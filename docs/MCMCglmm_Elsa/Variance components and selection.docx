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9A597E" w14:textId="77777777" w:rsidR="00F06592" w:rsidRPr="00B642B9" w:rsidRDefault="00F06592" w:rsidP="00F06592">
      <w:pPr>
        <w:pStyle w:val="Heading3"/>
        <w:spacing w:line="360" w:lineRule="auto"/>
        <w:rPr>
          <w:rFonts w:cs="Times New Roman"/>
        </w:rPr>
      </w:pPr>
      <w:r w:rsidRPr="00B642B9">
        <w:rPr>
          <w:rFonts w:cs="Times New Roman"/>
        </w:rPr>
        <w:t>Estimation of variance components and heritability</w:t>
      </w:r>
    </w:p>
    <w:p w14:paraId="4B681555" w14:textId="77777777" w:rsidR="00F06592" w:rsidRPr="00B642B9" w:rsidRDefault="00F06592" w:rsidP="00F06592">
      <w:pPr>
        <w:spacing w:line="360" w:lineRule="auto"/>
        <w:rPr>
          <w:rFonts w:ascii="Times New Roman" w:hAnsi="Times New Roman" w:cs="Times New Roman"/>
          <w:sz w:val="24"/>
          <w:szCs w:val="24"/>
        </w:rPr>
      </w:pPr>
      <w:r w:rsidRPr="00B642B9">
        <w:rPr>
          <w:rFonts w:ascii="Times New Roman" w:hAnsi="Times New Roman" w:cs="Times New Roman"/>
          <w:sz w:val="24"/>
          <w:szCs w:val="24"/>
        </w:rPr>
        <w:t xml:space="preserve">We estimated variance components for donors and recipients </w:t>
      </w:r>
      <w:commentRangeStart w:id="0"/>
      <w:ins w:id="1" w:author="Björn Rogell" w:date="2017-11-24T23:24:00Z">
        <w:r w:rsidRPr="00B642B9">
          <w:rPr>
            <w:rFonts w:ascii="Times New Roman" w:hAnsi="Times New Roman" w:cs="Times New Roman"/>
            <w:sz w:val="24"/>
            <w:szCs w:val="24"/>
          </w:rPr>
          <w:t xml:space="preserve">using a full-sib/half-sib design, </w:t>
        </w:r>
      </w:ins>
      <w:commentRangeEnd w:id="0"/>
      <w:r w:rsidRPr="00B642B9">
        <w:rPr>
          <w:rStyle w:val="CommentReference"/>
          <w:rFonts w:ascii="Times New Roman" w:hAnsi="Times New Roman" w:cs="Times New Roman"/>
        </w:rPr>
        <w:commentReference w:id="0"/>
      </w:r>
      <w:r w:rsidRPr="00B642B9">
        <w:rPr>
          <w:rFonts w:ascii="Times New Roman" w:hAnsi="Times New Roman" w:cs="Times New Roman"/>
          <w:sz w:val="24"/>
          <w:szCs w:val="24"/>
        </w:rPr>
        <w:t>for sibling plants with at least one half-sib from each parent plant (</w:t>
      </w:r>
      <w:proofErr w:type="spellStart"/>
      <w:r w:rsidRPr="00B642B9">
        <w:rPr>
          <w:rFonts w:ascii="Times New Roman" w:hAnsi="Times New Roman" w:cs="Times New Roman"/>
          <w:sz w:val="24"/>
          <w:szCs w:val="24"/>
        </w:rPr>
        <w:t>n</w:t>
      </w:r>
      <w:r w:rsidRPr="00B642B9">
        <w:rPr>
          <w:rFonts w:ascii="Times New Roman" w:hAnsi="Times New Roman" w:cs="Times New Roman"/>
          <w:sz w:val="24"/>
          <w:szCs w:val="24"/>
          <w:vertAlign w:val="subscript"/>
        </w:rPr>
        <w:t>donors</w:t>
      </w:r>
      <w:proofErr w:type="spellEnd"/>
      <w:r w:rsidRPr="00B642B9">
        <w:rPr>
          <w:rFonts w:ascii="Times New Roman" w:hAnsi="Times New Roman" w:cs="Times New Roman"/>
          <w:sz w:val="24"/>
          <w:szCs w:val="24"/>
        </w:rPr>
        <w:t xml:space="preserve"> =5</w:t>
      </w:r>
      <w:proofErr w:type="gramStart"/>
      <w:r w:rsidRPr="00B642B9">
        <w:rPr>
          <w:rFonts w:ascii="Times New Roman" w:hAnsi="Times New Roman" w:cs="Times New Roman"/>
          <w:sz w:val="24"/>
          <w:szCs w:val="24"/>
        </w:rPr>
        <w:t>?,</w:t>
      </w:r>
      <w:proofErr w:type="gramEnd"/>
      <w:r w:rsidRPr="00B642B9">
        <w:rPr>
          <w:rFonts w:ascii="Times New Roman" w:hAnsi="Times New Roman" w:cs="Times New Roman"/>
          <w:sz w:val="24"/>
          <w:szCs w:val="24"/>
        </w:rPr>
        <w:t xml:space="preserve"> </w:t>
      </w:r>
      <w:proofErr w:type="spellStart"/>
      <w:r w:rsidRPr="00B642B9">
        <w:rPr>
          <w:rFonts w:ascii="Times New Roman" w:hAnsi="Times New Roman" w:cs="Times New Roman"/>
          <w:sz w:val="24"/>
          <w:szCs w:val="24"/>
        </w:rPr>
        <w:t>n</w:t>
      </w:r>
      <w:r w:rsidRPr="00B642B9">
        <w:rPr>
          <w:rFonts w:ascii="Times New Roman" w:hAnsi="Times New Roman" w:cs="Times New Roman"/>
          <w:sz w:val="24"/>
          <w:szCs w:val="24"/>
          <w:vertAlign w:val="subscript"/>
        </w:rPr>
        <w:t>recipients</w:t>
      </w:r>
      <w:proofErr w:type="spellEnd"/>
      <w:r w:rsidRPr="00B642B9">
        <w:rPr>
          <w:rFonts w:ascii="Times New Roman" w:hAnsi="Times New Roman" w:cs="Times New Roman"/>
          <w:sz w:val="24"/>
          <w:szCs w:val="24"/>
        </w:rPr>
        <w:t xml:space="preserve">= 5?, </w:t>
      </w:r>
      <w:proofErr w:type="spellStart"/>
      <w:r w:rsidRPr="00B642B9">
        <w:rPr>
          <w:rFonts w:ascii="Times New Roman" w:hAnsi="Times New Roman" w:cs="Times New Roman"/>
          <w:sz w:val="24"/>
          <w:szCs w:val="24"/>
        </w:rPr>
        <w:t>n</w:t>
      </w:r>
      <w:r w:rsidRPr="00B642B9">
        <w:rPr>
          <w:rFonts w:ascii="Times New Roman" w:hAnsi="Times New Roman" w:cs="Times New Roman"/>
          <w:sz w:val="24"/>
          <w:szCs w:val="24"/>
          <w:vertAlign w:val="subscript"/>
        </w:rPr>
        <w:t>sibs</w:t>
      </w:r>
      <w:proofErr w:type="spellEnd"/>
      <w:r w:rsidRPr="00B642B9">
        <w:rPr>
          <w:rFonts w:ascii="Times New Roman" w:hAnsi="Times New Roman" w:cs="Times New Roman"/>
          <w:sz w:val="24"/>
          <w:szCs w:val="24"/>
        </w:rPr>
        <w:t xml:space="preserve">=556 </w:t>
      </w:r>
      <w:r w:rsidRPr="00B642B9">
        <w:rPr>
          <w:rFonts w:ascii="Times New Roman" w:hAnsi="Times New Roman" w:cs="Times New Roman"/>
          <w:sz w:val="24"/>
          <w:szCs w:val="24"/>
        </w:rPr>
        <w:commentReference w:id="2"/>
      </w:r>
      <w:r w:rsidRPr="00B642B9">
        <w:rPr>
          <w:rFonts w:ascii="Times New Roman" w:hAnsi="Times New Roman" w:cs="Times New Roman"/>
          <w:sz w:val="24"/>
          <w:szCs w:val="24"/>
        </w:rPr>
        <w:t xml:space="preserve">) using a linear mixed model </w:t>
      </w:r>
      <w:ins w:id="3" w:author="Björn Rogell" w:date="2017-11-24T23:26:00Z">
        <w:r w:rsidRPr="00B642B9">
          <w:rPr>
            <w:rFonts w:ascii="Times New Roman" w:hAnsi="Times New Roman" w:cs="Times New Roman"/>
            <w:sz w:val="24"/>
            <w:szCs w:val="24"/>
          </w:rPr>
          <w:t>untransformed FFD</w:t>
        </w:r>
      </w:ins>
      <w:r w:rsidRPr="00B642B9">
        <w:rPr>
          <w:rFonts w:ascii="Times New Roman" w:hAnsi="Times New Roman" w:cs="Times New Roman"/>
          <w:sz w:val="24"/>
          <w:szCs w:val="24"/>
        </w:rPr>
        <w:t xml:space="preserve"> as response variable</w:t>
      </w:r>
      <w:ins w:id="4" w:author="Björn Rogell" w:date="2017-11-24T23:26:00Z">
        <w:r w:rsidRPr="00B642B9">
          <w:rPr>
            <w:rFonts w:ascii="Times New Roman" w:hAnsi="Times New Roman" w:cs="Times New Roman"/>
            <w:sz w:val="24"/>
            <w:szCs w:val="24"/>
          </w:rPr>
          <w:t xml:space="preserve"> donor and recipient</w:t>
        </w:r>
      </w:ins>
      <w:r w:rsidRPr="00B642B9">
        <w:rPr>
          <w:rFonts w:ascii="Times New Roman" w:hAnsi="Times New Roman" w:cs="Times New Roman"/>
          <w:sz w:val="24"/>
          <w:szCs w:val="24"/>
        </w:rPr>
        <w:t xml:space="preserve"> identity included as random effects. Size was included as fixed effec</w:t>
      </w:r>
      <w:ins w:id="5" w:author="Björn Rogell" w:date="2017-11-24T23:28:00Z">
        <w:r w:rsidRPr="00B642B9">
          <w:rPr>
            <w:rFonts w:ascii="Times New Roman" w:hAnsi="Times New Roman" w:cs="Times New Roman"/>
            <w:sz w:val="24"/>
            <w:szCs w:val="24"/>
          </w:rPr>
          <w:commentReference w:id="6"/>
        </w:r>
      </w:ins>
      <w:r w:rsidRPr="00B642B9">
        <w:rPr>
          <w:rFonts w:ascii="Times New Roman" w:hAnsi="Times New Roman" w:cs="Times New Roman"/>
          <w:sz w:val="24"/>
          <w:szCs w:val="24"/>
        </w:rPr>
        <w:t>t to control for plant resource state. Including a covariate may incr</w:t>
      </w:r>
      <w:r w:rsidRPr="00B642B9">
        <w:rPr>
          <w:rFonts w:ascii="Times New Roman" w:hAnsi="Times New Roman" w:cs="Times New Roman"/>
          <w:sz w:val="24"/>
          <w:szCs w:val="24"/>
        </w:rPr>
        <w:commentReference w:id="7"/>
      </w:r>
      <w:r w:rsidRPr="00B642B9">
        <w:rPr>
          <w:rFonts w:ascii="Times New Roman" w:hAnsi="Times New Roman" w:cs="Times New Roman"/>
          <w:sz w:val="24"/>
          <w:szCs w:val="24"/>
        </w:rPr>
        <w:t>ease the estimate of the additive genetic component</w:t>
      </w:r>
      <w:ins w:id="8" w:author="Elsa Fogelström" w:date="2017-12-19T09:05:00Z">
        <w:r w:rsidRPr="00B642B9">
          <w:rPr>
            <w:rFonts w:ascii="Times New Roman" w:hAnsi="Times New Roman" w:cs="Times New Roman"/>
            <w:sz w:val="24"/>
            <w:szCs w:val="24"/>
          </w:rPr>
          <w:t xml:space="preserve"> and prevent comparisons between studies </w:t>
        </w:r>
        <w:r w:rsidRPr="00B642B9">
          <w:rPr>
            <w:rFonts w:ascii="Times New Roman" w:hAnsi="Times New Roman" w:cs="Times New Roman"/>
            <w:sz w:val="24"/>
          </w:rPr>
          <w:t>(Wilson 2008)</w:t>
        </w:r>
      </w:ins>
      <w:ins w:id="9" w:author="Elsa Fogelström" w:date="2017-12-19T09:06:00Z">
        <w:r w:rsidRPr="00B642B9">
          <w:rPr>
            <w:rFonts w:ascii="Times New Roman" w:hAnsi="Times New Roman" w:cs="Times New Roman"/>
            <w:sz w:val="24"/>
            <w:szCs w:val="24"/>
          </w:rPr>
          <w:t xml:space="preserve">. Thus, </w:t>
        </w:r>
      </w:ins>
      <w:del w:id="10" w:author="Elsa Fogelström" w:date="2017-12-19T09:05:00Z">
        <w:r w:rsidRPr="00B642B9" w:rsidDel="00FD1003">
          <w:rPr>
            <w:rFonts w:ascii="Times New Roman" w:hAnsi="Times New Roman" w:cs="Times New Roman"/>
            <w:sz w:val="24"/>
            <w:szCs w:val="24"/>
          </w:rPr>
          <w:delText xml:space="preserve">, </w:delText>
        </w:r>
      </w:del>
      <w:del w:id="11" w:author="Elsa Fogelström" w:date="2017-12-19T09:06:00Z">
        <w:r w:rsidRPr="00B642B9" w:rsidDel="00FD1003">
          <w:rPr>
            <w:rFonts w:ascii="Times New Roman" w:hAnsi="Times New Roman" w:cs="Times New Roman"/>
            <w:sz w:val="24"/>
            <w:szCs w:val="24"/>
          </w:rPr>
          <w:delText xml:space="preserve">why </w:delText>
        </w:r>
      </w:del>
      <w:r w:rsidRPr="00B642B9">
        <w:rPr>
          <w:rFonts w:ascii="Times New Roman" w:hAnsi="Times New Roman" w:cs="Times New Roman"/>
          <w:sz w:val="24"/>
          <w:szCs w:val="24"/>
        </w:rPr>
        <w:t xml:space="preserve">we also </w:t>
      </w:r>
      <w:ins w:id="12" w:author="Elsa Fogelström" w:date="2017-12-19T09:06:00Z">
        <w:r w:rsidRPr="00B642B9">
          <w:rPr>
            <w:rFonts w:ascii="Times New Roman" w:hAnsi="Times New Roman" w:cs="Times New Roman"/>
            <w:sz w:val="24"/>
            <w:szCs w:val="24"/>
          </w:rPr>
          <w:t>estimated variance components for donors and recipients without controlling for plant size</w:t>
        </w:r>
      </w:ins>
      <w:del w:id="13" w:author="Elsa Fogelström" w:date="2017-12-19T09:07:00Z">
        <w:r w:rsidRPr="00B642B9" w:rsidDel="00FD1003">
          <w:rPr>
            <w:rFonts w:ascii="Times New Roman" w:hAnsi="Times New Roman" w:cs="Times New Roman"/>
            <w:sz w:val="24"/>
            <w:szCs w:val="24"/>
          </w:rPr>
          <w:delText>fitted a model without</w:delText>
        </w:r>
      </w:del>
      <w:ins w:id="14" w:author="Björn Rogell" w:date="2017-11-24T23:31:00Z">
        <w:del w:id="15" w:author="Elsa Fogelström" w:date="2017-12-19T09:07:00Z">
          <w:r w:rsidRPr="00B642B9" w:rsidDel="00FD1003">
            <w:rPr>
              <w:rFonts w:ascii="Times New Roman" w:hAnsi="Times New Roman" w:cs="Times New Roman"/>
              <w:sz w:val="24"/>
              <w:szCs w:val="24"/>
            </w:rPr>
            <w:commentReference w:id="16"/>
          </w:r>
        </w:del>
      </w:ins>
      <w:del w:id="17" w:author="Elsa Fogelström" w:date="2017-12-19T09:07:00Z">
        <w:r w:rsidRPr="00B642B9" w:rsidDel="00FD1003">
          <w:rPr>
            <w:rFonts w:ascii="Times New Roman" w:hAnsi="Times New Roman" w:cs="Times New Roman"/>
            <w:sz w:val="24"/>
            <w:szCs w:val="24"/>
          </w:rPr>
          <w:delText xml:space="preserve"> the fixed effect</w:delText>
        </w:r>
      </w:del>
      <w:r w:rsidRPr="00B642B9">
        <w:rPr>
          <w:rFonts w:ascii="Times New Roman" w:hAnsi="Times New Roman" w:cs="Times New Roman"/>
          <w:sz w:val="24"/>
          <w:szCs w:val="24"/>
        </w:rPr>
        <w:t xml:space="preserve"> for comparison</w:t>
      </w:r>
      <w:ins w:id="18" w:author="Elsa Fogelström" w:date="2017-12-19T09:07:00Z">
        <w:r w:rsidRPr="00B642B9">
          <w:rPr>
            <w:rFonts w:ascii="Times New Roman" w:hAnsi="Times New Roman" w:cs="Times New Roman"/>
            <w:sz w:val="24"/>
            <w:szCs w:val="24"/>
          </w:rPr>
          <w:t>.</w:t>
        </w:r>
      </w:ins>
      <w:r w:rsidRPr="00B642B9">
        <w:rPr>
          <w:rFonts w:ascii="Times New Roman" w:hAnsi="Times New Roman" w:cs="Times New Roman"/>
          <w:sz w:val="24"/>
          <w:szCs w:val="24"/>
        </w:rPr>
        <w:t xml:space="preserve"> </w:t>
      </w:r>
      <w:del w:id="19" w:author="Elsa Fogelström" w:date="2017-12-19T09:07:00Z">
        <w:r w:rsidRPr="00B642B9" w:rsidDel="00FD1003">
          <w:rPr>
            <w:rFonts w:ascii="Times New Roman" w:hAnsi="Times New Roman" w:cs="Times New Roman"/>
            <w:sz w:val="24"/>
            <w:szCs w:val="24"/>
          </w:rPr>
          <w:delText xml:space="preserve"> </w:delText>
        </w:r>
      </w:del>
      <w:del w:id="20" w:author="Elsa Fogelström" w:date="2017-12-19T09:05:00Z">
        <w:r w:rsidRPr="00B642B9" w:rsidDel="00FD1003">
          <w:rPr>
            <w:rFonts w:ascii="Times New Roman" w:hAnsi="Times New Roman" w:cs="Times New Roman"/>
            <w:sz w:val="24"/>
          </w:rPr>
          <w:delText>(Wilson 2008)</w:delText>
        </w:r>
        <w:r w:rsidRPr="00B642B9" w:rsidDel="00FD1003">
          <w:rPr>
            <w:rFonts w:ascii="Times New Roman" w:hAnsi="Times New Roman" w:cs="Times New Roman"/>
            <w:color w:val="FF0000"/>
            <w:sz w:val="24"/>
            <w:szCs w:val="24"/>
          </w:rPr>
          <w:delText xml:space="preserve">. </w:delText>
        </w:r>
      </w:del>
      <w:r w:rsidRPr="00B642B9">
        <w:rPr>
          <w:rFonts w:ascii="Times New Roman" w:hAnsi="Times New Roman" w:cs="Times New Roman"/>
          <w:color w:val="FF0000"/>
          <w:sz w:val="24"/>
          <w:szCs w:val="24"/>
        </w:rPr>
        <w:t xml:space="preserve">We estimated the intra-class correlation coefficients (ICC) by dividing each variance component with the total phenotypic variance. </w:t>
      </w:r>
      <w:r w:rsidRPr="00B642B9">
        <w:rPr>
          <w:rFonts w:ascii="Times New Roman" w:hAnsi="Times New Roman" w:cs="Times New Roman"/>
          <w:sz w:val="24"/>
          <w:szCs w:val="24"/>
        </w:rPr>
        <w:t>Additive genetic variance (V</w:t>
      </w:r>
      <w:r w:rsidRPr="00B642B9">
        <w:rPr>
          <w:rFonts w:ascii="Times New Roman" w:hAnsi="Times New Roman" w:cs="Times New Roman"/>
          <w:sz w:val="24"/>
          <w:szCs w:val="24"/>
          <w:vertAlign w:val="subscript"/>
        </w:rPr>
        <w:t>A</w:t>
      </w:r>
      <w:r w:rsidRPr="00B642B9">
        <w:rPr>
          <w:rFonts w:ascii="Times New Roman" w:hAnsi="Times New Roman" w:cs="Times New Roman"/>
          <w:sz w:val="24"/>
          <w:szCs w:val="24"/>
        </w:rPr>
        <w:t>) is expected to be ¼ of the donor variance (</w:t>
      </w:r>
      <w:ins w:id="21" w:author="Elsa Fogelström" w:date="2017-12-19T09:08:00Z">
        <w:r w:rsidRPr="00B642B9">
          <w:rPr>
            <w:rFonts w:ascii="Times New Roman" w:hAnsi="Times New Roman" w:cs="Times New Roman"/>
            <w:sz w:val="24"/>
            <w:szCs w:val="24"/>
          </w:rPr>
          <w:t xml:space="preserve">Falconer and </w:t>
        </w:r>
        <w:proofErr w:type="spellStart"/>
        <w:proofErr w:type="gramStart"/>
        <w:r w:rsidRPr="00B642B9">
          <w:rPr>
            <w:rFonts w:ascii="Times New Roman" w:hAnsi="Times New Roman" w:cs="Times New Roman"/>
            <w:sz w:val="24"/>
            <w:szCs w:val="24"/>
          </w:rPr>
          <w:t>mckay</w:t>
        </w:r>
        <w:proofErr w:type="spellEnd"/>
        <w:r w:rsidRPr="00B642B9" w:rsidDel="00FD1003">
          <w:rPr>
            <w:rFonts w:ascii="Times New Roman" w:hAnsi="Times New Roman" w:cs="Times New Roman"/>
            <w:sz w:val="24"/>
            <w:szCs w:val="24"/>
          </w:rPr>
          <w:t xml:space="preserve"> </w:t>
        </w:r>
      </w:ins>
      <w:proofErr w:type="gramEnd"/>
      <w:del w:id="22" w:author="Elsa Fogelström" w:date="2017-12-19T09:08:00Z">
        <w:r w:rsidRPr="00B642B9" w:rsidDel="00FD1003">
          <w:rPr>
            <w:rFonts w:ascii="Times New Roman" w:hAnsi="Times New Roman" w:cs="Times New Roman"/>
            <w:sz w:val="24"/>
            <w:szCs w:val="24"/>
          </w:rPr>
          <w:delText>R</w:delText>
        </w:r>
        <w:r w:rsidRPr="00B642B9" w:rsidDel="00FD1003">
          <w:rPr>
            <w:rFonts w:ascii="Times New Roman" w:hAnsi="Times New Roman" w:cs="Times New Roman"/>
            <w:sz w:val="24"/>
            <w:szCs w:val="24"/>
          </w:rPr>
          <w:commentReference w:id="23"/>
        </w:r>
        <w:r w:rsidRPr="00B642B9" w:rsidDel="00FD1003">
          <w:rPr>
            <w:rFonts w:ascii="Times New Roman" w:hAnsi="Times New Roman" w:cs="Times New Roman"/>
            <w:sz w:val="24"/>
            <w:szCs w:val="24"/>
          </w:rPr>
          <w:delText>EF</w:delText>
        </w:r>
      </w:del>
      <w:r w:rsidRPr="00B642B9">
        <w:rPr>
          <w:rFonts w:ascii="Times New Roman" w:hAnsi="Times New Roman" w:cs="Times New Roman"/>
          <w:sz w:val="24"/>
          <w:szCs w:val="24"/>
        </w:rPr>
        <w:t>) and heritability was hence estimated as four times the donor ICC. The recipient variance component contains a combination of additive genetic and maternal effects on the offspring phenotype (REF). Thus, the maternal non-genetic effect, m</w:t>
      </w:r>
      <w:r w:rsidRPr="00B642B9">
        <w:rPr>
          <w:rFonts w:ascii="Times New Roman" w:hAnsi="Times New Roman" w:cs="Times New Roman"/>
          <w:sz w:val="24"/>
          <w:szCs w:val="24"/>
          <w:vertAlign w:val="superscript"/>
        </w:rPr>
        <w:t>2</w:t>
      </w:r>
      <w:r w:rsidRPr="00B642B9">
        <w:rPr>
          <w:rFonts w:ascii="Times New Roman" w:hAnsi="Times New Roman" w:cs="Times New Roman"/>
          <w:sz w:val="24"/>
          <w:szCs w:val="24"/>
        </w:rPr>
        <w:t>, was estimated by subtracting the additive genetic (donor) component from the recipient variance component and dividing the resulting estimate with the total phenotypic variance (m</w:t>
      </w:r>
      <w:r w:rsidRPr="00B642B9">
        <w:rPr>
          <w:rFonts w:ascii="Times New Roman" w:hAnsi="Times New Roman" w:cs="Times New Roman"/>
          <w:sz w:val="24"/>
          <w:szCs w:val="24"/>
          <w:vertAlign w:val="superscript"/>
        </w:rPr>
        <w:t xml:space="preserve">2 </w:t>
      </w:r>
      <w:r w:rsidRPr="00B642B9">
        <w:rPr>
          <w:rFonts w:ascii="Times New Roman" w:hAnsi="Times New Roman" w:cs="Times New Roman"/>
          <w:sz w:val="24"/>
          <w:szCs w:val="24"/>
        </w:rPr>
        <w:t>= (</w:t>
      </w:r>
      <w:proofErr w:type="spellStart"/>
      <w:r w:rsidRPr="00B642B9">
        <w:rPr>
          <w:rFonts w:ascii="Times New Roman" w:hAnsi="Times New Roman" w:cs="Times New Roman"/>
          <w:sz w:val="24"/>
          <w:szCs w:val="24"/>
        </w:rPr>
        <w:t>V</w:t>
      </w:r>
      <w:r w:rsidRPr="00B642B9">
        <w:rPr>
          <w:rFonts w:ascii="Times New Roman" w:hAnsi="Times New Roman" w:cs="Times New Roman"/>
          <w:sz w:val="24"/>
          <w:szCs w:val="24"/>
          <w:vertAlign w:val="subscript"/>
        </w:rPr>
        <w:t>recipient</w:t>
      </w:r>
      <w:proofErr w:type="spellEnd"/>
      <w:r w:rsidRPr="00B642B9">
        <w:rPr>
          <w:rFonts w:ascii="Times New Roman" w:hAnsi="Times New Roman" w:cs="Times New Roman"/>
          <w:sz w:val="24"/>
          <w:szCs w:val="24"/>
        </w:rPr>
        <w:t xml:space="preserve"> - </w:t>
      </w:r>
      <w:proofErr w:type="spellStart"/>
      <w:r w:rsidRPr="00B642B9">
        <w:rPr>
          <w:rFonts w:ascii="Times New Roman" w:hAnsi="Times New Roman" w:cs="Times New Roman"/>
          <w:sz w:val="24"/>
          <w:szCs w:val="24"/>
        </w:rPr>
        <w:t>V</w:t>
      </w:r>
      <w:r w:rsidRPr="00B642B9">
        <w:rPr>
          <w:rFonts w:ascii="Times New Roman" w:hAnsi="Times New Roman" w:cs="Times New Roman"/>
          <w:sz w:val="24"/>
          <w:szCs w:val="24"/>
          <w:vertAlign w:val="subscript"/>
        </w:rPr>
        <w:t>donor</w:t>
      </w:r>
      <w:proofErr w:type="spellEnd"/>
      <w:r w:rsidRPr="00B642B9">
        <w:rPr>
          <w:rFonts w:ascii="Times New Roman" w:hAnsi="Times New Roman" w:cs="Times New Roman"/>
          <w:sz w:val="24"/>
          <w:szCs w:val="24"/>
        </w:rPr>
        <w:t>)/V</w:t>
      </w:r>
      <w:r w:rsidRPr="00B642B9">
        <w:rPr>
          <w:rFonts w:ascii="Times New Roman" w:hAnsi="Times New Roman" w:cs="Times New Roman"/>
          <w:sz w:val="24"/>
          <w:szCs w:val="24"/>
          <w:vertAlign w:val="subscript"/>
        </w:rPr>
        <w:t>P</w:t>
      </w:r>
      <w:r w:rsidRPr="00B642B9">
        <w:rPr>
          <w:rFonts w:ascii="Times New Roman" w:hAnsi="Times New Roman" w:cs="Times New Roman"/>
          <w:sz w:val="24"/>
          <w:szCs w:val="24"/>
        </w:rPr>
        <w:t>). The residual variance component represents the variance explained by environmental effects and measurement error. These models were fitted using Re</w:t>
      </w:r>
      <w:r w:rsidRPr="00B642B9">
        <w:rPr>
          <w:rFonts w:ascii="Times New Roman" w:hAnsi="Times New Roman" w:cs="Times New Roman"/>
          <w:sz w:val="24"/>
          <w:szCs w:val="24"/>
        </w:rPr>
        <w:commentReference w:id="24"/>
      </w:r>
      <w:r w:rsidRPr="00B642B9">
        <w:rPr>
          <w:rFonts w:ascii="Times New Roman" w:hAnsi="Times New Roman" w:cs="Times New Roman"/>
          <w:sz w:val="24"/>
          <w:szCs w:val="24"/>
        </w:rPr>
        <w:t xml:space="preserve">stricted Maximum Likelihood implemented in the lme4 package in R (Bates </w:t>
      </w:r>
      <w:proofErr w:type="spellStart"/>
      <w:r w:rsidRPr="00B642B9">
        <w:rPr>
          <w:rFonts w:ascii="Times New Roman" w:hAnsi="Times New Roman" w:cs="Times New Roman"/>
          <w:sz w:val="24"/>
          <w:szCs w:val="24"/>
        </w:rPr>
        <w:t>etal</w:t>
      </w:r>
      <w:proofErr w:type="spellEnd"/>
      <w:r w:rsidRPr="00B642B9">
        <w:rPr>
          <w:rFonts w:ascii="Times New Roman" w:hAnsi="Times New Roman" w:cs="Times New Roman"/>
          <w:sz w:val="24"/>
          <w:szCs w:val="24"/>
        </w:rPr>
        <w:t>) and significance for the variance components was estimated using Likelihood Ratio Tests using the same package.</w:t>
      </w:r>
    </w:p>
    <w:p w14:paraId="7307408F" w14:textId="77777777" w:rsidR="00F06592" w:rsidRPr="00B642B9" w:rsidRDefault="00F06592" w:rsidP="00F06592">
      <w:pPr>
        <w:pStyle w:val="Heading3"/>
        <w:spacing w:line="360" w:lineRule="auto"/>
        <w:rPr>
          <w:rFonts w:cs="Times New Roman"/>
        </w:rPr>
      </w:pPr>
      <w:r w:rsidRPr="00B642B9">
        <w:rPr>
          <w:rFonts w:cs="Times New Roman"/>
        </w:rPr>
        <w:t>Genotype analysis</w:t>
      </w:r>
    </w:p>
    <w:p w14:paraId="78449041" w14:textId="77777777" w:rsidR="00F06592" w:rsidRPr="00B642B9" w:rsidRDefault="00F06592" w:rsidP="00F06592">
      <w:pPr>
        <w:spacing w:line="360" w:lineRule="auto"/>
        <w:rPr>
          <w:rFonts w:ascii="Times New Roman" w:hAnsi="Times New Roman" w:cs="Times New Roman"/>
        </w:rPr>
      </w:pPr>
      <w:r w:rsidRPr="00B642B9">
        <w:rPr>
          <w:rFonts w:ascii="Times New Roman" w:hAnsi="Times New Roman" w:cs="Times New Roman"/>
          <w:sz w:val="24"/>
          <w:szCs w:val="24"/>
        </w:rPr>
        <w:t xml:space="preserve">To estimate genetic selection gradients for the sibling plants (n=556), we partitioned the (co)variance of FFD and relative fitness into additive genetic (donor), combined additive genetic and non-genetic maternal (recipient) and environmental </w:t>
      </w:r>
      <w:r w:rsidRPr="00B642B9">
        <w:rPr>
          <w:rFonts w:ascii="Times New Roman" w:hAnsi="Times New Roman" w:cs="Times New Roman"/>
        </w:rPr>
        <w:commentReference w:id="25"/>
      </w:r>
      <w:r w:rsidRPr="00B642B9">
        <w:rPr>
          <w:rFonts w:ascii="Times New Roman" w:hAnsi="Times New Roman" w:cs="Times New Roman"/>
          <w:sz w:val="24"/>
          <w:szCs w:val="24"/>
        </w:rPr>
        <w:t xml:space="preserve">(residual) effects, respectively. This was done in a Bayesian setting, using a Gibbs sampler in the R package MCMCglmm (Hadfield…). We used a bivariate model with relative number of intact seeds and FFD as Gaussian response variables. </w:t>
      </w:r>
      <w:r w:rsidRPr="00B642B9">
        <w:rPr>
          <w:rFonts w:ascii="Times New Roman" w:hAnsi="Times New Roman" w:cs="Times New Roman"/>
          <w:sz w:val="24"/>
          <w:szCs w:val="24"/>
          <w:shd w:val="clear" w:color="auto" w:fill="C0C0C0"/>
        </w:rPr>
        <w:t>To fit the intercepts for both response variables, rather than the difference between them</w:t>
      </w:r>
      <w:r w:rsidRPr="00B642B9">
        <w:rPr>
          <w:rFonts w:ascii="Times New Roman" w:hAnsi="Times New Roman" w:cs="Times New Roman"/>
          <w:sz w:val="24"/>
          <w:szCs w:val="24"/>
        </w:rPr>
        <w:t xml:space="preserve">, </w:t>
      </w:r>
      <w:r w:rsidRPr="00B642B9">
        <w:rPr>
          <w:rFonts w:ascii="Times New Roman" w:hAnsi="Times New Roman" w:cs="Times New Roman"/>
          <w:sz w:val="24"/>
          <w:szCs w:val="24"/>
          <w:shd w:val="clear" w:color="auto" w:fill="C0C0C0"/>
        </w:rPr>
        <w:t xml:space="preserve">we suppressed the </w:t>
      </w:r>
      <w:ins w:id="26" w:author="Björn Rogell" w:date="2017-11-24T23:44:00Z">
        <w:r w:rsidRPr="00B642B9">
          <w:rPr>
            <w:rFonts w:ascii="Times New Roman" w:hAnsi="Times New Roman" w:cs="Times New Roman"/>
            <w:sz w:val="24"/>
            <w:szCs w:val="24"/>
            <w:shd w:val="clear" w:color="auto" w:fill="C0C0C0"/>
          </w:rPr>
          <w:commentReference w:id="27"/>
        </w:r>
      </w:ins>
      <w:r w:rsidRPr="00B642B9">
        <w:rPr>
          <w:rFonts w:ascii="Times New Roman" w:hAnsi="Times New Roman" w:cs="Times New Roman"/>
          <w:sz w:val="24"/>
          <w:szCs w:val="24"/>
          <w:shd w:val="clear" w:color="auto" w:fill="C0C0C0"/>
        </w:rPr>
        <w:t>model intercept</w:t>
      </w:r>
      <w:r w:rsidRPr="00B642B9">
        <w:rPr>
          <w:rFonts w:ascii="Times New Roman" w:hAnsi="Times New Roman" w:cs="Times New Roman"/>
          <w:sz w:val="24"/>
          <w:szCs w:val="24"/>
        </w:rPr>
        <w:t xml:space="preserve">. The (co)variances for donor and recipient ID, respectively, were included as random effects in the model. We used weakly informative parameter expanded priors for the random effects, and flat priors for </w:t>
      </w:r>
      <w:commentRangeStart w:id="28"/>
      <w:ins w:id="29" w:author="Björn Rogell" w:date="2017-11-24T23:45:00Z">
        <w:r w:rsidRPr="00B642B9">
          <w:rPr>
            <w:rFonts w:ascii="Times New Roman" w:hAnsi="Times New Roman" w:cs="Times New Roman"/>
            <w:sz w:val="24"/>
            <w:szCs w:val="24"/>
          </w:rPr>
          <w:t>the fixed effects</w:t>
        </w:r>
      </w:ins>
      <w:commentRangeEnd w:id="28"/>
      <w:r w:rsidRPr="00B642B9">
        <w:rPr>
          <w:rStyle w:val="CommentReference"/>
          <w:rFonts w:ascii="Times New Roman" w:hAnsi="Times New Roman" w:cs="Times New Roman"/>
        </w:rPr>
        <w:commentReference w:id="28"/>
      </w:r>
      <w:r w:rsidRPr="00B642B9">
        <w:rPr>
          <w:rFonts w:ascii="Times New Roman" w:hAnsi="Times New Roman" w:cs="Times New Roman"/>
          <w:sz w:val="24"/>
          <w:szCs w:val="24"/>
        </w:rPr>
        <w:t>. We ran one chain for one million iterations, of which the first 10000 iterations were used as burn-in and disregarded. After that every 500 iteration was sampled, which resulted in an effective sample size of 2000. Autocorrelation was within the -</w:t>
      </w:r>
      <w:r w:rsidRPr="00B642B9">
        <w:rPr>
          <w:rFonts w:ascii="Times New Roman" w:hAnsi="Times New Roman" w:cs="Times New Roman"/>
          <w:sz w:val="24"/>
          <w:szCs w:val="24"/>
        </w:rPr>
        <w:lastRenderedPageBreak/>
        <w:t>0.1 to 0.1 interval, indicating mixing of the chains. Selection gradients for additive genetic, non-genetic transgene</w:t>
      </w:r>
      <w:ins w:id="30" w:author="Björn Rogell" w:date="2017-11-24T23:46:00Z">
        <w:r w:rsidRPr="00B642B9">
          <w:rPr>
            <w:rFonts w:ascii="Times New Roman" w:hAnsi="Times New Roman" w:cs="Times New Roman"/>
            <w:sz w:val="24"/>
            <w:szCs w:val="24"/>
          </w:rPr>
          <w:commentReference w:id="31"/>
        </w:r>
      </w:ins>
      <w:r w:rsidRPr="00B642B9">
        <w:rPr>
          <w:rFonts w:ascii="Times New Roman" w:hAnsi="Times New Roman" w:cs="Times New Roman"/>
          <w:sz w:val="24"/>
          <w:szCs w:val="24"/>
        </w:rPr>
        <w:t>rational and environmental effects were estimated by dividing the posterior covariance with the posterior FFD variance component for each group (</w:t>
      </w:r>
      <w:del w:id="32" w:author="Elsa Fogelström" w:date="2017-12-19T09:10:00Z">
        <w:r w:rsidRPr="00B642B9" w:rsidDel="00FD1003">
          <w:rPr>
            <w:rFonts w:ascii="Times New Roman" w:hAnsi="Times New Roman" w:cs="Times New Roman"/>
            <w:sz w:val="24"/>
            <w:szCs w:val="24"/>
          </w:rPr>
          <w:delText>β</w:delText>
        </w:r>
      </w:del>
      <m:oMath>
        <m:sSub>
          <m:sSubPr>
            <m:ctrlPr>
              <w:ins w:id="33" w:author="Elsa Fogelström" w:date="2017-12-19T09:09:00Z">
                <w:rPr>
                  <w:rFonts w:ascii="Cambria Math" w:hAnsi="Cambria Math" w:cs="Times New Roman"/>
                  <w:i/>
                  <w:sz w:val="24"/>
                  <w:szCs w:val="24"/>
                </w:rPr>
              </w:ins>
            </m:ctrlPr>
          </m:sSubPr>
          <m:e>
            <m:r>
              <w:ins w:id="34" w:author="Elsa Fogelström" w:date="2017-12-19T09:09:00Z">
                <w:rPr>
                  <w:rFonts w:ascii="Cambria Math" w:hAnsi="Cambria Math" w:cs="Times New Roman"/>
                  <w:sz w:val="24"/>
                  <w:szCs w:val="24"/>
                </w:rPr>
                <m:t>β</m:t>
              </w:ins>
            </m:r>
          </m:e>
          <m:sub>
            <m:r>
              <w:ins w:id="35" w:author="Elsa Fogelström" w:date="2017-12-19T09:10:00Z">
                <w:rPr>
                  <w:rFonts w:ascii="Cambria Math" w:hAnsi="Cambria Math" w:cs="Times New Roman"/>
                  <w:sz w:val="24"/>
                  <w:szCs w:val="24"/>
                </w:rPr>
                <m:t>α</m:t>
              </w:ins>
            </m:r>
            <m:r>
              <w:ins w:id="36" w:author="Elsa Fogelström" w:date="2017-12-19T09:12:00Z">
                <w:rPr>
                  <w:rFonts w:ascii="Cambria Math" w:hAnsi="Cambria Math" w:cs="Times New Roman"/>
                  <w:sz w:val="24"/>
                  <w:szCs w:val="24"/>
                </w:rPr>
                <m:t>i</m:t>
              </w:ins>
            </m:r>
          </m:sub>
        </m:sSub>
        <m:r>
          <w:ins w:id="37" w:author="Elsa Fogelström" w:date="2017-12-19T09:10:00Z">
            <w:rPr>
              <w:rFonts w:ascii="Cambria Math" w:hAnsi="Cambria Math" w:cs="Times New Roman"/>
              <w:sz w:val="24"/>
              <w:szCs w:val="24"/>
            </w:rPr>
            <m:t>=</m:t>
          </w:ins>
        </m:r>
        <m:sSub>
          <m:sSubPr>
            <m:ctrlPr>
              <w:ins w:id="38" w:author="Elsa Fogelström" w:date="2017-12-19T09:10:00Z">
                <w:rPr>
                  <w:rFonts w:ascii="Cambria Math" w:hAnsi="Cambria Math" w:cs="Times New Roman"/>
                  <w:i/>
                  <w:sz w:val="24"/>
                  <w:szCs w:val="24"/>
                </w:rPr>
              </w:ins>
            </m:ctrlPr>
          </m:sSubPr>
          <m:e>
            <m:r>
              <w:ins w:id="39" w:author="Elsa Fogelström" w:date="2017-12-19T09:10:00Z">
                <w:rPr>
                  <w:rFonts w:ascii="Cambria Math" w:hAnsi="Cambria Math" w:cs="Times New Roman"/>
                  <w:sz w:val="24"/>
                  <w:szCs w:val="24"/>
                </w:rPr>
                <m:t>cov</m:t>
              </w:ins>
            </m:r>
          </m:e>
          <m:sub>
            <m:r>
              <w:ins w:id="40" w:author="Elsa Fogelström" w:date="2017-12-19T09:10:00Z">
                <w:rPr>
                  <w:rFonts w:ascii="Cambria Math" w:hAnsi="Cambria Math" w:cs="Times New Roman"/>
                  <w:sz w:val="24"/>
                  <w:szCs w:val="24"/>
                </w:rPr>
                <m:t>α</m:t>
              </w:ins>
            </m:r>
            <m:r>
              <w:ins w:id="41" w:author="Elsa Fogelström" w:date="2017-12-19T09:12:00Z">
                <w:rPr>
                  <w:rFonts w:ascii="Cambria Math" w:hAnsi="Cambria Math" w:cs="Times New Roman"/>
                  <w:sz w:val="24"/>
                  <w:szCs w:val="24"/>
                </w:rPr>
                <m:t>i</m:t>
              </w:ins>
            </m:r>
          </m:sub>
        </m:sSub>
        <m:r>
          <w:ins w:id="42" w:author="Elsa Fogelström" w:date="2017-12-19T09:11:00Z">
            <w:rPr>
              <w:rFonts w:ascii="Cambria Math" w:hAnsi="Cambria Math" w:cs="Times New Roman"/>
              <w:sz w:val="24"/>
              <w:szCs w:val="24"/>
            </w:rPr>
            <m:t>/</m:t>
          </w:ins>
        </m:r>
        <m:sSubSup>
          <m:sSubSupPr>
            <m:ctrlPr>
              <w:ins w:id="43" w:author="Elsa Fogelström" w:date="2017-12-19T09:11:00Z">
                <w:rPr>
                  <w:rFonts w:ascii="Cambria Math" w:hAnsi="Cambria Math" w:cs="Times New Roman"/>
                  <w:i/>
                  <w:sz w:val="24"/>
                  <w:szCs w:val="24"/>
                </w:rPr>
              </w:ins>
            </m:ctrlPr>
          </m:sSubSupPr>
          <m:e>
            <m:r>
              <w:ins w:id="44" w:author="Elsa Fogelström" w:date="2017-12-19T09:11:00Z">
                <w:rPr>
                  <w:rFonts w:ascii="Cambria Math" w:hAnsi="Cambria Math" w:cs="Times New Roman"/>
                  <w:sz w:val="24"/>
                  <w:szCs w:val="24"/>
                </w:rPr>
                <m:t>σ</m:t>
              </w:ins>
            </m:r>
          </m:e>
          <m:sub>
            <m:r>
              <w:ins w:id="45" w:author="Elsa Fogelström" w:date="2017-12-19T09:11:00Z">
                <w:rPr>
                  <w:rFonts w:ascii="Cambria Math" w:hAnsi="Cambria Math" w:cs="Times New Roman"/>
                  <w:sz w:val="24"/>
                  <w:szCs w:val="24"/>
                </w:rPr>
                <m:t>α</m:t>
              </w:ins>
            </m:r>
            <m:r>
              <w:ins w:id="46" w:author="Elsa Fogelström" w:date="2017-12-19T09:12:00Z">
                <w:rPr>
                  <w:rFonts w:ascii="Cambria Math" w:hAnsi="Cambria Math" w:cs="Times New Roman"/>
                  <w:sz w:val="24"/>
                  <w:szCs w:val="24"/>
                </w:rPr>
                <m:t>i</m:t>
              </w:ins>
            </m:r>
          </m:sub>
          <m:sup>
            <m:r>
              <w:ins w:id="47" w:author="Elsa Fogelström" w:date="2017-12-19T09:11:00Z">
                <w:rPr>
                  <w:rFonts w:ascii="Cambria Math" w:hAnsi="Cambria Math" w:cs="Times New Roman"/>
                  <w:sz w:val="24"/>
                  <w:szCs w:val="24"/>
                </w:rPr>
                <m:t>2</m:t>
              </w:ins>
            </m:r>
          </m:sup>
        </m:sSubSup>
      </m:oMath>
      <w:ins w:id="48" w:author="Elsa Fogelström" w:date="2017-12-19T09:11:00Z">
        <w:r w:rsidRPr="00B642B9">
          <w:rPr>
            <w:rFonts w:ascii="Times New Roman" w:eastAsiaTheme="minorEastAsia" w:hAnsi="Times New Roman" w:cs="Times New Roman"/>
            <w:sz w:val="24"/>
            <w:szCs w:val="24"/>
          </w:rPr>
          <w:t>)</w:t>
        </w:r>
      </w:ins>
      <w:del w:id="49" w:author="Elsa Fogelström" w:date="2017-12-19T09:09:00Z">
        <w:r w:rsidRPr="00B642B9" w:rsidDel="00FD1003">
          <w:rPr>
            <w:rFonts w:ascii="Times New Roman" w:hAnsi="Times New Roman" w:cs="Times New Roman"/>
            <w:sz w:val="24"/>
            <w:szCs w:val="24"/>
            <w:vertAlign w:val="subscript"/>
          </w:rPr>
          <w:delText>i</w:delText>
        </w:r>
      </w:del>
      <w:ins w:id="50" w:author="Elsa Fogelström" w:date="2017-12-19T09:11:00Z">
        <w:r w:rsidRPr="00B642B9">
          <w:rPr>
            <w:rFonts w:ascii="Times New Roman" w:hAnsi="Times New Roman" w:cs="Times New Roman"/>
            <w:sz w:val="24"/>
            <w:szCs w:val="24"/>
          </w:rPr>
          <w:t xml:space="preserve">. </w:t>
        </w:r>
      </w:ins>
      <w:del w:id="51" w:author="Elsa Fogelström" w:date="2017-12-19T09:11:00Z">
        <w:r w:rsidRPr="00B642B9" w:rsidDel="00FD1003">
          <w:rPr>
            <w:rFonts w:ascii="Times New Roman" w:hAnsi="Times New Roman" w:cs="Times New Roman"/>
            <w:sz w:val="24"/>
            <w:szCs w:val="24"/>
          </w:rPr>
          <w:delText xml:space="preserve"> = cov</w:delText>
        </w:r>
        <w:r w:rsidRPr="00B642B9" w:rsidDel="00FD1003">
          <w:rPr>
            <w:rFonts w:ascii="Times New Roman" w:hAnsi="Times New Roman" w:cs="Times New Roman"/>
            <w:i/>
            <w:sz w:val="24"/>
            <w:szCs w:val="24"/>
            <w:vertAlign w:val="subscript"/>
          </w:rPr>
          <w:delText>i</w:delText>
        </w:r>
        <w:r w:rsidRPr="00B642B9" w:rsidDel="00FD1003">
          <w:rPr>
            <w:rFonts w:ascii="Times New Roman" w:hAnsi="Times New Roman" w:cs="Times New Roman"/>
            <w:sz w:val="24"/>
            <w:szCs w:val="24"/>
            <w:vertAlign w:val="subscript"/>
          </w:rPr>
          <w:delText xml:space="preserve"> </w:delText>
        </w:r>
        <w:r w:rsidRPr="00B642B9" w:rsidDel="00FD1003">
          <w:rPr>
            <w:rFonts w:ascii="Times New Roman" w:hAnsi="Times New Roman" w:cs="Times New Roman"/>
            <w:sz w:val="24"/>
            <w:szCs w:val="24"/>
          </w:rPr>
          <w:delText>/σ</w:delText>
        </w:r>
        <w:r w:rsidRPr="00B642B9" w:rsidDel="00FD1003">
          <w:rPr>
            <w:rFonts w:ascii="Times New Roman" w:hAnsi="Times New Roman" w:cs="Times New Roman"/>
            <w:sz w:val="24"/>
            <w:szCs w:val="24"/>
            <w:vertAlign w:val="superscript"/>
          </w:rPr>
          <w:delText>2</w:delText>
        </w:r>
        <w:r w:rsidRPr="00B642B9" w:rsidDel="00FD1003">
          <w:rPr>
            <w:rFonts w:ascii="Times New Roman" w:hAnsi="Times New Roman" w:cs="Times New Roman"/>
            <w:i/>
            <w:sz w:val="24"/>
            <w:szCs w:val="24"/>
            <w:vertAlign w:val="subscript"/>
          </w:rPr>
          <w:delText>i</w:delText>
        </w:r>
        <w:r w:rsidRPr="00B642B9" w:rsidDel="00FD1003">
          <w:rPr>
            <w:rFonts w:ascii="Times New Roman" w:hAnsi="Times New Roman" w:cs="Times New Roman"/>
            <w:sz w:val="24"/>
            <w:szCs w:val="24"/>
          </w:rPr>
          <w:delText xml:space="preserve">. </w:delText>
        </w:r>
      </w:del>
      <w:r w:rsidRPr="00B642B9">
        <w:rPr>
          <w:rFonts w:ascii="Times New Roman" w:hAnsi="Times New Roman" w:cs="Times New Roman"/>
          <w:sz w:val="24"/>
          <w:szCs w:val="24"/>
        </w:rPr>
        <w:t xml:space="preserve">We calculated the highest posterior density intervals for the posterior distribution of each gradient. Estimates for which the 95% credible intervals do not overlap zero are considered significant in the frequentist sense. </w:t>
      </w:r>
      <w:commentRangeStart w:id="52"/>
      <w:r w:rsidRPr="00B642B9">
        <w:rPr>
          <w:rFonts w:ascii="Times New Roman" w:hAnsi="Times New Roman" w:cs="Times New Roman"/>
          <w:sz w:val="24"/>
          <w:szCs w:val="24"/>
        </w:rPr>
        <w:t>.</w:t>
      </w:r>
      <w:commentRangeEnd w:id="52"/>
      <w:r w:rsidRPr="00B642B9">
        <w:rPr>
          <w:rStyle w:val="CommentReference"/>
          <w:rFonts w:ascii="Times New Roman" w:hAnsi="Times New Roman" w:cs="Times New Roman"/>
        </w:rPr>
        <w:commentReference w:id="52"/>
      </w:r>
    </w:p>
    <w:p w14:paraId="795EF370" w14:textId="77777777" w:rsidR="005E6EF3" w:rsidRDefault="005E6EF3">
      <w:bookmarkStart w:id="53" w:name="_GoBack"/>
      <w:bookmarkEnd w:id="53"/>
    </w:p>
    <w:sectPr w:rsidR="005E6EF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lsa" w:date="2018-01-08T17:55:00Z" w:initials="e">
    <w:p w14:paraId="0EEEB891" w14:textId="77777777" w:rsidR="00F06592" w:rsidRDefault="00F06592" w:rsidP="00F06592">
      <w:pPr>
        <w:pStyle w:val="CommentText"/>
      </w:pPr>
      <w:r>
        <w:rPr>
          <w:rStyle w:val="CommentReference"/>
        </w:rPr>
        <w:annotationRef/>
      </w:r>
      <w:r>
        <w:t>????</w:t>
      </w:r>
    </w:p>
  </w:comment>
  <w:comment w:id="2" w:author="Björn Rogell" w:date="2017-11-24T23:41:00Z" w:initials="">
    <w:p w14:paraId="772B4207" w14:textId="77777777" w:rsidR="00F06592" w:rsidRPr="0058333F" w:rsidRDefault="00F06592" w:rsidP="00F06592">
      <w:pPr>
        <w:rPr>
          <w:lang w:val="en-GB"/>
        </w:rPr>
      </w:pPr>
      <w:r w:rsidRPr="0058333F">
        <w:rPr>
          <w:rFonts w:ascii="Ubuntu" w:eastAsia="WenQuanYi Micro Hei" w:hAnsi="Ubuntu" w:cs="Calibri"/>
          <w:sz w:val="20"/>
          <w:lang w:val="en-GB"/>
        </w:rPr>
        <w:t>Give details, number of donors recipients and total number of plants</w:t>
      </w:r>
    </w:p>
  </w:comment>
  <w:comment w:id="6" w:author="Björn Rogell" w:date="2017-11-24T23:28:00Z" w:initials="">
    <w:p w14:paraId="5190FEF4" w14:textId="77777777" w:rsidR="00F06592" w:rsidRDefault="00F06592" w:rsidP="00F06592">
      <w:proofErr w:type="spellStart"/>
      <w:r w:rsidRPr="00E4407A">
        <w:rPr>
          <w:rFonts w:ascii="Ubuntu" w:eastAsia="WenQuanYi Micro Hei" w:hAnsi="Ubuntu" w:cs="Calibri"/>
          <w:sz w:val="20"/>
          <w:lang w:val="en-GB"/>
        </w:rPr>
        <w:t>Woul</w:t>
      </w:r>
      <w:proofErr w:type="spellEnd"/>
      <w:r>
        <w:rPr>
          <w:rFonts w:ascii="Ubuntu" w:eastAsia="WenQuanYi Micro Hei" w:hAnsi="Ubuntu" w:cs="Calibri"/>
          <w:sz w:val="20"/>
        </w:rPr>
        <w:t>d be interesting with a model without biomass to see if condition plays a major role in selection here</w:t>
      </w:r>
    </w:p>
  </w:comment>
  <w:comment w:id="7" w:author="Björn Rogell" w:date="2017-11-24T23:30:00Z" w:initials="">
    <w:p w14:paraId="4291AC95" w14:textId="77777777" w:rsidR="00F06592" w:rsidRDefault="00F06592" w:rsidP="00F06592">
      <w:r>
        <w:rPr>
          <w:rFonts w:ascii="Ubuntu" w:eastAsia="WenQuanYi Micro Hei" w:hAnsi="Ubuntu" w:cs="Calibri"/>
          <w:sz w:val="20"/>
        </w:rPr>
        <w:t xml:space="preserve">I can see that it can decrease the variance components, in a model as you run it is difficult to see </w:t>
      </w:r>
      <w:proofErr w:type="spellStart"/>
      <w:r>
        <w:rPr>
          <w:rFonts w:ascii="Ubuntu" w:eastAsia="WenQuanYi Micro Hei" w:hAnsi="Ubuntu" w:cs="Calibri"/>
          <w:sz w:val="20"/>
        </w:rPr>
        <w:t>a</w:t>
      </w:r>
      <w:proofErr w:type="spellEnd"/>
      <w:r>
        <w:rPr>
          <w:rFonts w:ascii="Ubuntu" w:eastAsia="WenQuanYi Micro Hei" w:hAnsi="Ubuntu" w:cs="Calibri"/>
          <w:sz w:val="20"/>
        </w:rPr>
        <w:t xml:space="preserve"> increase, but I have been wrong before</w:t>
      </w:r>
    </w:p>
  </w:comment>
  <w:comment w:id="16" w:author="Björn Rogell" w:date="2017-11-24T23:31:00Z" w:initials="">
    <w:p w14:paraId="6996B714" w14:textId="77777777" w:rsidR="00F06592" w:rsidRDefault="00F06592" w:rsidP="00F06592">
      <w:r>
        <w:rPr>
          <w:rFonts w:ascii="Ubuntu" w:eastAsia="WenQuanYi Micro Hei" w:hAnsi="Ubuntu" w:cs="Calibri"/>
          <w:sz w:val="20"/>
        </w:rPr>
        <w:t>Add an biological reasoning here, these are statistical estimates, so there is no “truth”</w:t>
      </w:r>
    </w:p>
  </w:comment>
  <w:comment w:id="23" w:author="Björn Rogell" w:date="2017-11-24T23:34:00Z" w:initials="">
    <w:p w14:paraId="55FA6A22" w14:textId="77777777" w:rsidR="00F06592" w:rsidRDefault="00F06592" w:rsidP="00F06592">
      <w:r>
        <w:rPr>
          <w:rStyle w:val="CommentReference"/>
        </w:rPr>
        <w:annotationRef/>
      </w:r>
    </w:p>
  </w:comment>
  <w:comment w:id="24" w:author="Björn Rogell" w:date="2017-11-24T23:48:00Z" w:initials="">
    <w:p w14:paraId="02C67B76" w14:textId="77777777" w:rsidR="00F06592" w:rsidRDefault="00F06592" w:rsidP="00F06592">
      <w:r>
        <w:rPr>
          <w:rFonts w:ascii="Ubuntu" w:eastAsia="WenQuanYi Micro Hei" w:hAnsi="Ubuntu" w:cs="Calibri"/>
          <w:sz w:val="20"/>
        </w:rPr>
        <w:t>Add how you tested significances</w:t>
      </w:r>
    </w:p>
  </w:comment>
  <w:comment w:id="25" w:author="Elsa Fogelström" w:date="2017-11-24T16:20:00Z" w:initials="">
    <w:p w14:paraId="137B20EE" w14:textId="77777777" w:rsidR="00F06592" w:rsidRDefault="00F06592" w:rsidP="00F06592">
      <w:proofErr w:type="gramStart"/>
      <w:r>
        <w:t>plastic</w:t>
      </w:r>
      <w:proofErr w:type="gramEnd"/>
      <w:r>
        <w:t>?</w:t>
      </w:r>
    </w:p>
    <w:p w14:paraId="75AB13BD" w14:textId="77777777" w:rsidR="00F06592" w:rsidRDefault="00F06592" w:rsidP="00F06592"/>
  </w:comment>
  <w:comment w:id="27" w:author="Björn Rogell" w:date="2017-11-24T23:44:00Z" w:initials="">
    <w:p w14:paraId="3F21433B" w14:textId="77777777" w:rsidR="00F06592" w:rsidRDefault="00F06592" w:rsidP="00F06592">
      <w:r>
        <w:rPr>
          <w:rFonts w:ascii="Ubuntu" w:eastAsia="WenQuanYi Micro Hei" w:hAnsi="Ubuntu" w:cs="Calibri"/>
          <w:sz w:val="20"/>
        </w:rPr>
        <w:t xml:space="preserve">This is done in default in </w:t>
      </w:r>
      <w:proofErr w:type="spellStart"/>
      <w:r>
        <w:rPr>
          <w:rFonts w:ascii="Ubuntu" w:eastAsia="WenQuanYi Micro Hei" w:hAnsi="Ubuntu" w:cs="Calibri"/>
          <w:sz w:val="20"/>
        </w:rPr>
        <w:t>mcmcglmm</w:t>
      </w:r>
      <w:proofErr w:type="spellEnd"/>
      <w:r>
        <w:rPr>
          <w:rFonts w:ascii="Ubuntu" w:eastAsia="WenQuanYi Micro Hei" w:hAnsi="Ubuntu" w:cs="Calibri"/>
          <w:sz w:val="20"/>
        </w:rPr>
        <w:t xml:space="preserve"> for the random effects</w:t>
      </w:r>
    </w:p>
  </w:comment>
  <w:comment w:id="28" w:author="elsa" w:date="2017-12-18T18:47:00Z" w:initials="e">
    <w:p w14:paraId="7A1CF4CA" w14:textId="77777777" w:rsidR="00F06592" w:rsidRDefault="00F06592" w:rsidP="00F06592">
      <w:pPr>
        <w:pStyle w:val="CommentText"/>
      </w:pPr>
      <w:r>
        <w:rPr>
          <w:rStyle w:val="CommentReference"/>
        </w:rPr>
        <w:annotationRef/>
      </w:r>
      <w:proofErr w:type="spellStart"/>
      <w:proofErr w:type="gramStart"/>
      <w:r>
        <w:t>dubbelkolla</w:t>
      </w:r>
      <w:proofErr w:type="spellEnd"/>
      <w:proofErr w:type="gramEnd"/>
    </w:p>
  </w:comment>
  <w:comment w:id="31" w:author="Björn Rogell" w:date="2017-11-24T23:46:00Z" w:initials="">
    <w:p w14:paraId="43E7D8BA" w14:textId="77777777" w:rsidR="00F06592" w:rsidRDefault="00F06592" w:rsidP="00F06592">
      <w:r>
        <w:rPr>
          <w:rFonts w:ascii="Ubuntu" w:eastAsia="WenQuanYi Micro Hei" w:hAnsi="Ubuntu" w:cs="Calibri"/>
          <w:sz w:val="20"/>
        </w:rPr>
        <w:t xml:space="preserve">Maternal? Could be a plant/animal thing, check that you are in </w:t>
      </w:r>
      <w:proofErr w:type="spellStart"/>
      <w:r>
        <w:rPr>
          <w:rFonts w:ascii="Ubuntu" w:eastAsia="WenQuanYi Micro Hei" w:hAnsi="Ubuntu" w:cs="Calibri"/>
          <w:sz w:val="20"/>
        </w:rPr>
        <w:t>parr</w:t>
      </w:r>
      <w:proofErr w:type="spellEnd"/>
      <w:r>
        <w:rPr>
          <w:rFonts w:ascii="Ubuntu" w:eastAsia="WenQuanYi Micro Hei" w:hAnsi="Ubuntu" w:cs="Calibri"/>
          <w:sz w:val="20"/>
        </w:rPr>
        <w:t xml:space="preserve"> with your field</w:t>
      </w:r>
    </w:p>
  </w:comment>
  <w:comment w:id="52" w:author="elsa" w:date="2018-01-08T17:54:00Z" w:initials="e">
    <w:p w14:paraId="30722E6A" w14:textId="77777777" w:rsidR="00F06592" w:rsidRDefault="00F06592" w:rsidP="00F06592">
      <w:pPr>
        <w:pStyle w:val="CommentText"/>
      </w:pPr>
      <w:r>
        <w:rPr>
          <w:rStyle w:val="CommentReference"/>
        </w:rPr>
        <w:annotationRef/>
      </w:r>
      <w:r>
        <w:t xml:space="preserve">Include sentence about: Ran models with different prior and got same results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EEB891" w15:done="0"/>
  <w15:commentEx w15:paraId="772B4207" w15:done="0"/>
  <w15:commentEx w15:paraId="5190FEF4" w15:done="1"/>
  <w15:commentEx w15:paraId="4291AC95" w15:done="0"/>
  <w15:commentEx w15:paraId="6996B714" w15:done="0"/>
  <w15:commentEx w15:paraId="55FA6A22" w15:done="0"/>
  <w15:commentEx w15:paraId="02C67B76" w15:done="1"/>
  <w15:commentEx w15:paraId="75AB13BD" w15:done="0"/>
  <w15:commentEx w15:paraId="3F21433B" w15:done="0"/>
  <w15:commentEx w15:paraId="7A1CF4CA" w15:done="0"/>
  <w15:commentEx w15:paraId="43E7D8BA" w15:done="0"/>
  <w15:commentEx w15:paraId="30722E6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Ubuntu">
    <w:altName w:val="Times New Roman"/>
    <w:panose1 w:val="00000000000000000000"/>
    <w:charset w:val="00"/>
    <w:family w:val="roman"/>
    <w:notTrueType/>
    <w:pitch w:val="default"/>
  </w:font>
  <w:font w:name="WenQuanYi Micro He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sa">
    <w15:presenceInfo w15:providerId="None" w15:userId="elsa"/>
  </w15:person>
  <w15:person w15:author="Elsa Fogelström">
    <w15:presenceInfo w15:providerId="AD" w15:userId="S-1-5-21-299502267-1715567821-839522115-1551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592"/>
    <w:rsid w:val="001C2CC4"/>
    <w:rsid w:val="005E6EF3"/>
    <w:rsid w:val="00641D56"/>
    <w:rsid w:val="00956255"/>
    <w:rsid w:val="00F065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59275"/>
  <w15:chartTrackingRefBased/>
  <w15:docId w15:val="{568B955E-5E94-4F6B-92C6-07CEE13E0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592"/>
    <w:rPr>
      <w:lang w:val="en-US"/>
    </w:rPr>
  </w:style>
  <w:style w:type="paragraph" w:styleId="Heading1">
    <w:name w:val="heading 1"/>
    <w:basedOn w:val="Normal"/>
    <w:next w:val="Normal"/>
    <w:link w:val="Heading1Char"/>
    <w:uiPriority w:val="9"/>
    <w:qFormat/>
    <w:rsid w:val="001C2C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62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6592"/>
    <w:pPr>
      <w:keepNext/>
      <w:keepLines/>
      <w:spacing w:before="40" w:after="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brik1">
    <w:name w:val="Rubrik 1"/>
    <w:basedOn w:val="Heading1"/>
    <w:link w:val="Rubrik1Char"/>
    <w:autoRedefine/>
    <w:qFormat/>
    <w:rsid w:val="00956255"/>
    <w:pPr>
      <w:spacing w:line="480" w:lineRule="auto"/>
    </w:pPr>
    <w:rPr>
      <w:rFonts w:ascii="Times New Roman" w:hAnsi="Times New Roman"/>
      <w:b/>
      <w:sz w:val="24"/>
    </w:rPr>
  </w:style>
  <w:style w:type="character" w:customStyle="1" w:styleId="Rubrik1Char">
    <w:name w:val="Rubrik 1 Char"/>
    <w:basedOn w:val="Heading1Char"/>
    <w:link w:val="Rubrik1"/>
    <w:rsid w:val="00956255"/>
    <w:rPr>
      <w:rFonts w:ascii="Times New Roman" w:eastAsiaTheme="majorEastAsia" w:hAnsi="Times New Roman" w:cstheme="majorBidi"/>
      <w:b/>
      <w:color w:val="2E74B5" w:themeColor="accent1" w:themeShade="BF"/>
      <w:sz w:val="24"/>
      <w:szCs w:val="32"/>
      <w:lang w:val="en-US"/>
    </w:rPr>
  </w:style>
  <w:style w:type="character" w:customStyle="1" w:styleId="Heading1Char">
    <w:name w:val="Heading 1 Char"/>
    <w:basedOn w:val="DefaultParagraphFont"/>
    <w:link w:val="Heading1"/>
    <w:uiPriority w:val="9"/>
    <w:rsid w:val="001C2CC4"/>
    <w:rPr>
      <w:rFonts w:asciiTheme="majorHAnsi" w:eastAsiaTheme="majorEastAsia" w:hAnsiTheme="majorHAnsi" w:cstheme="majorBidi"/>
      <w:color w:val="2E74B5" w:themeColor="accent1" w:themeShade="BF"/>
      <w:sz w:val="32"/>
      <w:szCs w:val="32"/>
      <w:lang w:val="en-US"/>
    </w:rPr>
  </w:style>
  <w:style w:type="paragraph" w:customStyle="1" w:styleId="Rubrik2">
    <w:name w:val="Rubrik 2"/>
    <w:basedOn w:val="Heading2"/>
    <w:link w:val="Rubrik2Char"/>
    <w:autoRedefine/>
    <w:qFormat/>
    <w:rsid w:val="00956255"/>
    <w:rPr>
      <w:rFonts w:ascii="Times New Roman" w:hAnsi="Times New Roman"/>
      <w:i/>
      <w:sz w:val="24"/>
    </w:rPr>
  </w:style>
  <w:style w:type="character" w:customStyle="1" w:styleId="Rubrik2Char">
    <w:name w:val="Rubrik 2 Char"/>
    <w:basedOn w:val="Heading2Char"/>
    <w:link w:val="Rubrik2"/>
    <w:rsid w:val="00956255"/>
    <w:rPr>
      <w:rFonts w:ascii="Times New Roman" w:eastAsiaTheme="majorEastAsia" w:hAnsi="Times New Roman" w:cstheme="majorBidi"/>
      <w:i/>
      <w:color w:val="2E74B5" w:themeColor="accent1" w:themeShade="BF"/>
      <w:sz w:val="24"/>
      <w:szCs w:val="26"/>
      <w:lang w:val="en-US"/>
    </w:rPr>
  </w:style>
  <w:style w:type="character" w:customStyle="1" w:styleId="Heading2Char">
    <w:name w:val="Heading 2 Char"/>
    <w:basedOn w:val="DefaultParagraphFont"/>
    <w:link w:val="Heading2"/>
    <w:uiPriority w:val="9"/>
    <w:semiHidden/>
    <w:rsid w:val="00956255"/>
    <w:rPr>
      <w:rFonts w:asciiTheme="majorHAnsi" w:eastAsiaTheme="majorEastAsia" w:hAnsiTheme="majorHAnsi" w:cstheme="majorBidi"/>
      <w:color w:val="2E74B5" w:themeColor="accent1" w:themeShade="BF"/>
      <w:sz w:val="26"/>
      <w:szCs w:val="26"/>
      <w:lang w:val="en-US"/>
    </w:rPr>
  </w:style>
  <w:style w:type="paragraph" w:customStyle="1" w:styleId="Brdtext">
    <w:name w:val="Brödtext"/>
    <w:basedOn w:val="NoSpacing"/>
    <w:link w:val="BrdtextChar"/>
    <w:qFormat/>
    <w:rsid w:val="00641D56"/>
    <w:pPr>
      <w:spacing w:line="360" w:lineRule="auto"/>
    </w:pPr>
    <w:rPr>
      <w:rFonts w:ascii="Times New Roman" w:hAnsi="Times New Roman" w:cs="Times New Roman"/>
      <w:sz w:val="24"/>
    </w:rPr>
  </w:style>
  <w:style w:type="character" w:customStyle="1" w:styleId="BrdtextChar">
    <w:name w:val="Brödtext Char"/>
    <w:basedOn w:val="DefaultParagraphFont"/>
    <w:link w:val="Brdtext"/>
    <w:rsid w:val="00641D56"/>
    <w:rPr>
      <w:rFonts w:ascii="Times New Roman" w:hAnsi="Times New Roman" w:cs="Times New Roman"/>
      <w:sz w:val="24"/>
      <w:lang w:val="en-US"/>
    </w:rPr>
  </w:style>
  <w:style w:type="paragraph" w:styleId="NoSpacing">
    <w:name w:val="No Spacing"/>
    <w:uiPriority w:val="1"/>
    <w:qFormat/>
    <w:rsid w:val="00641D56"/>
    <w:pPr>
      <w:spacing w:after="0" w:line="240" w:lineRule="auto"/>
    </w:pPr>
    <w:rPr>
      <w:lang w:val="en-US"/>
    </w:rPr>
  </w:style>
  <w:style w:type="character" w:customStyle="1" w:styleId="Heading3Char">
    <w:name w:val="Heading 3 Char"/>
    <w:basedOn w:val="DefaultParagraphFont"/>
    <w:link w:val="Heading3"/>
    <w:uiPriority w:val="9"/>
    <w:rsid w:val="00F06592"/>
    <w:rPr>
      <w:rFonts w:ascii="Times New Roman" w:eastAsiaTheme="majorEastAsia" w:hAnsi="Times New Roman" w:cstheme="majorBidi"/>
      <w:sz w:val="24"/>
      <w:szCs w:val="24"/>
      <w:lang w:val="en-US"/>
    </w:rPr>
  </w:style>
  <w:style w:type="character" w:styleId="CommentReference">
    <w:name w:val="annotation reference"/>
    <w:basedOn w:val="DefaultParagraphFont"/>
    <w:unhideWhenUsed/>
    <w:rsid w:val="00F06592"/>
    <w:rPr>
      <w:sz w:val="16"/>
      <w:szCs w:val="16"/>
    </w:rPr>
  </w:style>
  <w:style w:type="paragraph" w:styleId="CommentText">
    <w:name w:val="annotation text"/>
    <w:basedOn w:val="Normal"/>
    <w:link w:val="CommentTextChar"/>
    <w:uiPriority w:val="99"/>
    <w:semiHidden/>
    <w:unhideWhenUsed/>
    <w:rsid w:val="00F06592"/>
    <w:pPr>
      <w:spacing w:after="200" w:line="240" w:lineRule="auto"/>
    </w:pPr>
    <w:rPr>
      <w:rFonts w:ascii="Cambria" w:eastAsia="Cambria" w:hAnsi="Cambria" w:cs="Tahoma"/>
      <w:sz w:val="20"/>
      <w:szCs w:val="20"/>
    </w:rPr>
  </w:style>
  <w:style w:type="character" w:customStyle="1" w:styleId="CommentTextChar">
    <w:name w:val="Comment Text Char"/>
    <w:basedOn w:val="DefaultParagraphFont"/>
    <w:link w:val="CommentText"/>
    <w:uiPriority w:val="99"/>
    <w:semiHidden/>
    <w:rsid w:val="00F06592"/>
    <w:rPr>
      <w:rFonts w:ascii="Cambria" w:eastAsia="Cambria" w:hAnsi="Cambria" w:cs="Tahoma"/>
      <w:sz w:val="20"/>
      <w:szCs w:val="20"/>
      <w:lang w:val="en-US"/>
    </w:rPr>
  </w:style>
  <w:style w:type="paragraph" w:styleId="BalloonText">
    <w:name w:val="Balloon Text"/>
    <w:basedOn w:val="Normal"/>
    <w:link w:val="BalloonTextChar"/>
    <w:uiPriority w:val="99"/>
    <w:semiHidden/>
    <w:unhideWhenUsed/>
    <w:rsid w:val="00F065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592"/>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Dept of Ecology, Environment and Plant Sciences</Company>
  <LinksUpToDate>false</LinksUpToDate>
  <CharactersWithSpaces>3427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 Fogelström</dc:creator>
  <cp:keywords/>
  <dc:description/>
  <cp:lastModifiedBy>Elsa Fogelström</cp:lastModifiedBy>
  <cp:revision>1</cp:revision>
  <dcterms:created xsi:type="dcterms:W3CDTF">2018-02-05T08:59:00Z</dcterms:created>
  <dcterms:modified xsi:type="dcterms:W3CDTF">2018-02-05T08:59:00Z</dcterms:modified>
</cp:coreProperties>
</file>