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A02D3" w14:textId="77777777" w:rsidR="0033656D" w:rsidRDefault="0033656D" w:rsidP="0033656D">
      <w:r>
        <w:t>Questions file 2006-2017:</w:t>
      </w:r>
    </w:p>
    <w:p w14:paraId="412B2AD9" w14:textId="77777777" w:rsidR="0033656D" w:rsidRDefault="0033656D" w:rsidP="0033656D">
      <w:pPr>
        <w:pStyle w:val="Prrafodelista"/>
        <w:numPr>
          <w:ilvl w:val="0"/>
          <w:numId w:val="1"/>
        </w:numPr>
        <w:rPr>
          <w:ins w:id="0" w:author="Johan Ehrlén" w:date="2018-01-10T10:10:00Z"/>
        </w:rPr>
      </w:pPr>
      <w:r w:rsidRPr="00030625">
        <w:t>2013: No info on number of predated seeds (only on n predation holes)</w:t>
      </w:r>
    </w:p>
    <w:p w14:paraId="3017AAA3" w14:textId="77777777" w:rsidR="00D832AE" w:rsidRPr="00030625" w:rsidRDefault="00D832AE">
      <w:pPr>
        <w:pPrChange w:id="1" w:author="Johan Ehrlén" w:date="2018-01-10T10:10:00Z">
          <w:pPr>
            <w:pStyle w:val="Prrafodelista"/>
            <w:numPr>
              <w:numId w:val="1"/>
            </w:numPr>
            <w:ind w:hanging="360"/>
          </w:pPr>
        </w:pPrChange>
      </w:pPr>
      <w:ins w:id="2" w:author="Johan Ehrlén" w:date="2018-01-10T10:10:00Z">
        <w:r>
          <w:t xml:space="preserve">Hmm. In the </w:t>
        </w:r>
      </w:ins>
      <w:ins w:id="3" w:author="Johan Ehrlén" w:date="2018-01-10T10:11:00Z">
        <w:r>
          <w:t xml:space="preserve">last file you sent me there is </w:t>
        </w:r>
        <w:commentRangeStart w:id="4"/>
        <w:r>
          <w:t>number of preyed seeds for 2013</w:t>
        </w:r>
      </w:ins>
      <w:commentRangeEnd w:id="4"/>
      <w:r w:rsidR="00E4598E">
        <w:rPr>
          <w:rStyle w:val="Refdecomentario"/>
        </w:rPr>
        <w:commentReference w:id="4"/>
      </w:r>
      <w:ins w:id="5" w:author="Johan Ehrlén" w:date="2018-01-10T10:11:00Z">
        <w:r>
          <w:t>.</w:t>
        </w:r>
      </w:ins>
      <w:ins w:id="6" w:author="Johan Ehrlén" w:date="2018-01-10T10:12:00Z">
        <w:r>
          <w:t xml:space="preserve"> If there are cases where there is no info on number of preyed seeds but info total number of seeds and holes, then we can use relationships deri</w:t>
        </w:r>
      </w:ins>
      <w:ins w:id="7" w:author="Johan Ehrlén" w:date="2018-01-10T10:13:00Z">
        <w:r>
          <w:t xml:space="preserve">ved from pods where we have all information. </w:t>
        </w:r>
      </w:ins>
    </w:p>
    <w:p w14:paraId="16FA06F5" w14:textId="77777777" w:rsidR="0033656D" w:rsidRDefault="0033656D" w:rsidP="0033656D">
      <w:pPr>
        <w:pStyle w:val="Prrafodelista"/>
        <w:numPr>
          <w:ilvl w:val="0"/>
          <w:numId w:val="1"/>
        </w:numPr>
        <w:rPr>
          <w:ins w:id="8" w:author="Johan Ehrlén" w:date="2018-01-10T10:16:00Z"/>
        </w:rPr>
      </w:pPr>
      <w:r w:rsidRPr="00030625">
        <w:t xml:space="preserve">2014-2015: </w:t>
      </w:r>
      <w:proofErr w:type="spellStart"/>
      <w:r w:rsidRPr="00030625">
        <w:t>Cum_n_fl</w:t>
      </w:r>
      <w:proofErr w:type="spellEnd"/>
      <w:r w:rsidRPr="00030625">
        <w:t xml:space="preserve"> (i.e. number of flowers that would have opened in the absence of grazing</w:t>
      </w:r>
      <w:r>
        <w:t xml:space="preserve">, column “Tot n </w:t>
      </w:r>
      <w:proofErr w:type="spellStart"/>
      <w:r>
        <w:t>blm</w:t>
      </w:r>
      <w:proofErr w:type="spellEnd"/>
      <w:r>
        <w:t>” in other years</w:t>
      </w:r>
      <w:r w:rsidRPr="00030625">
        <w:t xml:space="preserve">) not calculated – take max of </w:t>
      </w:r>
      <w:proofErr w:type="spellStart"/>
      <w:r w:rsidRPr="00030625">
        <w:t>uppskattat</w:t>
      </w:r>
      <w:proofErr w:type="spellEnd"/>
      <w:r w:rsidRPr="00030625">
        <w:t xml:space="preserve"> </w:t>
      </w:r>
      <w:proofErr w:type="spellStart"/>
      <w:r w:rsidRPr="00030625">
        <w:t>blm</w:t>
      </w:r>
      <w:proofErr w:type="spellEnd"/>
      <w:r w:rsidRPr="00030625">
        <w:t xml:space="preserve"> n or impute</w:t>
      </w:r>
      <w:r>
        <w:t xml:space="preserve"> from other traits</w:t>
      </w:r>
      <w:r w:rsidRPr="00030625">
        <w:t>?</w:t>
      </w:r>
    </w:p>
    <w:p w14:paraId="10E9B362" w14:textId="77777777" w:rsidR="00D832AE" w:rsidRPr="00030625" w:rsidRDefault="005D354C">
      <w:pPr>
        <w:pPrChange w:id="9" w:author="Johan Ehrlén" w:date="2018-01-10T10:16:00Z">
          <w:pPr>
            <w:pStyle w:val="Prrafodelista"/>
            <w:numPr>
              <w:numId w:val="1"/>
            </w:numPr>
            <w:ind w:hanging="360"/>
          </w:pPr>
        </w:pPrChange>
      </w:pPr>
      <w:ins w:id="10" w:author="Johan Ehrlén" w:date="2018-01-10T10:16:00Z">
        <w:r>
          <w:t>Max of “</w:t>
        </w:r>
        <w:proofErr w:type="spellStart"/>
        <w:r>
          <w:t>Uppskattat</w:t>
        </w:r>
        <w:proofErr w:type="spellEnd"/>
        <w:r>
          <w:t xml:space="preserve"> </w:t>
        </w:r>
        <w:proofErr w:type="spellStart"/>
        <w:r>
          <w:t>blomantal</w:t>
        </w:r>
        <w:proofErr w:type="spellEnd"/>
        <w:r>
          <w:t xml:space="preserve">” </w:t>
        </w:r>
      </w:ins>
      <w:ins w:id="11" w:author="Johan Ehrlén" w:date="2018-01-10T10:17:00Z">
        <w:r>
          <w:t>is perfectly fine!</w:t>
        </w:r>
      </w:ins>
      <w:ins w:id="12" w:author="Alicia Valdés" w:date="2018-01-10T13:59:00Z">
        <w:r w:rsidR="00813E08">
          <w:t xml:space="preserve"> </w:t>
        </w:r>
        <w:r w:rsidR="00813E08" w:rsidRPr="00813E08">
          <w:rPr>
            <w:highlight w:val="green"/>
            <w:rPrChange w:id="13" w:author="Alicia Valdés" w:date="2018-01-10T13:59:00Z">
              <w:rPr/>
            </w:rPrChange>
          </w:rPr>
          <w:t>- OK</w:t>
        </w:r>
      </w:ins>
    </w:p>
    <w:p w14:paraId="709369ED" w14:textId="77777777" w:rsidR="0033656D" w:rsidRDefault="0033656D" w:rsidP="0033656D">
      <w:pPr>
        <w:pStyle w:val="Prrafodelista"/>
        <w:numPr>
          <w:ilvl w:val="0"/>
          <w:numId w:val="1"/>
        </w:numPr>
      </w:pPr>
      <w:r w:rsidRPr="00030625">
        <w:t xml:space="preserve">2014-2015: Cannot get </w:t>
      </w:r>
      <w:proofErr w:type="spellStart"/>
      <w:r w:rsidRPr="00030625">
        <w:t>FFD_prop_överblommad</w:t>
      </w:r>
      <w:proofErr w:type="spellEnd"/>
      <w:r w:rsidRPr="00030625">
        <w:t xml:space="preserve"> from the comments</w:t>
      </w:r>
      <w:r>
        <w:t>. In previous years I used the information provided in comments to calculate the proportion of open flowers that were withered (</w:t>
      </w:r>
      <w:proofErr w:type="spellStart"/>
      <w:r w:rsidRPr="00030625">
        <w:t>FFD_prop_överblommad</w:t>
      </w:r>
      <w:proofErr w:type="spellEnd"/>
      <w:r>
        <w:t>). For example, if comment says “</w:t>
      </w:r>
      <w:r w:rsidRPr="00030625">
        <w:t xml:space="preserve">6 </w:t>
      </w:r>
      <w:proofErr w:type="spellStart"/>
      <w:r w:rsidRPr="00030625">
        <w:t>blm</w:t>
      </w:r>
      <w:proofErr w:type="spellEnd"/>
      <w:r w:rsidRPr="00030625">
        <w:t xml:space="preserve"> + 10 </w:t>
      </w:r>
      <w:proofErr w:type="spellStart"/>
      <w:r w:rsidRPr="00030625">
        <w:t>öbl</w:t>
      </w:r>
      <w:proofErr w:type="spellEnd"/>
      <w:r>
        <w:t xml:space="preserve">”, </w:t>
      </w:r>
      <w:proofErr w:type="spellStart"/>
      <w:r w:rsidRPr="00030625">
        <w:t>FFD_prop_överblommad</w:t>
      </w:r>
      <w:proofErr w:type="spellEnd"/>
      <w:r>
        <w:t xml:space="preserve"> = 10/16 = 0.625. This could be used to calculate the corrected FFD (plants with larger proportions of withered flowers would have flowered earlier compared to plants with smaller proportions of withered flowers). But on these years, I cannot understand the comments very well in order to do the same thing. I remember that flowers change colour after being pollinated and there is some info about colours on the comments, but I am not sure how to use it – Example comments:</w:t>
      </w:r>
    </w:p>
    <w:p w14:paraId="62539332" w14:textId="77777777" w:rsidR="0033656D" w:rsidRDefault="0033656D" w:rsidP="0033656D">
      <w:pPr>
        <w:pStyle w:val="Prrafodelista"/>
        <w:numPr>
          <w:ilvl w:val="1"/>
          <w:numId w:val="1"/>
        </w:numPr>
      </w:pPr>
      <w:r>
        <w:t xml:space="preserve">20/5 2öblm 1 </w:t>
      </w:r>
      <w:proofErr w:type="spellStart"/>
      <w:r>
        <w:t>lila</w:t>
      </w:r>
      <w:proofErr w:type="spellEnd"/>
      <w:r>
        <w:t xml:space="preserve"> med </w:t>
      </w:r>
      <w:proofErr w:type="spellStart"/>
      <w:r>
        <w:t>tuggat</w:t>
      </w:r>
      <w:proofErr w:type="spellEnd"/>
      <w:r>
        <w:t xml:space="preserve"> </w:t>
      </w:r>
      <w:proofErr w:type="spellStart"/>
      <w:r>
        <w:t>segel</w:t>
      </w:r>
      <w:proofErr w:type="spellEnd"/>
    </w:p>
    <w:p w14:paraId="3B42C6CC" w14:textId="77777777" w:rsidR="0033656D" w:rsidRPr="00D832AE" w:rsidRDefault="0033656D" w:rsidP="0033656D">
      <w:pPr>
        <w:pStyle w:val="Prrafodelista"/>
        <w:numPr>
          <w:ilvl w:val="1"/>
          <w:numId w:val="1"/>
        </w:numPr>
        <w:rPr>
          <w:lang w:val="sv-SE"/>
          <w:rPrChange w:id="14" w:author="Johan Ehrlén" w:date="2018-01-10T10:10:00Z">
            <w:rPr/>
          </w:rPrChange>
        </w:rPr>
      </w:pPr>
      <w:r w:rsidRPr="00D832AE">
        <w:rPr>
          <w:lang w:val="sv-SE"/>
          <w:rPrChange w:id="15" w:author="Johan Ehrlén" w:date="2018-01-10T10:10:00Z">
            <w:rPr/>
          </w:rPrChange>
        </w:rPr>
        <w:t>20/5 1öblm 2 ljuslila 2 nya blm 26/5 3 av skotten toppbetade</w:t>
      </w:r>
    </w:p>
    <w:p w14:paraId="0BD14D97" w14:textId="77777777" w:rsidR="0033656D" w:rsidRDefault="0033656D" w:rsidP="0033656D">
      <w:pPr>
        <w:pStyle w:val="Prrafodelista"/>
        <w:numPr>
          <w:ilvl w:val="1"/>
          <w:numId w:val="1"/>
        </w:numPr>
      </w:pPr>
      <w:r>
        <w:t xml:space="preserve">6/5 1 </w:t>
      </w:r>
      <w:proofErr w:type="spellStart"/>
      <w:r>
        <w:t>ny</w:t>
      </w:r>
      <w:proofErr w:type="spellEnd"/>
      <w:r>
        <w:t xml:space="preserve"> 1 </w:t>
      </w:r>
      <w:proofErr w:type="spellStart"/>
      <w:r>
        <w:t>blålila</w:t>
      </w:r>
      <w:proofErr w:type="spellEnd"/>
      <w:r>
        <w:t xml:space="preserve"> pip</w:t>
      </w:r>
    </w:p>
    <w:p w14:paraId="779A4649" w14:textId="77777777" w:rsidR="0033656D" w:rsidRDefault="0033656D" w:rsidP="0033656D">
      <w:pPr>
        <w:pStyle w:val="Prrafodelista"/>
        <w:numPr>
          <w:ilvl w:val="1"/>
          <w:numId w:val="1"/>
        </w:numPr>
        <w:rPr>
          <w:ins w:id="16" w:author="Johan Ehrlén" w:date="2018-01-10T10:17:00Z"/>
        </w:rPr>
      </w:pPr>
      <w:r>
        <w:t xml:space="preserve">20/5 1 </w:t>
      </w:r>
      <w:proofErr w:type="spellStart"/>
      <w:r>
        <w:t>öblm</w:t>
      </w:r>
      <w:proofErr w:type="spellEnd"/>
      <w:r>
        <w:t xml:space="preserve"> 1 </w:t>
      </w:r>
      <w:proofErr w:type="spellStart"/>
      <w:r>
        <w:t>blålilapip</w:t>
      </w:r>
      <w:proofErr w:type="spellEnd"/>
      <w:r>
        <w:t xml:space="preserve"> 3 </w:t>
      </w:r>
      <w:proofErr w:type="spellStart"/>
      <w:r>
        <w:t>lila</w:t>
      </w:r>
      <w:proofErr w:type="spellEnd"/>
      <w:r>
        <w:t xml:space="preserve"> pip 1 </w:t>
      </w:r>
      <w:proofErr w:type="spellStart"/>
      <w:r>
        <w:t>ny</w:t>
      </w:r>
      <w:proofErr w:type="spellEnd"/>
    </w:p>
    <w:p w14:paraId="748753B4" w14:textId="35981CDF" w:rsidR="005D354C" w:rsidRPr="00030625" w:rsidRDefault="005D354C">
      <w:pPr>
        <w:pPrChange w:id="17" w:author="Johan Ehrlén" w:date="2018-01-10T10:17:00Z">
          <w:pPr>
            <w:pStyle w:val="Prrafodelista"/>
            <w:numPr>
              <w:ilvl w:val="1"/>
              <w:numId w:val="1"/>
            </w:numPr>
            <w:ind w:left="1440" w:hanging="360"/>
          </w:pPr>
        </w:pPrChange>
      </w:pPr>
      <w:ins w:id="18" w:author="Johan Ehrlén" w:date="2018-01-10T10:17:00Z">
        <w:r>
          <w:t xml:space="preserve">As </w:t>
        </w:r>
      </w:ins>
      <w:ins w:id="19" w:author="Johan Ehrlén" w:date="2018-01-10T10:18:00Z">
        <w:r>
          <w:t xml:space="preserve">we </w:t>
        </w:r>
      </w:ins>
      <w:ins w:id="20" w:author="Johan Ehrlén" w:date="2018-01-10T10:22:00Z">
        <w:r>
          <w:t xml:space="preserve">still </w:t>
        </w:r>
      </w:ins>
      <w:ins w:id="21" w:author="Johan Ehrlén" w:date="2018-01-10T10:18:00Z">
        <w:r>
          <w:t>have the number of wilted flowers in these cases</w:t>
        </w:r>
      </w:ins>
      <w:ins w:id="22" w:author="Johan Ehrlén" w:date="2018-01-10T10:22:00Z">
        <w:r>
          <w:t xml:space="preserve"> (</w:t>
        </w:r>
        <w:proofErr w:type="spellStart"/>
        <w:r>
          <w:t>öblm</w:t>
        </w:r>
        <w:proofErr w:type="spellEnd"/>
        <w:r>
          <w:t>)</w:t>
        </w:r>
      </w:ins>
      <w:ins w:id="23" w:author="Johan Ehrlén" w:date="2018-01-10T10:18:00Z">
        <w:r>
          <w:t xml:space="preserve">, and as </w:t>
        </w:r>
      </w:ins>
      <w:ins w:id="24" w:author="Johan Ehrlén" w:date="2018-01-10T10:17:00Z">
        <w:r>
          <w:t xml:space="preserve">the number </w:t>
        </w:r>
      </w:ins>
      <w:ins w:id="25" w:author="Johan Ehrlén" w:date="2018-01-10T10:19:00Z">
        <w:r>
          <w:t xml:space="preserve">or proportion </w:t>
        </w:r>
      </w:ins>
      <w:ins w:id="26" w:author="Johan Ehrlén" w:date="2018-01-10T10:17:00Z">
        <w:r>
          <w:t>of wil</w:t>
        </w:r>
      </w:ins>
      <w:ins w:id="27" w:author="Johan Ehrlén" w:date="2018-01-10T10:18:00Z">
        <w:r>
          <w:t xml:space="preserve">ted flowers only will result in very minor adjustments, I don’t think this is a very big problem. </w:t>
        </w:r>
      </w:ins>
      <w:ins w:id="28" w:author="Johan Ehrlén" w:date="2018-01-10T10:19:00Z">
        <w:r>
          <w:t xml:space="preserve">We could still use the presence and number </w:t>
        </w:r>
      </w:ins>
      <w:ins w:id="29" w:author="Johan Ehrlén" w:date="2018-01-10T10:22:00Z">
        <w:r>
          <w:t>of “</w:t>
        </w:r>
        <w:proofErr w:type="spellStart"/>
        <w:r>
          <w:t>öblm</w:t>
        </w:r>
        <w:proofErr w:type="spellEnd"/>
        <w:r>
          <w:t xml:space="preserve">” </w:t>
        </w:r>
      </w:ins>
      <w:ins w:id="30" w:author="Johan Ehrlén" w:date="2018-01-10T10:19:00Z">
        <w:r>
          <w:t>to guide in adjustments.</w:t>
        </w:r>
      </w:ins>
      <w:ins w:id="31" w:author="Johan Ehrlén" w:date="2018-01-10T10:20:00Z">
        <w:r>
          <w:t xml:space="preserve"> I think the notes about flower colo</w:t>
        </w:r>
      </w:ins>
      <w:ins w:id="32" w:author="Johan Ehrlén" w:date="2018-01-10T10:22:00Z">
        <w:r>
          <w:t>u</w:t>
        </w:r>
      </w:ins>
      <w:ins w:id="33" w:author="Johan Ehrlén" w:date="2018-01-10T10:20:00Z">
        <w:r>
          <w:t xml:space="preserve">r refers to frost or other damage and not to wilting, so I think we can neglect it </w:t>
        </w:r>
      </w:ins>
      <w:ins w:id="34" w:author="Johan Ehrlén" w:date="2018-01-10T10:21:00Z">
        <w:r>
          <w:t>in assessments of FFD.</w:t>
        </w:r>
      </w:ins>
      <w:ins w:id="35" w:author="Alicia Valdés" w:date="2018-01-10T15:59:00Z">
        <w:r w:rsidR="0094737B">
          <w:t xml:space="preserve"> </w:t>
        </w:r>
        <w:r w:rsidR="0094737B" w:rsidRPr="005E1F27">
          <w:rPr>
            <w:highlight w:val="green"/>
          </w:rPr>
          <w:t>- OK</w:t>
        </w:r>
      </w:ins>
    </w:p>
    <w:p w14:paraId="06A323E5" w14:textId="63566904" w:rsidR="0033656D" w:rsidRDefault="0033656D" w:rsidP="0033656D">
      <w:pPr>
        <w:pStyle w:val="Prrafodelista"/>
        <w:numPr>
          <w:ilvl w:val="0"/>
          <w:numId w:val="1"/>
        </w:numPr>
        <w:rPr>
          <w:ins w:id="36" w:author="Johan Ehrlén" w:date="2018-01-10T10:23:00Z"/>
        </w:rPr>
      </w:pPr>
      <w:r w:rsidRPr="00030625">
        <w:t xml:space="preserve">2015: Some </w:t>
      </w:r>
      <w:proofErr w:type="gramStart"/>
      <w:r>
        <w:t>have  noted</w:t>
      </w:r>
      <w:proofErr w:type="gramEnd"/>
      <w:r>
        <w:t xml:space="preserve"> </w:t>
      </w:r>
      <w:r w:rsidRPr="00030625">
        <w:t xml:space="preserve">?/1?/0? in </w:t>
      </w:r>
      <w:proofErr w:type="spellStart"/>
      <w:r w:rsidRPr="00030625">
        <w:t>blm</w:t>
      </w:r>
      <w:proofErr w:type="spellEnd"/>
      <w:r w:rsidRPr="00030625">
        <w:t>/veg. Some</w:t>
      </w:r>
      <w:r>
        <w:t xml:space="preserve"> of these have </w:t>
      </w:r>
      <w:r w:rsidRPr="00030625">
        <w:t>grazing noted</w:t>
      </w:r>
      <w:r>
        <w:t xml:space="preserve">, </w:t>
      </w:r>
      <w:r w:rsidRPr="00030625">
        <w:t xml:space="preserve">but </w:t>
      </w:r>
      <w:r>
        <w:t>then no number of</w:t>
      </w:r>
      <w:r w:rsidRPr="00030625">
        <w:t xml:space="preserve"> shoots</w:t>
      </w:r>
      <w:r>
        <w:t xml:space="preserve"> noted</w:t>
      </w:r>
      <w:r w:rsidRPr="00030625">
        <w:t xml:space="preserve">. Others </w:t>
      </w:r>
      <w:r>
        <w:t>have both</w:t>
      </w:r>
      <w:r w:rsidRPr="00030625">
        <w:t xml:space="preserve"> grazing and </w:t>
      </w:r>
      <w:r>
        <w:t xml:space="preserve">n </w:t>
      </w:r>
      <w:r w:rsidRPr="00030625">
        <w:t>shoots</w:t>
      </w:r>
      <w:r>
        <w:t xml:space="preserve"> noted, but nothing else, and some also have</w:t>
      </w:r>
      <w:r w:rsidRPr="00030625">
        <w:t xml:space="preserve"> some data on shoot volume. What to do with them?</w:t>
      </w:r>
      <w:r>
        <w:t xml:space="preserve"> I guess these are </w:t>
      </w:r>
      <w:proofErr w:type="spellStart"/>
      <w:r>
        <w:t>vegetatives</w:t>
      </w:r>
      <w:proofErr w:type="spellEnd"/>
      <w:r>
        <w:t>?</w:t>
      </w:r>
      <w:ins w:id="37" w:author="Alicia Valdés" w:date="2018-01-10T16:14:00Z">
        <w:r w:rsidR="00D63FAC">
          <w:t xml:space="preserve"> </w:t>
        </w:r>
      </w:ins>
    </w:p>
    <w:p w14:paraId="3BA4B347" w14:textId="21EDBD9D" w:rsidR="00821E18" w:rsidRPr="00030625" w:rsidRDefault="00821E18">
      <w:pPr>
        <w:pPrChange w:id="38" w:author="Johan Ehrlén" w:date="2018-01-10T10:23:00Z">
          <w:pPr>
            <w:pStyle w:val="Prrafodelista"/>
            <w:numPr>
              <w:numId w:val="1"/>
            </w:numPr>
            <w:ind w:hanging="360"/>
          </w:pPr>
        </w:pPrChange>
      </w:pPr>
      <w:ins w:id="39" w:author="Johan Ehrlén" w:date="2018-01-10T10:23:00Z">
        <w:r>
          <w:t>Yes, if there are no information suggesting otherwise these were flowering or dormant.</w:t>
        </w:r>
      </w:ins>
      <w:ins w:id="40" w:author="Alicia Valdés" w:date="2018-01-10T16:14:00Z">
        <w:r w:rsidR="00D63FAC">
          <w:t xml:space="preserve"> </w:t>
        </w:r>
        <w:r w:rsidR="00D63FAC">
          <w:rPr>
            <w:highlight w:val="green"/>
          </w:rPr>
          <w:t>–</w:t>
        </w:r>
        <w:r w:rsidR="00D63FAC" w:rsidRPr="005E1F27">
          <w:rPr>
            <w:highlight w:val="green"/>
          </w:rPr>
          <w:t xml:space="preserve"> </w:t>
        </w:r>
        <w:r w:rsidR="00D63FAC" w:rsidRPr="00702EDB">
          <w:rPr>
            <w:highlight w:val="green"/>
          </w:rPr>
          <w:t>OK</w:t>
        </w:r>
        <w:r w:rsidR="00D63FAC" w:rsidRPr="00702EDB">
          <w:rPr>
            <w:highlight w:val="green"/>
            <w:rPrChange w:id="41" w:author="Alicia Valdés" w:date="2018-01-10T16:17:00Z">
              <w:rPr/>
            </w:rPrChange>
          </w:rPr>
          <w:t>, all noted as veg</w:t>
        </w:r>
      </w:ins>
      <w:ins w:id="42" w:author="Alicia Valdés" w:date="2018-01-10T16:17:00Z">
        <w:r w:rsidR="00D63FAC" w:rsidRPr="00702EDB">
          <w:rPr>
            <w:highlight w:val="green"/>
            <w:rPrChange w:id="43" w:author="Alicia Valdés" w:date="2018-01-10T16:17:00Z">
              <w:rPr/>
            </w:rPrChange>
          </w:rPr>
          <w:t xml:space="preserve"> (</w:t>
        </w:r>
        <w:proofErr w:type="spellStart"/>
        <w:r w:rsidR="00D63FAC" w:rsidRPr="00702EDB">
          <w:rPr>
            <w:highlight w:val="green"/>
            <w:rPrChange w:id="44" w:author="Alicia Valdés" w:date="2018-01-10T16:17:00Z">
              <w:rPr/>
            </w:rPrChange>
          </w:rPr>
          <w:t>blm</w:t>
        </w:r>
        <w:proofErr w:type="spellEnd"/>
        <w:r w:rsidR="00D63FAC" w:rsidRPr="00702EDB">
          <w:rPr>
            <w:highlight w:val="green"/>
            <w:rPrChange w:id="45" w:author="Alicia Valdés" w:date="2018-01-10T16:17:00Z">
              <w:rPr/>
            </w:rPrChange>
          </w:rPr>
          <w:t>/veg=0)</w:t>
        </w:r>
      </w:ins>
    </w:p>
    <w:p w14:paraId="387E6F47" w14:textId="77777777" w:rsidR="0033656D" w:rsidRDefault="0033656D" w:rsidP="0033656D">
      <w:pPr>
        <w:pStyle w:val="Prrafodelista"/>
        <w:numPr>
          <w:ilvl w:val="0"/>
          <w:numId w:val="1"/>
        </w:numPr>
        <w:rPr>
          <w:ins w:id="46" w:author="Johan Ehrlén" w:date="2018-01-10T10:23:00Z"/>
        </w:rPr>
      </w:pPr>
      <w:r w:rsidRPr="00030625">
        <w:t xml:space="preserve">2016: </w:t>
      </w:r>
      <w:proofErr w:type="spellStart"/>
      <w:r w:rsidRPr="00030625">
        <w:t>faktiskt</w:t>
      </w:r>
      <w:proofErr w:type="spellEnd"/>
      <w:r w:rsidRPr="00030625">
        <w:t xml:space="preserve"> </w:t>
      </w:r>
      <w:proofErr w:type="spellStart"/>
      <w:r w:rsidRPr="00030625">
        <w:t>blomdatum</w:t>
      </w:r>
      <w:proofErr w:type="spellEnd"/>
      <w:r w:rsidRPr="00030625">
        <w:t xml:space="preserve"> = FFD?</w:t>
      </w:r>
    </w:p>
    <w:p w14:paraId="657FD161" w14:textId="2713B6AD" w:rsidR="00821E18" w:rsidRPr="00030625" w:rsidRDefault="00821E18">
      <w:pPr>
        <w:pPrChange w:id="47" w:author="Johan Ehrlén" w:date="2018-01-10T10:23:00Z">
          <w:pPr>
            <w:pStyle w:val="Prrafodelista"/>
            <w:numPr>
              <w:numId w:val="1"/>
            </w:numPr>
            <w:ind w:hanging="360"/>
          </w:pPr>
        </w:pPrChange>
      </w:pPr>
      <w:ins w:id="48" w:author="Johan Ehrlén" w:date="2018-01-10T10:24:00Z">
        <w:r>
          <w:t>Y</w:t>
        </w:r>
      </w:ins>
      <w:ins w:id="49" w:author="Johan Ehrlén" w:date="2018-01-10T10:25:00Z">
        <w:r>
          <w:t xml:space="preserve">es. And note in 2016 and 2017 I did recordings and assessed the most likely flowering date already in the field at every visit. So, </w:t>
        </w:r>
        <w:r w:rsidRPr="003A1698">
          <w:rPr>
            <w:highlight w:val="yellow"/>
            <w:rPrChange w:id="50" w:author="Alicia Valdés" w:date="2018-01-10T12:17:00Z">
              <w:rPr/>
            </w:rPrChange>
          </w:rPr>
          <w:t>“</w:t>
        </w:r>
        <w:proofErr w:type="spellStart"/>
        <w:r w:rsidRPr="003A1698">
          <w:rPr>
            <w:highlight w:val="yellow"/>
            <w:rPrChange w:id="51" w:author="Alicia Valdés" w:date="2018-01-10T12:17:00Z">
              <w:rPr/>
            </w:rPrChange>
          </w:rPr>
          <w:t>faktiskt</w:t>
        </w:r>
        <w:proofErr w:type="spellEnd"/>
        <w:r w:rsidRPr="003A1698">
          <w:rPr>
            <w:highlight w:val="yellow"/>
            <w:rPrChange w:id="52" w:author="Alicia Valdés" w:date="2018-01-10T12:17:00Z">
              <w:rPr/>
            </w:rPrChange>
          </w:rPr>
          <w:t xml:space="preserve"> </w:t>
        </w:r>
        <w:proofErr w:type="spellStart"/>
        <w:r w:rsidRPr="003A1698">
          <w:rPr>
            <w:highlight w:val="yellow"/>
            <w:rPrChange w:id="53" w:author="Alicia Valdés" w:date="2018-01-10T12:17:00Z">
              <w:rPr/>
            </w:rPrChange>
          </w:rPr>
          <w:t>b</w:t>
        </w:r>
      </w:ins>
      <w:ins w:id="54" w:author="Johan Ehrlén" w:date="2018-01-10T10:26:00Z">
        <w:r w:rsidRPr="003A1698">
          <w:rPr>
            <w:highlight w:val="yellow"/>
            <w:rPrChange w:id="55" w:author="Alicia Valdés" w:date="2018-01-10T12:17:00Z">
              <w:rPr/>
            </w:rPrChange>
          </w:rPr>
          <w:t>lomdatum</w:t>
        </w:r>
        <w:proofErr w:type="spellEnd"/>
        <w:r w:rsidRPr="003A1698">
          <w:rPr>
            <w:highlight w:val="yellow"/>
            <w:rPrChange w:id="56" w:author="Alicia Valdés" w:date="2018-01-10T12:17:00Z">
              <w:rPr/>
            </w:rPrChange>
          </w:rPr>
          <w:t>” in these years is the already adjusted value and needs no further adjustment.</w:t>
        </w:r>
      </w:ins>
      <w:ins w:id="57" w:author="Alicia Valdés" w:date="2018-01-10T17:03:00Z">
        <w:r w:rsidR="00D25BD5">
          <w:rPr>
            <w:highlight w:val="yellow"/>
          </w:rPr>
          <w:t xml:space="preserve"> </w:t>
        </w:r>
        <w:r w:rsidR="00D25BD5">
          <w:rPr>
            <w:highlight w:val="green"/>
          </w:rPr>
          <w:t>–</w:t>
        </w:r>
        <w:r w:rsidR="00D25BD5" w:rsidRPr="005E1F27">
          <w:rPr>
            <w:highlight w:val="green"/>
          </w:rPr>
          <w:t xml:space="preserve"> </w:t>
        </w:r>
        <w:r w:rsidR="00D25BD5" w:rsidRPr="00702EDB">
          <w:rPr>
            <w:highlight w:val="green"/>
          </w:rPr>
          <w:t>OK</w:t>
        </w:r>
      </w:ins>
    </w:p>
    <w:p w14:paraId="7390673A" w14:textId="77777777" w:rsidR="0033656D" w:rsidRDefault="0033656D" w:rsidP="0033656D">
      <w:pPr>
        <w:pStyle w:val="Prrafodelista"/>
        <w:numPr>
          <w:ilvl w:val="0"/>
          <w:numId w:val="1"/>
        </w:numPr>
        <w:rPr>
          <w:ins w:id="58" w:author="Johan Ehrlén" w:date="2018-01-10T10:26:00Z"/>
        </w:rPr>
      </w:pPr>
      <w:r w:rsidRPr="00030625">
        <w:t xml:space="preserve">2016: </w:t>
      </w:r>
      <w:proofErr w:type="spellStart"/>
      <w:r w:rsidRPr="00030625">
        <w:t>maxblom</w:t>
      </w:r>
      <w:proofErr w:type="spellEnd"/>
      <w:r w:rsidRPr="00030625">
        <w:t xml:space="preserve"> / </w:t>
      </w:r>
      <w:proofErr w:type="spellStart"/>
      <w:r w:rsidRPr="00030625">
        <w:t>Gissat</w:t>
      </w:r>
      <w:proofErr w:type="spellEnd"/>
      <w:r w:rsidRPr="00030625">
        <w:t xml:space="preserve"> </w:t>
      </w:r>
      <w:proofErr w:type="spellStart"/>
      <w:r w:rsidRPr="00030625">
        <w:t>blomantal</w:t>
      </w:r>
      <w:proofErr w:type="spellEnd"/>
      <w:r w:rsidRPr="00030625">
        <w:t xml:space="preserve"> </w:t>
      </w:r>
      <w:proofErr w:type="spellStart"/>
      <w:r w:rsidRPr="00030625">
        <w:t>efter</w:t>
      </w:r>
      <w:proofErr w:type="spellEnd"/>
      <w:r w:rsidRPr="00030625">
        <w:t xml:space="preserve"> </w:t>
      </w:r>
      <w:proofErr w:type="spellStart"/>
      <w:r w:rsidRPr="00030625">
        <w:t>bete</w:t>
      </w:r>
      <w:proofErr w:type="spellEnd"/>
      <w:r w:rsidRPr="00030625">
        <w:t xml:space="preserve"> – what exactly are these values? Could any of these be used as </w:t>
      </w:r>
      <w:proofErr w:type="spellStart"/>
      <w:r w:rsidRPr="00030625">
        <w:t>cum_n_fl</w:t>
      </w:r>
      <w:proofErr w:type="spellEnd"/>
      <w:r w:rsidRPr="00030625">
        <w:t>?</w:t>
      </w:r>
    </w:p>
    <w:p w14:paraId="05D518FB" w14:textId="648622B1" w:rsidR="00821E18" w:rsidRDefault="00EA6449">
      <w:pPr>
        <w:rPr>
          <w:ins w:id="59" w:author="Johan Ehrlén" w:date="2018-01-10T10:31:00Z"/>
        </w:rPr>
        <w:pPrChange w:id="60" w:author="Johan Ehrlén" w:date="2018-01-10T10:26:00Z">
          <w:pPr>
            <w:pStyle w:val="Prrafodelista"/>
            <w:numPr>
              <w:numId w:val="1"/>
            </w:numPr>
            <w:ind w:hanging="360"/>
          </w:pPr>
        </w:pPrChange>
      </w:pPr>
      <w:ins w:id="61" w:author="Johan Ehrlén" w:date="2018-01-10T10:28:00Z">
        <w:r>
          <w:lastRenderedPageBreak/>
          <w:t>Yes, “</w:t>
        </w:r>
        <w:proofErr w:type="spellStart"/>
        <w:r>
          <w:t>maxblom</w:t>
        </w:r>
        <w:proofErr w:type="spellEnd"/>
        <w:r>
          <w:t xml:space="preserve">” equals cum n </w:t>
        </w:r>
        <w:proofErr w:type="spellStart"/>
        <w:r>
          <w:t>fl</w:t>
        </w:r>
      </w:ins>
      <w:proofErr w:type="spellEnd"/>
      <w:ins w:id="62" w:author="Johan Ehrlén" w:date="2018-01-10T10:29:00Z">
        <w:r>
          <w:t xml:space="preserve"> when there is no grazing. </w:t>
        </w:r>
        <w:proofErr w:type="spellStart"/>
        <w:r>
          <w:t>Gissat</w:t>
        </w:r>
        <w:proofErr w:type="spellEnd"/>
        <w:r>
          <w:t xml:space="preserve"> </w:t>
        </w:r>
        <w:proofErr w:type="spellStart"/>
        <w:r>
          <w:t>blomantal</w:t>
        </w:r>
        <w:proofErr w:type="spellEnd"/>
        <w:r>
          <w:t xml:space="preserve"> </w:t>
        </w:r>
        <w:proofErr w:type="spellStart"/>
        <w:r>
          <w:t>efter</w:t>
        </w:r>
        <w:proofErr w:type="spellEnd"/>
        <w:r>
          <w:t xml:space="preserve"> </w:t>
        </w:r>
        <w:proofErr w:type="spellStart"/>
        <w:r>
          <w:t>bete</w:t>
        </w:r>
        <w:proofErr w:type="spellEnd"/>
        <w:r>
          <w:t xml:space="preserve"> is the “field-imputed” value which was based on previous observations of the same individual </w:t>
        </w:r>
      </w:ins>
      <w:ins w:id="63" w:author="Johan Ehrlén" w:date="2018-01-10T10:30:00Z">
        <w:r>
          <w:t>and on how the remaining parts of the shoot looked like. So, we should use this value rather than make new imputations</w:t>
        </w:r>
      </w:ins>
      <w:ins w:id="64" w:author="Johan Ehrlén" w:date="2018-01-10T10:31:00Z">
        <w:r>
          <w:t xml:space="preserve">. </w:t>
        </w:r>
      </w:ins>
      <w:ins w:id="65" w:author="Alicia Valdés" w:date="2018-01-17T17:25:00Z">
        <w:r w:rsidR="002F0A6F">
          <w:rPr>
            <w:highlight w:val="green"/>
          </w:rPr>
          <w:t>–</w:t>
        </w:r>
        <w:r w:rsidR="002F0A6F" w:rsidRPr="005E1F27">
          <w:rPr>
            <w:highlight w:val="green"/>
          </w:rPr>
          <w:t xml:space="preserve"> </w:t>
        </w:r>
        <w:r w:rsidR="002F0A6F" w:rsidRPr="00702EDB">
          <w:rPr>
            <w:highlight w:val="green"/>
          </w:rPr>
          <w:t>OK</w:t>
        </w:r>
      </w:ins>
    </w:p>
    <w:p w14:paraId="78614DBC" w14:textId="77777777" w:rsidR="00675F37" w:rsidRPr="00030625" w:rsidRDefault="00EA6449" w:rsidP="00675F37">
      <w:pPr>
        <w:rPr>
          <w:ins w:id="66" w:author="Alicia Valdés" w:date="2018-01-11T13:44:00Z"/>
        </w:rPr>
      </w:pPr>
      <w:ins w:id="67" w:author="Johan Ehrlén" w:date="2018-01-10T10:31:00Z">
        <w:r>
          <w:t>Note that there should be only values in one of these columns</w:t>
        </w:r>
      </w:ins>
      <w:ins w:id="68" w:author="Johan Ehrlén" w:date="2018-01-10T10:34:00Z">
        <w:r>
          <w:t xml:space="preserve"> but of some reason the data appear to have been entered in the wrong way</w:t>
        </w:r>
      </w:ins>
      <w:ins w:id="69" w:author="Johan Ehrlén" w:date="2018-01-10T10:35:00Z">
        <w:r>
          <w:t xml:space="preserve"> in many cases (I did not do it myself and the protocol apparently is not clear)</w:t>
        </w:r>
      </w:ins>
      <w:ins w:id="70" w:author="Johan Ehrlén" w:date="2018-01-10T10:31:00Z">
        <w:r>
          <w:t xml:space="preserve">. </w:t>
        </w:r>
      </w:ins>
      <w:ins w:id="71" w:author="Johan Ehrlén" w:date="2018-01-10T10:34:00Z">
        <w:r>
          <w:t xml:space="preserve">I have now gone through the file and </w:t>
        </w:r>
      </w:ins>
      <w:ins w:id="72" w:author="Johan Ehrlén" w:date="2018-01-10T10:35:00Z">
        <w:r>
          <w:t>corrected all values in t</w:t>
        </w:r>
      </w:ins>
      <w:ins w:id="73" w:author="Johan Ehrlén" w:date="2018-01-10T10:36:00Z">
        <w:r>
          <w:t>he attached file.</w:t>
        </w:r>
      </w:ins>
      <w:ins w:id="74" w:author="Alicia Valdés" w:date="2018-01-11T13:44:00Z">
        <w:r w:rsidR="00675F37">
          <w:t xml:space="preserve"> </w:t>
        </w:r>
        <w:r w:rsidR="00675F37" w:rsidRPr="005E1F27">
          <w:rPr>
            <w:highlight w:val="green"/>
          </w:rPr>
          <w:t>- OK</w:t>
        </w:r>
      </w:ins>
    </w:p>
    <w:p w14:paraId="5B2C00DE" w14:textId="47F026B3" w:rsidR="00EA6449" w:rsidRPr="00030625" w:rsidDel="00675F37" w:rsidRDefault="00EA6449">
      <w:pPr>
        <w:rPr>
          <w:del w:id="75" w:author="Alicia Valdés" w:date="2018-01-11T13:44:00Z"/>
        </w:rPr>
        <w:pPrChange w:id="76" w:author="Johan Ehrlén" w:date="2018-01-10T10:26:00Z">
          <w:pPr>
            <w:pStyle w:val="Prrafodelista"/>
            <w:numPr>
              <w:numId w:val="1"/>
            </w:numPr>
            <w:ind w:hanging="360"/>
          </w:pPr>
        </w:pPrChange>
      </w:pPr>
    </w:p>
    <w:p w14:paraId="422A1A84" w14:textId="77777777" w:rsidR="0033656D" w:rsidRDefault="0033656D" w:rsidP="0033656D">
      <w:pPr>
        <w:pStyle w:val="Prrafodelista"/>
        <w:numPr>
          <w:ilvl w:val="0"/>
          <w:numId w:val="1"/>
        </w:numPr>
        <w:rPr>
          <w:ins w:id="77" w:author="Johan Ehrlén" w:date="2018-01-10T10:45:00Z"/>
        </w:rPr>
      </w:pPr>
      <w:r w:rsidRPr="00030625">
        <w:t>2016: H1</w:t>
      </w:r>
      <w:r w:rsidRPr="00030625">
        <w:tab/>
        <w:t>H2</w:t>
      </w:r>
      <w:r w:rsidRPr="00030625">
        <w:tab/>
        <w:t>H3</w:t>
      </w:r>
      <w:r w:rsidRPr="00030625">
        <w:tab/>
        <w:t>H4</w:t>
      </w:r>
      <w:r w:rsidRPr="00030625">
        <w:tab/>
        <w:t>F – what are these values?</w:t>
      </w:r>
    </w:p>
    <w:p w14:paraId="644819EF" w14:textId="7201E485" w:rsidR="00C73F49" w:rsidRDefault="00C73F49">
      <w:pPr>
        <w:rPr>
          <w:ins w:id="78" w:author="Johan Ehrlén" w:date="2018-01-10T10:45:00Z"/>
        </w:rPr>
        <w:pPrChange w:id="79" w:author="Johan Ehrlén" w:date="2018-01-10T10:45:00Z">
          <w:pPr>
            <w:pStyle w:val="Prrafodelista"/>
            <w:numPr>
              <w:numId w:val="1"/>
            </w:numPr>
            <w:ind w:hanging="360"/>
          </w:pPr>
        </w:pPrChange>
      </w:pPr>
      <w:ins w:id="80" w:author="Johan Ehrlén" w:date="2018-01-10T10:45:00Z">
        <w:r>
          <w:t>H1 is the height of shoot 1 etc.</w:t>
        </w:r>
      </w:ins>
      <w:ins w:id="81" w:author="Alicia Valdés" w:date="2018-01-17T17:24:00Z">
        <w:r w:rsidR="002F0A6F">
          <w:t xml:space="preserve"> </w:t>
        </w:r>
        <w:r w:rsidR="002F0A6F">
          <w:rPr>
            <w:highlight w:val="green"/>
          </w:rPr>
          <w:t>–</w:t>
        </w:r>
        <w:r w:rsidR="002F0A6F" w:rsidRPr="005E1F27">
          <w:rPr>
            <w:highlight w:val="green"/>
          </w:rPr>
          <w:t xml:space="preserve"> </w:t>
        </w:r>
        <w:r w:rsidR="002F0A6F" w:rsidRPr="00702EDB">
          <w:rPr>
            <w:highlight w:val="green"/>
          </w:rPr>
          <w:t>OK</w:t>
        </w:r>
      </w:ins>
    </w:p>
    <w:p w14:paraId="3D17D9D0" w14:textId="77777777" w:rsidR="00C73F49" w:rsidRPr="00030625" w:rsidRDefault="00C73F49">
      <w:pPr>
        <w:pPrChange w:id="82" w:author="Johan Ehrlén" w:date="2018-01-10T10:45:00Z">
          <w:pPr>
            <w:pStyle w:val="Prrafodelista"/>
            <w:numPr>
              <w:numId w:val="1"/>
            </w:numPr>
            <w:ind w:hanging="360"/>
          </w:pPr>
        </w:pPrChange>
      </w:pPr>
      <w:ins w:id="83" w:author="Johan Ehrlén" w:date="2018-01-10T10:45:00Z">
        <w:r>
          <w:t>F is the number of fruits</w:t>
        </w:r>
      </w:ins>
    </w:p>
    <w:p w14:paraId="570BE14B" w14:textId="77777777" w:rsidR="0033656D" w:rsidRDefault="0033656D" w:rsidP="0033656D">
      <w:pPr>
        <w:pStyle w:val="Prrafodelista"/>
        <w:numPr>
          <w:ilvl w:val="0"/>
          <w:numId w:val="1"/>
        </w:numPr>
        <w:rPr>
          <w:ins w:id="84" w:author="Johan Ehrlén" w:date="2018-01-10T10:45:00Z"/>
        </w:rPr>
      </w:pPr>
      <w:r w:rsidRPr="00030625">
        <w:t>2016: Missing info on shoot diameters and heights, as well as on fruits and seeds, for ALL plants! – What to do?</w:t>
      </w:r>
    </w:p>
    <w:p w14:paraId="0202C2F5" w14:textId="77777777" w:rsidR="00F4362B" w:rsidRPr="00030625" w:rsidRDefault="00C73F49" w:rsidP="00F4362B">
      <w:pPr>
        <w:rPr>
          <w:ins w:id="85" w:author="Alicia Valdés" w:date="2018-01-11T13:59:00Z"/>
        </w:rPr>
      </w:pPr>
      <w:ins w:id="86" w:author="Johan Ehrlén" w:date="2018-01-10T10:45:00Z">
        <w:r>
          <w:t>Sh</w:t>
        </w:r>
      </w:ins>
      <w:ins w:id="87" w:author="Johan Ehrlén" w:date="2018-01-10T10:47:00Z">
        <w:r>
          <w:t>o</w:t>
        </w:r>
      </w:ins>
      <w:ins w:id="88" w:author="Johan Ehrlén" w:date="2018-01-10T10:45:00Z">
        <w:r>
          <w:t>ot heights are a</w:t>
        </w:r>
      </w:ins>
      <w:ins w:id="89" w:author="Johan Ehrlén" w:date="2018-01-10T10:46:00Z">
        <w:r>
          <w:t>vailable – see above - but not diameters. We will have to calculate above-ground based on height only.</w:t>
        </w:r>
      </w:ins>
      <w:ins w:id="90" w:author="Alicia Valdés" w:date="2018-01-11T13:48:00Z">
        <w:r w:rsidR="00D25C3F">
          <w:t xml:space="preserve"> </w:t>
        </w:r>
        <w:r w:rsidR="00D25C3F">
          <w:sym w:font="Wingdings" w:char="F0E0"/>
        </w:r>
        <w:r w:rsidR="00D25C3F">
          <w:t xml:space="preserve"> for 2016</w:t>
        </w:r>
      </w:ins>
      <w:ins w:id="91" w:author="Alicia Valdés" w:date="2018-01-11T13:58:00Z">
        <w:r w:rsidR="00D25C3F">
          <w:t xml:space="preserve">, diameter always missing. For 2017, sometimes there is diameter, sometimes height, and sometimes both. In both cases, calculate missing values with regressions with all data. </w:t>
        </w:r>
      </w:ins>
      <w:ins w:id="92" w:author="Alicia Valdés" w:date="2018-01-11T13:59:00Z">
        <w:r w:rsidR="00F4362B" w:rsidRPr="005E1F27">
          <w:rPr>
            <w:highlight w:val="green"/>
          </w:rPr>
          <w:t>- OK</w:t>
        </w:r>
      </w:ins>
    </w:p>
    <w:p w14:paraId="7DCEE730" w14:textId="3EFDD5DE" w:rsidR="00C73F49" w:rsidDel="00F4362B" w:rsidRDefault="00C73F49">
      <w:pPr>
        <w:rPr>
          <w:ins w:id="93" w:author="Johan Ehrlén" w:date="2018-01-10T10:46:00Z"/>
          <w:del w:id="94" w:author="Alicia Valdés" w:date="2018-01-11T13:59:00Z"/>
        </w:rPr>
        <w:pPrChange w:id="95" w:author="Johan Ehrlén" w:date="2018-01-10T10:45:00Z">
          <w:pPr>
            <w:pStyle w:val="Prrafodelista"/>
            <w:numPr>
              <w:numId w:val="1"/>
            </w:numPr>
            <w:ind w:hanging="360"/>
          </w:pPr>
        </w:pPrChange>
      </w:pPr>
    </w:p>
    <w:p w14:paraId="5C2670AD" w14:textId="49BD8BF7" w:rsidR="004B6697" w:rsidRPr="00030625" w:rsidRDefault="00C73F49" w:rsidP="004B6697">
      <w:pPr>
        <w:rPr>
          <w:ins w:id="96" w:author="Alicia Valdés" w:date="2018-01-24T16:58:00Z"/>
        </w:rPr>
      </w:pPr>
      <w:ins w:id="97" w:author="Johan Ehrlén" w:date="2018-01-10T10:46:00Z">
        <w:r>
          <w:t>Number of fruits is available – see above.</w:t>
        </w:r>
      </w:ins>
      <w:ins w:id="98" w:author="Alicia Valdés" w:date="2018-01-24T16:58:00Z">
        <w:r w:rsidR="004B6697" w:rsidRPr="004B6697">
          <w:rPr>
            <w:highlight w:val="green"/>
          </w:rPr>
          <w:t xml:space="preserve"> </w:t>
        </w:r>
        <w:r w:rsidR="004B6697" w:rsidRPr="005E1F27">
          <w:rPr>
            <w:highlight w:val="green"/>
          </w:rPr>
          <w:t>- OK</w:t>
        </w:r>
      </w:ins>
    </w:p>
    <w:p w14:paraId="058820B1" w14:textId="07AF6AE2" w:rsidR="00C73F49" w:rsidDel="004B6697" w:rsidRDefault="00C73F49">
      <w:pPr>
        <w:rPr>
          <w:ins w:id="99" w:author="Johan Ehrlén" w:date="2018-01-10T10:51:00Z"/>
          <w:del w:id="100" w:author="Alicia Valdés" w:date="2018-01-24T16:58:00Z"/>
        </w:rPr>
        <w:pPrChange w:id="101" w:author="Johan Ehrlén" w:date="2018-01-10T10:45:00Z">
          <w:pPr>
            <w:pStyle w:val="Prrafodelista"/>
            <w:numPr>
              <w:numId w:val="1"/>
            </w:numPr>
            <w:ind w:hanging="360"/>
          </w:pPr>
        </w:pPrChange>
      </w:pPr>
    </w:p>
    <w:p w14:paraId="525ACA57" w14:textId="542CF7AC" w:rsidR="00C73F49" w:rsidRPr="00030625" w:rsidRDefault="00C73F49">
      <w:pPr>
        <w:pPrChange w:id="102" w:author="Johan Ehrlén" w:date="2018-01-10T10:45:00Z">
          <w:pPr>
            <w:pStyle w:val="Prrafodelista"/>
            <w:numPr>
              <w:numId w:val="1"/>
            </w:numPr>
            <w:ind w:hanging="360"/>
          </w:pPr>
        </w:pPrChange>
      </w:pPr>
      <w:ins w:id="103" w:author="Johan Ehrlén" w:date="2018-01-10T10:51:00Z">
        <w:r>
          <w:t>Number of seeds in each fruit</w:t>
        </w:r>
      </w:ins>
      <w:ins w:id="104" w:author="Johan Ehrlén" w:date="2018-01-10T10:52:00Z">
        <w:r>
          <w:t xml:space="preserve"> and the number of predation holes were in a separate file. I atta</w:t>
        </w:r>
      </w:ins>
      <w:ins w:id="105" w:author="Johan Ehrlén" w:date="2018-01-10T10:53:00Z">
        <w:r>
          <w:t xml:space="preserve">ch it now. Sorry. But here there is only number of seeds and predation </w:t>
        </w:r>
        <w:proofErr w:type="gramStart"/>
        <w:r>
          <w:t>holes</w:t>
        </w:r>
        <w:proofErr w:type="gramEnd"/>
        <w:r>
          <w:t xml:space="preserve"> so we have to estimate the number of preyed seeds based on this information.</w:t>
        </w:r>
      </w:ins>
      <w:ins w:id="106" w:author="Alicia Valdés" w:date="2018-01-24T16:58:00Z">
        <w:r w:rsidR="004B6697">
          <w:t xml:space="preserve"> </w:t>
        </w:r>
        <w:r w:rsidR="004B6697" w:rsidRPr="005E1F27">
          <w:rPr>
            <w:highlight w:val="green"/>
          </w:rPr>
          <w:t>- OK</w:t>
        </w:r>
      </w:ins>
    </w:p>
    <w:p w14:paraId="0011539C" w14:textId="77777777" w:rsidR="0033656D" w:rsidRDefault="0033656D" w:rsidP="0033656D">
      <w:pPr>
        <w:pStyle w:val="Prrafodelista"/>
        <w:numPr>
          <w:ilvl w:val="0"/>
          <w:numId w:val="1"/>
        </w:numPr>
        <w:rPr>
          <w:ins w:id="107" w:author="Johan Ehrlén" w:date="2018-01-10T11:38:00Z"/>
        </w:rPr>
      </w:pPr>
      <w:r w:rsidRPr="00030625">
        <w:t xml:space="preserve">2016-2017: No info on grazing. n </w:t>
      </w:r>
      <w:proofErr w:type="spellStart"/>
      <w:r w:rsidRPr="00030625">
        <w:t>utslagna</w:t>
      </w:r>
      <w:proofErr w:type="spellEnd"/>
      <w:r w:rsidRPr="00030625">
        <w:t xml:space="preserve"> </w:t>
      </w:r>
      <w:proofErr w:type="spellStart"/>
      <w:r w:rsidRPr="00030625">
        <w:t>blm</w:t>
      </w:r>
      <w:proofErr w:type="spellEnd"/>
      <w:r w:rsidRPr="00030625">
        <w:t xml:space="preserve"> = n removed flowers? </w:t>
      </w:r>
      <w:r>
        <w:t xml:space="preserve">Then I could probably </w:t>
      </w:r>
      <w:r w:rsidRPr="00030625">
        <w:t>calculate the proportion of removed flowers from this?</w:t>
      </w:r>
    </w:p>
    <w:p w14:paraId="33C13FA5" w14:textId="77B4C882" w:rsidR="00055887" w:rsidRDefault="00055887">
      <w:pPr>
        <w:rPr>
          <w:ins w:id="108" w:author="Johan Ehrlén" w:date="2018-01-10T11:43:00Z"/>
        </w:rPr>
        <w:pPrChange w:id="109" w:author="Johan Ehrlén" w:date="2018-01-10T11:38:00Z">
          <w:pPr>
            <w:pStyle w:val="Prrafodelista"/>
            <w:numPr>
              <w:numId w:val="1"/>
            </w:numPr>
            <w:ind w:hanging="360"/>
          </w:pPr>
        </w:pPrChange>
      </w:pPr>
      <w:ins w:id="110" w:author="Johan Ehrlén" w:date="2018-01-10T11:38:00Z">
        <w:r>
          <w:t xml:space="preserve">No </w:t>
        </w:r>
      </w:ins>
      <w:ins w:id="111" w:author="Johan Ehrlén" w:date="2018-01-10T11:39:00Z">
        <w:r w:rsidRPr="00030625">
          <w:t xml:space="preserve">n </w:t>
        </w:r>
        <w:proofErr w:type="spellStart"/>
        <w:r w:rsidRPr="00030625">
          <w:t>utslagna</w:t>
        </w:r>
        <w:proofErr w:type="spellEnd"/>
        <w:r w:rsidRPr="00030625">
          <w:t xml:space="preserve"> </w:t>
        </w:r>
        <w:proofErr w:type="spellStart"/>
        <w:r w:rsidRPr="00030625">
          <w:t>blm</w:t>
        </w:r>
        <w:proofErr w:type="spellEnd"/>
        <w:r w:rsidRPr="00030625">
          <w:t xml:space="preserve"> = </w:t>
        </w:r>
        <w:r>
          <w:t>cumulative number of opened</w:t>
        </w:r>
        <w:r w:rsidRPr="00030625">
          <w:t xml:space="preserve"> flowers</w:t>
        </w:r>
        <w:r>
          <w:t>.</w:t>
        </w:r>
      </w:ins>
      <w:ins w:id="112" w:author="Johan Ehrlén" w:date="2018-01-10T11:40:00Z">
        <w:r>
          <w:t xml:space="preserve"> As total flower number w</w:t>
        </w:r>
      </w:ins>
      <w:ins w:id="113" w:author="Johan Ehrlén" w:date="2018-01-10T11:41:00Z">
        <w:r>
          <w:t>as estimated at each visit as “</w:t>
        </w:r>
        <w:proofErr w:type="spellStart"/>
        <w:r>
          <w:t>blomantal</w:t>
        </w:r>
        <w:proofErr w:type="spellEnd"/>
        <w:r>
          <w:t xml:space="preserve">”, you should use the last available estimate for </w:t>
        </w:r>
        <w:proofErr w:type="gramStart"/>
        <w:r>
          <w:t>each individual</w:t>
        </w:r>
        <w:proofErr w:type="gramEnd"/>
        <w:r>
          <w:t xml:space="preserve"> a</w:t>
        </w:r>
      </w:ins>
      <w:ins w:id="114" w:author="Johan Ehrlén" w:date="2018-01-10T11:42:00Z">
        <w:r>
          <w:t>s the value for total flower number</w:t>
        </w:r>
      </w:ins>
      <w:ins w:id="115" w:author="Johan Ehrlén" w:date="2018-01-10T11:43:00Z">
        <w:r>
          <w:t>.</w:t>
        </w:r>
      </w:ins>
      <w:ins w:id="116" w:author="Alicia Valdés" w:date="2018-01-17T17:24:00Z">
        <w:r w:rsidR="002F0A6F">
          <w:t xml:space="preserve"> </w:t>
        </w:r>
        <w:r w:rsidR="002F0A6F">
          <w:rPr>
            <w:highlight w:val="green"/>
          </w:rPr>
          <w:t>–</w:t>
        </w:r>
        <w:r w:rsidR="002F0A6F" w:rsidRPr="005E1F27">
          <w:rPr>
            <w:highlight w:val="green"/>
          </w:rPr>
          <w:t xml:space="preserve"> </w:t>
        </w:r>
        <w:r w:rsidR="002F0A6F" w:rsidRPr="00702EDB">
          <w:rPr>
            <w:highlight w:val="green"/>
          </w:rPr>
          <w:t>OK</w:t>
        </w:r>
      </w:ins>
    </w:p>
    <w:p w14:paraId="17B36AB9" w14:textId="52212B03" w:rsidR="00055887" w:rsidRDefault="00055887">
      <w:pPr>
        <w:rPr>
          <w:ins w:id="117" w:author="Johan Ehrlén" w:date="2018-01-10T10:54:00Z"/>
        </w:rPr>
        <w:pPrChange w:id="118" w:author="Johan Ehrlén" w:date="2018-01-10T11:38:00Z">
          <w:pPr>
            <w:pStyle w:val="Prrafodelista"/>
            <w:numPr>
              <w:numId w:val="1"/>
            </w:numPr>
            <w:ind w:hanging="360"/>
          </w:pPr>
        </w:pPrChange>
      </w:pPr>
      <w:ins w:id="119" w:author="Johan Ehrlén" w:date="2018-01-10T11:43:00Z">
        <w:r>
          <w:t>For example, for individual 241 we recorded 3 open flowers May 16 and</w:t>
        </w:r>
      </w:ins>
      <w:ins w:id="120" w:author="Johan Ehrlén" w:date="2018-01-10T11:44:00Z">
        <w:r>
          <w:t xml:space="preserve"> estimated the total number of flowers to be 17. It was then grazed. Hence, we use 17 as total flower number, May 15 as FFD and grazing as 100%.</w:t>
        </w:r>
      </w:ins>
      <w:ins w:id="121" w:author="Alicia Valdés" w:date="2018-01-17T17:24:00Z">
        <w:r w:rsidR="002F0A6F">
          <w:t xml:space="preserve"> </w:t>
        </w:r>
        <w:r w:rsidR="002F0A6F">
          <w:rPr>
            <w:highlight w:val="green"/>
          </w:rPr>
          <w:t>–</w:t>
        </w:r>
        <w:r w:rsidR="002F0A6F" w:rsidRPr="005E1F27">
          <w:rPr>
            <w:highlight w:val="green"/>
          </w:rPr>
          <w:t xml:space="preserve"> </w:t>
        </w:r>
        <w:r w:rsidR="002F0A6F" w:rsidRPr="00702EDB">
          <w:rPr>
            <w:highlight w:val="green"/>
          </w:rPr>
          <w:t>OK</w:t>
        </w:r>
      </w:ins>
    </w:p>
    <w:p w14:paraId="5911EAC9" w14:textId="0F426ADB" w:rsidR="00C73F49" w:rsidRDefault="00C73F49">
      <w:pPr>
        <w:rPr>
          <w:ins w:id="122" w:author="Johan Ehrlén" w:date="2018-01-10T11:10:00Z"/>
        </w:rPr>
        <w:pPrChange w:id="123" w:author="Johan Ehrlén" w:date="2018-01-10T10:54:00Z">
          <w:pPr>
            <w:pStyle w:val="Prrafodelista"/>
            <w:numPr>
              <w:numId w:val="1"/>
            </w:numPr>
            <w:ind w:hanging="360"/>
          </w:pPr>
        </w:pPrChange>
      </w:pPr>
      <w:ins w:id="124" w:author="Johan Ehrlén" w:date="2018-01-10T10:56:00Z">
        <w:r>
          <w:t xml:space="preserve">There is information but only in the comments column </w:t>
        </w:r>
      </w:ins>
      <w:ins w:id="125" w:author="Johan Ehrlén" w:date="2018-01-10T11:10:00Z">
        <w:r w:rsidR="00FD46CF">
          <w:t xml:space="preserve">in 2016 </w:t>
        </w:r>
      </w:ins>
      <w:ins w:id="126" w:author="Johan Ehrlén" w:date="2018-01-10T10:56:00Z">
        <w:r>
          <w:t>so it is n</w:t>
        </w:r>
      </w:ins>
      <w:ins w:id="127" w:author="Johan Ehrlén" w:date="2018-01-10T10:57:00Z">
        <w:r>
          <w:t>ot clear</w:t>
        </w:r>
        <w:r w:rsidR="009A56A2">
          <w:t>. “</w:t>
        </w:r>
        <w:proofErr w:type="spellStart"/>
        <w:r w:rsidR="009A56A2">
          <w:t>Avb</w:t>
        </w:r>
        <w:proofErr w:type="spellEnd"/>
        <w:r w:rsidR="009A56A2">
          <w:t>” means grazed</w:t>
        </w:r>
        <w:bookmarkStart w:id="128" w:name="_Hlk503452134"/>
        <w:r w:rsidR="009A56A2">
          <w:t xml:space="preserve">. Mostly all flowers were removed but in some cases only some racemes were </w:t>
        </w:r>
      </w:ins>
      <w:ins w:id="129" w:author="Johan Ehrlén" w:date="2018-01-10T10:58:00Z">
        <w:r w:rsidR="009A56A2">
          <w:t xml:space="preserve">damaged in grazed shoots but this should be evident from the number of flower recordings in each date. </w:t>
        </w:r>
        <w:bookmarkEnd w:id="128"/>
        <w:r w:rsidR="009A56A2">
          <w:t>I have tried to mark all plants that were noted as grazed with red in the comments column</w:t>
        </w:r>
      </w:ins>
      <w:ins w:id="130" w:author="Johan Ehrlén" w:date="2018-01-10T11:04:00Z">
        <w:r w:rsidR="00E31527">
          <w:t xml:space="preserve"> in the attached file</w:t>
        </w:r>
      </w:ins>
      <w:ins w:id="131" w:author="Johan Ehrlén" w:date="2018-01-10T10:59:00Z">
        <w:r w:rsidR="009A56A2">
          <w:t>.</w:t>
        </w:r>
      </w:ins>
      <w:ins w:id="132" w:author="Alicia Valdés" w:date="2018-01-11T17:24:00Z">
        <w:r w:rsidR="0055776B">
          <w:t xml:space="preserve"> </w:t>
        </w:r>
        <w:r w:rsidR="0055776B" w:rsidRPr="005E1F27">
          <w:rPr>
            <w:highlight w:val="green"/>
          </w:rPr>
          <w:t>- OK</w:t>
        </w:r>
      </w:ins>
    </w:p>
    <w:p w14:paraId="1106EBC3" w14:textId="77777777" w:rsidR="006B266F" w:rsidRDefault="00FD46CF" w:rsidP="006B266F">
      <w:pPr>
        <w:rPr>
          <w:ins w:id="133" w:author="Alicia Valdés" w:date="2018-01-11T17:36:00Z"/>
        </w:rPr>
      </w:pPr>
      <w:ins w:id="134" w:author="Johan Ehrlén" w:date="2018-01-10T11:10:00Z">
        <w:r>
          <w:t>In 2017 there is a column “</w:t>
        </w:r>
        <w:proofErr w:type="spellStart"/>
        <w:r>
          <w:t>Avbetad</w:t>
        </w:r>
        <w:proofErr w:type="spellEnd"/>
        <w:r>
          <w:t>” – meaning grazed</w:t>
        </w:r>
      </w:ins>
      <w:ins w:id="135" w:author="Johan Ehrlén" w:date="2018-01-10T11:11:00Z">
        <w:r>
          <w:t xml:space="preserve"> where the date it was grazed was noted. If there is no further comment all shoots were completely grazed (i.e. all flowers). In som</w:t>
        </w:r>
      </w:ins>
      <w:ins w:id="136" w:author="Johan Ehrlén" w:date="2018-01-10T11:12:00Z">
        <w:r>
          <w:t xml:space="preserve">e cases, it says 1/2sk meaning that one of two shoots was grazed, and sometimes it says top or </w:t>
        </w:r>
        <w:proofErr w:type="spellStart"/>
        <w:r>
          <w:t>klasar</w:t>
        </w:r>
        <w:proofErr w:type="spellEnd"/>
        <w:r>
          <w:t xml:space="preserve"> </w:t>
        </w:r>
        <w:proofErr w:type="spellStart"/>
        <w:r>
          <w:t>av</w:t>
        </w:r>
      </w:ins>
      <w:ins w:id="137" w:author="Johan Ehrlén" w:date="2018-01-10T11:13:00Z">
        <w:r>
          <w:t>b</w:t>
        </w:r>
        <w:proofErr w:type="spellEnd"/>
        <w:r>
          <w:t xml:space="preserve">, meaning that only the top or some racemes was eaten. In these </w:t>
        </w:r>
        <w:proofErr w:type="gramStart"/>
        <w:r>
          <w:t>cases</w:t>
        </w:r>
        <w:proofErr w:type="gramEnd"/>
        <w:r>
          <w:t xml:space="preserve"> 100% of flowers or less could have been removed and we have to find that out from the </w:t>
        </w:r>
      </w:ins>
      <w:ins w:id="138" w:author="Johan Ehrlén" w:date="2018-01-10T11:14:00Z">
        <w:r>
          <w:t xml:space="preserve">weekly </w:t>
        </w:r>
      </w:ins>
      <w:ins w:id="139" w:author="Johan Ehrlén" w:date="2018-01-10T11:13:00Z">
        <w:r>
          <w:t>recordings.</w:t>
        </w:r>
      </w:ins>
      <w:ins w:id="140" w:author="Alicia Valdés" w:date="2018-01-11T17:36:00Z">
        <w:r w:rsidR="006B266F">
          <w:t xml:space="preserve"> </w:t>
        </w:r>
        <w:r w:rsidR="006B266F" w:rsidRPr="005E1F27">
          <w:rPr>
            <w:highlight w:val="green"/>
          </w:rPr>
          <w:t>- OK</w:t>
        </w:r>
      </w:ins>
    </w:p>
    <w:p w14:paraId="1F6907F9" w14:textId="518F5DD2" w:rsidR="00FD46CF" w:rsidRPr="006B266F" w:rsidDel="006B266F" w:rsidRDefault="00FD46CF">
      <w:pPr>
        <w:rPr>
          <w:del w:id="141" w:author="Alicia Valdés" w:date="2018-01-11T17:36:00Z"/>
        </w:rPr>
        <w:pPrChange w:id="142" w:author="Johan Ehrlén" w:date="2018-01-10T10:54:00Z">
          <w:pPr>
            <w:pStyle w:val="Prrafodelista"/>
            <w:numPr>
              <w:numId w:val="1"/>
            </w:numPr>
            <w:ind w:hanging="360"/>
          </w:pPr>
        </w:pPrChange>
      </w:pPr>
    </w:p>
    <w:p w14:paraId="1B63A4F7" w14:textId="77777777" w:rsidR="0033656D" w:rsidRPr="00030625" w:rsidRDefault="0033656D" w:rsidP="0033656D">
      <w:pPr>
        <w:pStyle w:val="Prrafodelista"/>
        <w:numPr>
          <w:ilvl w:val="0"/>
          <w:numId w:val="1"/>
        </w:numPr>
      </w:pPr>
      <w:r w:rsidRPr="00030625">
        <w:t>2017: The format is very different to other years</w:t>
      </w:r>
      <w:r>
        <w:t>!</w:t>
      </w:r>
    </w:p>
    <w:p w14:paraId="58BC5279" w14:textId="77777777" w:rsidR="0033656D" w:rsidRDefault="0033656D" w:rsidP="0033656D">
      <w:pPr>
        <w:pStyle w:val="Prrafodelista"/>
        <w:numPr>
          <w:ilvl w:val="1"/>
          <w:numId w:val="1"/>
        </w:numPr>
        <w:rPr>
          <w:ins w:id="143" w:author="Johan Ehrlén" w:date="2018-01-10T11:34:00Z"/>
        </w:rPr>
      </w:pPr>
      <w:r w:rsidRPr="00030625">
        <w:t>FFD: Why is there a different “</w:t>
      </w:r>
      <w:proofErr w:type="spellStart"/>
      <w:r w:rsidRPr="00030625">
        <w:t>Blomstart</w:t>
      </w:r>
      <w:proofErr w:type="spellEnd"/>
      <w:r w:rsidRPr="00030625">
        <w:t>” date noted at different dates? There is also a column called “</w:t>
      </w:r>
      <w:proofErr w:type="spellStart"/>
      <w:r w:rsidRPr="00030625">
        <w:t>Faktisk</w:t>
      </w:r>
      <w:proofErr w:type="spellEnd"/>
      <w:r w:rsidRPr="00030625">
        <w:t xml:space="preserve"> </w:t>
      </w:r>
      <w:proofErr w:type="spellStart"/>
      <w:r w:rsidRPr="00030625">
        <w:t>blomstart</w:t>
      </w:r>
      <w:proofErr w:type="spellEnd"/>
      <w:r w:rsidRPr="00030625">
        <w:t>”, but there is only a value for few plants. How to get FFD?</w:t>
      </w:r>
    </w:p>
    <w:p w14:paraId="4BB4D561" w14:textId="15A55162" w:rsidR="00F6316F" w:rsidRPr="00030625" w:rsidRDefault="00F6316F">
      <w:pPr>
        <w:pPrChange w:id="144" w:author="Johan Ehrlén" w:date="2018-01-10T11:34:00Z">
          <w:pPr>
            <w:pStyle w:val="Prrafodelista"/>
            <w:numPr>
              <w:ilvl w:val="1"/>
              <w:numId w:val="1"/>
            </w:numPr>
            <w:ind w:left="1440" w:hanging="360"/>
          </w:pPr>
        </w:pPrChange>
      </w:pPr>
      <w:ins w:id="145" w:author="Johan Ehrlén" w:date="2018-01-10T11:34:00Z">
        <w:r>
          <w:t>A</w:t>
        </w:r>
      </w:ins>
      <w:ins w:id="146" w:author="Johan Ehrlén" w:date="2018-01-10T11:35:00Z">
        <w:r>
          <w:t>gain, the there is a problem of communication between me and Malin that entered the data. I have now gone through the protocols and added the best estimate of FFD (</w:t>
        </w:r>
        <w:r w:rsidRPr="003A1698">
          <w:rPr>
            <w:highlight w:val="yellow"/>
            <w:rPrChange w:id="147" w:author="Alicia Valdés" w:date="2018-01-10T12:21:00Z">
              <w:rPr/>
            </w:rPrChange>
          </w:rPr>
          <w:t>as in 2016 I est</w:t>
        </w:r>
      </w:ins>
      <w:ins w:id="148" w:author="Johan Ehrlén" w:date="2018-01-10T11:36:00Z">
        <w:r w:rsidRPr="003A1698">
          <w:rPr>
            <w:highlight w:val="yellow"/>
            <w:rPrChange w:id="149" w:author="Alicia Valdés" w:date="2018-01-10T12:21:00Z">
              <w:rPr/>
            </w:rPrChange>
          </w:rPr>
          <w:t>imated FFD and total flower number at each visit and based the final estimate on the last estimate before and the first after that flowered had opened)</w:t>
        </w:r>
        <w:r>
          <w:t xml:space="preserve">. They are now in the </w:t>
        </w:r>
      </w:ins>
      <w:ins w:id="150" w:author="Johan Ehrlén" w:date="2018-01-10T11:37:00Z">
        <w:r w:rsidRPr="003A1698">
          <w:rPr>
            <w:highlight w:val="yellow"/>
            <w:rPrChange w:id="151" w:author="Alicia Valdés" w:date="2018-01-10T12:21:00Z">
              <w:rPr/>
            </w:rPrChange>
          </w:rPr>
          <w:t>“</w:t>
        </w:r>
        <w:proofErr w:type="spellStart"/>
        <w:r w:rsidRPr="003A1698">
          <w:rPr>
            <w:highlight w:val="yellow"/>
            <w:rPrChange w:id="152" w:author="Alicia Valdés" w:date="2018-01-10T12:21:00Z">
              <w:rPr/>
            </w:rPrChange>
          </w:rPr>
          <w:t>Faktiskt</w:t>
        </w:r>
        <w:proofErr w:type="spellEnd"/>
        <w:r w:rsidRPr="003A1698">
          <w:rPr>
            <w:highlight w:val="yellow"/>
            <w:rPrChange w:id="153" w:author="Alicia Valdés" w:date="2018-01-10T12:21:00Z">
              <w:rPr/>
            </w:rPrChange>
          </w:rPr>
          <w:t xml:space="preserve"> </w:t>
        </w:r>
        <w:proofErr w:type="spellStart"/>
        <w:r w:rsidRPr="003A1698">
          <w:rPr>
            <w:highlight w:val="yellow"/>
            <w:rPrChange w:id="154" w:author="Alicia Valdés" w:date="2018-01-10T12:21:00Z">
              <w:rPr/>
            </w:rPrChange>
          </w:rPr>
          <w:t>blomstart</w:t>
        </w:r>
        <w:proofErr w:type="spellEnd"/>
        <w:r w:rsidRPr="003A1698">
          <w:rPr>
            <w:highlight w:val="yellow"/>
            <w:rPrChange w:id="155" w:author="Alicia Valdés" w:date="2018-01-10T12:21:00Z">
              <w:rPr/>
            </w:rPrChange>
          </w:rPr>
          <w:t>” column in the attached file (only given as dates in May, e.g. 15 means 2017-05-15).</w:t>
        </w:r>
      </w:ins>
      <w:ins w:id="156" w:author="Alicia Valdés" w:date="2018-01-10T17:04:00Z">
        <w:r w:rsidR="00404FC3">
          <w:rPr>
            <w:highlight w:val="yellow"/>
          </w:rPr>
          <w:t xml:space="preserve"> </w:t>
        </w:r>
        <w:r w:rsidR="00404FC3">
          <w:rPr>
            <w:highlight w:val="green"/>
          </w:rPr>
          <w:t>–</w:t>
        </w:r>
        <w:r w:rsidR="00404FC3" w:rsidRPr="005E1F27">
          <w:rPr>
            <w:highlight w:val="green"/>
          </w:rPr>
          <w:t xml:space="preserve"> </w:t>
        </w:r>
        <w:r w:rsidR="00404FC3" w:rsidRPr="00702EDB">
          <w:rPr>
            <w:highlight w:val="green"/>
          </w:rPr>
          <w:t>OK</w:t>
        </w:r>
      </w:ins>
    </w:p>
    <w:p w14:paraId="736AD9E1" w14:textId="77777777" w:rsidR="0033656D" w:rsidRDefault="0033656D" w:rsidP="0033656D">
      <w:pPr>
        <w:pStyle w:val="Prrafodelista"/>
        <w:numPr>
          <w:ilvl w:val="1"/>
          <w:numId w:val="1"/>
        </w:numPr>
        <w:rPr>
          <w:ins w:id="157" w:author="Johan Ehrlén" w:date="2018-01-10T11:38:00Z"/>
        </w:rPr>
      </w:pPr>
      <w:r w:rsidRPr="00030625">
        <w:t xml:space="preserve">There is info on number of fruits (apparently only 7 plants </w:t>
      </w:r>
      <w:r>
        <w:t>produced</w:t>
      </w:r>
      <w:r w:rsidRPr="00030625">
        <w:t xml:space="preserve"> fruits), but not on seeds. </w:t>
      </w:r>
    </w:p>
    <w:p w14:paraId="65357F4D" w14:textId="1731F12F" w:rsidR="00055887" w:rsidRPr="00030625" w:rsidRDefault="00055887">
      <w:pPr>
        <w:pPrChange w:id="158" w:author="Johan Ehrlén" w:date="2018-01-10T11:38:00Z">
          <w:pPr>
            <w:pStyle w:val="Prrafodelista"/>
            <w:numPr>
              <w:ilvl w:val="1"/>
              <w:numId w:val="1"/>
            </w:numPr>
            <w:ind w:left="1440" w:hanging="360"/>
          </w:pPr>
        </w:pPrChange>
      </w:pPr>
      <w:ins w:id="159" w:author="Johan Ehrlén" w:date="2018-01-10T11:38:00Z">
        <w:r>
          <w:t>See above. Data are in the attached file.</w:t>
        </w:r>
      </w:ins>
      <w:ins w:id="160" w:author="Alicia Valdés" w:date="2018-01-24T16:59:00Z">
        <w:r w:rsidR="004B6697" w:rsidRPr="004B6697">
          <w:rPr>
            <w:highlight w:val="green"/>
          </w:rPr>
          <w:t xml:space="preserve"> </w:t>
        </w:r>
        <w:r w:rsidR="004B6697" w:rsidRPr="005E1F27">
          <w:rPr>
            <w:highlight w:val="green"/>
          </w:rPr>
          <w:t>- OK</w:t>
        </w:r>
      </w:ins>
      <w:bookmarkStart w:id="161" w:name="_GoBack"/>
      <w:bookmarkEnd w:id="161"/>
    </w:p>
    <w:p w14:paraId="5061A2D6" w14:textId="77777777" w:rsidR="00264894" w:rsidRDefault="0033656D" w:rsidP="0033656D">
      <w:pPr>
        <w:pStyle w:val="Prrafodelista"/>
        <w:numPr>
          <w:ilvl w:val="1"/>
          <w:numId w:val="1"/>
        </w:numPr>
        <w:rPr>
          <w:ins w:id="162" w:author="Johan Ehrlén" w:date="2018-01-10T11:46:00Z"/>
        </w:rPr>
      </w:pPr>
      <w:r w:rsidRPr="00030625">
        <w:t xml:space="preserve">For measures of shoot diameters and heights, there is no info about if the shoot is grazed or not. </w:t>
      </w:r>
    </w:p>
    <w:p w14:paraId="4CB0BADE" w14:textId="2E5921E3" w:rsidR="00264894" w:rsidRDefault="00264894">
      <w:pPr>
        <w:rPr>
          <w:ins w:id="163" w:author="Johan Ehrlén" w:date="2018-01-10T11:46:00Z"/>
        </w:rPr>
        <w:pPrChange w:id="164" w:author="Johan Ehrlén" w:date="2018-01-10T11:46:00Z">
          <w:pPr>
            <w:pStyle w:val="Prrafodelista"/>
            <w:numPr>
              <w:ilvl w:val="1"/>
              <w:numId w:val="1"/>
            </w:numPr>
            <w:ind w:left="1440" w:hanging="360"/>
          </w:pPr>
        </w:pPrChange>
      </w:pPr>
      <w:ins w:id="165" w:author="Johan Ehrlén" w:date="2018-01-10T11:46:00Z">
        <w:r>
          <w:t>There is in column B</w:t>
        </w:r>
      </w:ins>
      <w:ins w:id="166" w:author="Johan Ehrlén" w:date="2018-01-10T11:47:00Z">
        <w:r>
          <w:t>K. Almost every shoot was grazed.</w:t>
        </w:r>
      </w:ins>
      <w:ins w:id="167" w:author="Alicia Valdés" w:date="2018-01-17T17:24:00Z">
        <w:r w:rsidR="00907BBA">
          <w:t xml:space="preserve"> </w:t>
        </w:r>
        <w:r w:rsidR="00907BBA">
          <w:rPr>
            <w:highlight w:val="green"/>
          </w:rPr>
          <w:t>–</w:t>
        </w:r>
        <w:r w:rsidR="00907BBA" w:rsidRPr="005E1F27">
          <w:rPr>
            <w:highlight w:val="green"/>
          </w:rPr>
          <w:t xml:space="preserve"> </w:t>
        </w:r>
        <w:r w:rsidR="00907BBA" w:rsidRPr="00702EDB">
          <w:rPr>
            <w:highlight w:val="green"/>
          </w:rPr>
          <w:t>OK</w:t>
        </w:r>
      </w:ins>
    </w:p>
    <w:p w14:paraId="32FDA94C" w14:textId="77777777" w:rsidR="0033656D" w:rsidRDefault="0033656D">
      <w:pPr>
        <w:ind w:left="1080"/>
        <w:rPr>
          <w:ins w:id="168" w:author="Johan Ehrlén" w:date="2018-01-10T11:47:00Z"/>
        </w:rPr>
        <w:pPrChange w:id="169" w:author="Johan Ehrlén" w:date="2018-01-10T11:46:00Z">
          <w:pPr>
            <w:pStyle w:val="Prrafodelista"/>
            <w:numPr>
              <w:ilvl w:val="1"/>
              <w:numId w:val="1"/>
            </w:numPr>
            <w:ind w:left="1440" w:hanging="360"/>
          </w:pPr>
        </w:pPrChange>
      </w:pPr>
      <w:r w:rsidRPr="00030625">
        <w:t xml:space="preserve">But I guess that when diameter is noted but height is not, it corresponds to a grazed shoot? </w:t>
      </w:r>
      <w:r w:rsidRPr="00030625">
        <w:sym w:font="Wingdings" w:char="F0E0"/>
      </w:r>
      <w:r w:rsidRPr="00030625">
        <w:t xml:space="preserve"> Corresponds to comment “</w:t>
      </w:r>
      <w:proofErr w:type="spellStart"/>
      <w:r w:rsidRPr="00030625">
        <w:t>avb</w:t>
      </w:r>
      <w:proofErr w:type="spellEnd"/>
      <w:r w:rsidRPr="00030625">
        <w:t>.”=</w:t>
      </w:r>
      <w:proofErr w:type="spellStart"/>
      <w:r w:rsidRPr="00030625">
        <w:t>avbetade</w:t>
      </w:r>
      <w:proofErr w:type="spellEnd"/>
      <w:r w:rsidRPr="00030625">
        <w:t>?</w:t>
      </w:r>
      <w:r>
        <w:t xml:space="preserve"> And then I should calculate height from a regression height-diameter with data from all years. </w:t>
      </w:r>
    </w:p>
    <w:p w14:paraId="4854897F" w14:textId="6EAAC43F" w:rsidR="00264894" w:rsidRPr="00030625" w:rsidRDefault="00264894">
      <w:pPr>
        <w:pPrChange w:id="170" w:author="Johan Ehrlén" w:date="2018-01-10T11:47:00Z">
          <w:pPr>
            <w:pStyle w:val="Prrafodelista"/>
            <w:numPr>
              <w:ilvl w:val="1"/>
              <w:numId w:val="1"/>
            </w:numPr>
            <w:ind w:left="1440" w:hanging="360"/>
          </w:pPr>
        </w:pPrChange>
      </w:pPr>
      <w:ins w:id="171" w:author="Johan Ehrlén" w:date="2018-01-10T11:47:00Z">
        <w:r>
          <w:t>Yes!</w:t>
        </w:r>
      </w:ins>
      <w:ins w:id="172" w:author="Alicia Valdés" w:date="2018-01-17T17:21:00Z">
        <w:r w:rsidR="00DA0E50">
          <w:t xml:space="preserve"> </w:t>
        </w:r>
        <w:r w:rsidR="00DA0E50">
          <w:rPr>
            <w:highlight w:val="green"/>
          </w:rPr>
          <w:t>–</w:t>
        </w:r>
        <w:r w:rsidR="00DA0E50" w:rsidRPr="005E1F27">
          <w:rPr>
            <w:highlight w:val="green"/>
          </w:rPr>
          <w:t xml:space="preserve"> </w:t>
        </w:r>
        <w:r w:rsidR="00DA0E50" w:rsidRPr="00702EDB">
          <w:rPr>
            <w:highlight w:val="green"/>
          </w:rPr>
          <w:t>OK</w:t>
        </w:r>
      </w:ins>
    </w:p>
    <w:p w14:paraId="6E2BB283" w14:textId="77777777" w:rsidR="0033656D" w:rsidRPr="00030625" w:rsidRDefault="0033656D" w:rsidP="0033656D">
      <w:pPr>
        <w:pStyle w:val="Prrafodelista"/>
      </w:pPr>
    </w:p>
    <w:p w14:paraId="1D6C4294" w14:textId="77777777" w:rsidR="0033656D" w:rsidRPr="009B122A" w:rsidRDefault="0033656D" w:rsidP="0033656D">
      <w:pPr>
        <w:pStyle w:val="Prrafodelista"/>
        <w:rPr>
          <w:color w:val="5B9BD5" w:themeColor="accent5"/>
        </w:rPr>
      </w:pPr>
    </w:p>
    <w:p w14:paraId="5D42EC53" w14:textId="77777777" w:rsidR="0033656D" w:rsidRDefault="0033656D"/>
    <w:sectPr w:rsidR="0033656D">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Alicia Valdés" w:date="2018-01-10T12:11:00Z" w:initials="AV">
    <w:p w14:paraId="5A80A26E" w14:textId="77777777" w:rsidR="00E4598E" w:rsidRDefault="00E4598E">
      <w:pPr>
        <w:pStyle w:val="Textocomentario"/>
      </w:pPr>
      <w:r>
        <w:rPr>
          <w:rStyle w:val="Refdecomentario"/>
        </w:rPr>
        <w:annotationRef/>
      </w:r>
      <w:r>
        <w:t>It should be number of predation holes, it says on the title “</w:t>
      </w:r>
      <w:proofErr w:type="spellStart"/>
      <w:r w:rsidRPr="00E4598E">
        <w:t>Antal</w:t>
      </w:r>
      <w:proofErr w:type="spellEnd"/>
      <w:r w:rsidRPr="00E4598E">
        <w:t xml:space="preserve"> </w:t>
      </w:r>
      <w:proofErr w:type="spellStart"/>
      <w:r w:rsidRPr="00E4598E">
        <w:t>pred</w:t>
      </w:r>
      <w:proofErr w:type="spellEnd"/>
      <w:r w:rsidRPr="00E4598E">
        <w:t xml:space="preserve"> </w:t>
      </w:r>
      <w:proofErr w:type="spellStart"/>
      <w:r w:rsidRPr="00E4598E">
        <w:t>hål</w:t>
      </w:r>
      <w:proofErr w:type="spellEnd"/>
      <w:r>
        <w:t>”, although in the comment it says “</w:t>
      </w:r>
      <w:proofErr w:type="spellStart"/>
      <w:r w:rsidRPr="00E4598E">
        <w:t>Antal</w:t>
      </w:r>
      <w:proofErr w:type="spellEnd"/>
      <w:r w:rsidRPr="00E4598E">
        <w:t xml:space="preserve"> </w:t>
      </w:r>
      <w:proofErr w:type="spellStart"/>
      <w:r w:rsidRPr="00E4598E">
        <w:t>prederade</w:t>
      </w:r>
      <w:proofErr w:type="spellEnd"/>
      <w:r w:rsidRPr="00E4598E">
        <w:t xml:space="preserve"> </w:t>
      </w:r>
      <w:proofErr w:type="spellStart"/>
      <w:r w:rsidRPr="00E4598E">
        <w:t>frön</w:t>
      </w:r>
      <w:proofErr w:type="spellEnd"/>
      <w:r w:rsidRPr="00E4598E">
        <w:t xml:space="preserve"> </w:t>
      </w:r>
      <w:proofErr w:type="spellStart"/>
      <w:r w:rsidRPr="00E4598E">
        <w:t>i</w:t>
      </w:r>
      <w:proofErr w:type="spellEnd"/>
      <w:r w:rsidRPr="00E4598E">
        <w:t xml:space="preserve"> </w:t>
      </w:r>
      <w:proofErr w:type="spellStart"/>
      <w:r w:rsidRPr="00E4598E">
        <w:t>baljan</w:t>
      </w:r>
      <w:proofErr w:type="spellEnd"/>
      <w:r w:rsidRPr="00E4598E">
        <w:t xml:space="preserve"> (</w:t>
      </w:r>
      <w:proofErr w:type="spellStart"/>
      <w:r w:rsidRPr="00E4598E">
        <w:t>har</w:t>
      </w:r>
      <w:proofErr w:type="spellEnd"/>
      <w:r w:rsidRPr="00E4598E">
        <w:t xml:space="preserve"> </w:t>
      </w:r>
      <w:proofErr w:type="spellStart"/>
      <w:r w:rsidRPr="00E4598E">
        <w:t>räknats</w:t>
      </w:r>
      <w:proofErr w:type="spellEnd"/>
      <w:r w:rsidRPr="00E4598E">
        <w:t xml:space="preserve"> </w:t>
      </w:r>
      <w:proofErr w:type="spellStart"/>
      <w:r w:rsidRPr="00E4598E">
        <w:t>i</w:t>
      </w:r>
      <w:proofErr w:type="spellEnd"/>
      <w:r w:rsidRPr="00E4598E">
        <w:t xml:space="preserve"> </w:t>
      </w:r>
      <w:proofErr w:type="spellStart"/>
      <w:r w:rsidRPr="00E4598E">
        <w:t>fält</w:t>
      </w:r>
      <w:proofErr w:type="spellEnd"/>
      <w:r w:rsidRPr="00E4598E">
        <w:t xml:space="preserve"> vid </w:t>
      </w:r>
      <w:proofErr w:type="spellStart"/>
      <w:r w:rsidRPr="00E4598E">
        <w:t>insamlingen</w:t>
      </w:r>
      <w:proofErr w:type="spellEnd"/>
      <w:r w:rsidRPr="00E4598E">
        <w:t>)</w:t>
      </w:r>
      <w:r>
        <w:t>”. But I think it is the number of holes, and not the number of preyed seeds, because sometimes this number is larger than total number of seeds (“</w:t>
      </w:r>
      <w:proofErr w:type="spellStart"/>
      <w:r>
        <w:t>antal</w:t>
      </w:r>
      <w:proofErr w:type="spellEnd"/>
      <w:r>
        <w:t xml:space="preserve"> placenta”). For example, for id </w:t>
      </w:r>
      <w:proofErr w:type="spellStart"/>
      <w:r>
        <w:t>nr</w:t>
      </w:r>
      <w:proofErr w:type="spellEnd"/>
      <w:r>
        <w:t xml:space="preserve"> 3, </w:t>
      </w:r>
      <w:proofErr w:type="spellStart"/>
      <w:r>
        <w:t>antal</w:t>
      </w:r>
      <w:proofErr w:type="spellEnd"/>
      <w:r>
        <w:t xml:space="preserve"> placenta = 4, </w:t>
      </w:r>
      <w:proofErr w:type="spellStart"/>
      <w:r>
        <w:t>antal</w:t>
      </w:r>
      <w:proofErr w:type="spellEnd"/>
      <w:r>
        <w:t xml:space="preserve"> </w:t>
      </w:r>
      <w:proofErr w:type="spellStart"/>
      <w:proofErr w:type="gramStart"/>
      <w:r>
        <w:t>pred</w:t>
      </w:r>
      <w:proofErr w:type="spellEnd"/>
      <w:r>
        <w:t xml:space="preserve">  </w:t>
      </w:r>
      <w:proofErr w:type="spellStart"/>
      <w:r w:rsidRPr="00E4598E">
        <w:t>hål</w:t>
      </w:r>
      <w:proofErr w:type="spellEnd"/>
      <w:proofErr w:type="gramEnd"/>
      <w:r>
        <w:t xml:space="preserve"> = 10.</w:t>
      </w:r>
    </w:p>
    <w:p w14:paraId="13E43BA4" w14:textId="77777777" w:rsidR="00E4598E" w:rsidRDefault="00E4598E">
      <w:pPr>
        <w:pStyle w:val="Textocomentario"/>
      </w:pPr>
      <w:r>
        <w:t>Am I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E43B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E43BA4" w16cid:durableId="1E0081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5A5"/>
    <w:multiLevelType w:val="hybridMultilevel"/>
    <w:tmpl w:val="EAD814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 Ehrlén">
    <w15:presenceInfo w15:providerId="AD" w15:userId="S-1-5-21-299502267-1715567821-839522115-52212"/>
  </w15:person>
  <w15:person w15:author="Alicia Valdés">
    <w15:presenceInfo w15:providerId="AD" w15:userId="S-1-5-21-3005172203-3026574050-70064536-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419"/>
    <w:rsid w:val="00055887"/>
    <w:rsid w:val="00264894"/>
    <w:rsid w:val="002C04CC"/>
    <w:rsid w:val="002F0A6F"/>
    <w:rsid w:val="00321C3C"/>
    <w:rsid w:val="0033656D"/>
    <w:rsid w:val="003A1698"/>
    <w:rsid w:val="00404D3D"/>
    <w:rsid w:val="00404FC3"/>
    <w:rsid w:val="004B6697"/>
    <w:rsid w:val="0055776B"/>
    <w:rsid w:val="005D354C"/>
    <w:rsid w:val="00675F37"/>
    <w:rsid w:val="006B266F"/>
    <w:rsid w:val="006D370C"/>
    <w:rsid w:val="00702EDB"/>
    <w:rsid w:val="00813E08"/>
    <w:rsid w:val="00821E18"/>
    <w:rsid w:val="00906E58"/>
    <w:rsid w:val="00907BBA"/>
    <w:rsid w:val="00914419"/>
    <w:rsid w:val="0094737B"/>
    <w:rsid w:val="009A56A2"/>
    <w:rsid w:val="00C73F49"/>
    <w:rsid w:val="00D25BD5"/>
    <w:rsid w:val="00D25C3F"/>
    <w:rsid w:val="00D63FAC"/>
    <w:rsid w:val="00D832AE"/>
    <w:rsid w:val="00DA0E50"/>
    <w:rsid w:val="00E31527"/>
    <w:rsid w:val="00E4598E"/>
    <w:rsid w:val="00EA4185"/>
    <w:rsid w:val="00EA6449"/>
    <w:rsid w:val="00F4362B"/>
    <w:rsid w:val="00F6316F"/>
    <w:rsid w:val="00FD46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D2A5"/>
  <w15:chartTrackingRefBased/>
  <w15:docId w15:val="{3FE2E78F-A397-4856-8D0B-633AEAED8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14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144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4419"/>
    <w:rPr>
      <w:rFonts w:ascii="Segoe UI" w:hAnsi="Segoe UI" w:cs="Segoe UI"/>
      <w:sz w:val="18"/>
      <w:szCs w:val="18"/>
      <w:lang w:val="en-GB"/>
    </w:rPr>
  </w:style>
  <w:style w:type="paragraph" w:styleId="Prrafodelista">
    <w:name w:val="List Paragraph"/>
    <w:basedOn w:val="Normal"/>
    <w:uiPriority w:val="34"/>
    <w:qFormat/>
    <w:rsid w:val="0033656D"/>
    <w:pPr>
      <w:ind w:left="720"/>
      <w:contextualSpacing/>
    </w:pPr>
  </w:style>
  <w:style w:type="character" w:styleId="Refdecomentario">
    <w:name w:val="annotation reference"/>
    <w:basedOn w:val="Fuentedeprrafopredeter"/>
    <w:uiPriority w:val="99"/>
    <w:semiHidden/>
    <w:unhideWhenUsed/>
    <w:rsid w:val="00E4598E"/>
    <w:rPr>
      <w:sz w:val="16"/>
      <w:szCs w:val="16"/>
    </w:rPr>
  </w:style>
  <w:style w:type="paragraph" w:styleId="Textocomentario">
    <w:name w:val="annotation text"/>
    <w:basedOn w:val="Normal"/>
    <w:link w:val="TextocomentarioCar"/>
    <w:uiPriority w:val="99"/>
    <w:semiHidden/>
    <w:unhideWhenUsed/>
    <w:rsid w:val="00E4598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598E"/>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E4598E"/>
    <w:rPr>
      <w:b/>
      <w:bCs/>
    </w:rPr>
  </w:style>
  <w:style w:type="character" w:customStyle="1" w:styleId="AsuntodelcomentarioCar">
    <w:name w:val="Asunto del comentario Car"/>
    <w:basedOn w:val="TextocomentarioCar"/>
    <w:link w:val="Asuntodelcomentario"/>
    <w:uiPriority w:val="99"/>
    <w:semiHidden/>
    <w:rsid w:val="00E4598E"/>
    <w:rPr>
      <w:b/>
      <w:bCs/>
      <w:sz w:val="20"/>
      <w:szCs w:val="20"/>
      <w:lang w:val="en-GB"/>
    </w:rPr>
  </w:style>
  <w:style w:type="paragraph" w:styleId="Revisin">
    <w:name w:val="Revision"/>
    <w:hidden/>
    <w:uiPriority w:val="99"/>
    <w:semiHidden/>
    <w:rsid w:val="00702EDB"/>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24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E8A65-9229-4BB1-A49D-27C3392CE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Pages>
  <Words>1060</Words>
  <Characters>5833</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Valdés</dc:creator>
  <cp:keywords/>
  <dc:description/>
  <cp:lastModifiedBy>Alicia Valdés</cp:lastModifiedBy>
  <cp:revision>12</cp:revision>
  <dcterms:created xsi:type="dcterms:W3CDTF">2018-01-10T15:23:00Z</dcterms:created>
  <dcterms:modified xsi:type="dcterms:W3CDTF">2018-01-24T15:59:00Z</dcterms:modified>
</cp:coreProperties>
</file>