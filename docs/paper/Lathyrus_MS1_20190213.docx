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BEB59" w14:textId="77777777" w:rsidR="00BB0A31" w:rsidRDefault="000A3CCD">
      <w:pPr>
        <w:pStyle w:val="Standard"/>
        <w:spacing w:line="480" w:lineRule="auto"/>
        <w:rPr>
          <w:rFonts w:cs="Times New Roman"/>
          <w:lang w:val="en-US"/>
        </w:rPr>
      </w:pPr>
      <w:r>
        <w:rPr>
          <w:rFonts w:cs="Times New Roman"/>
          <w:lang w:val="en-US"/>
        </w:rPr>
        <w:t>TITLE:</w:t>
      </w:r>
    </w:p>
    <w:p w14:paraId="1C008176" w14:textId="77777777" w:rsidR="00BB0A31" w:rsidRDefault="000A3CCD">
      <w:pPr>
        <w:pStyle w:val="Standard"/>
        <w:spacing w:line="480" w:lineRule="auto"/>
        <w:rPr>
          <w:rFonts w:cs="Times New Roman"/>
          <w:lang w:val="en-US"/>
        </w:rPr>
      </w:pPr>
      <w:r>
        <w:rPr>
          <w:rFonts w:cs="Times New Roman"/>
          <w:lang w:val="en-US"/>
        </w:rPr>
        <w:t xml:space="preserve">Climate influences among-year variation in natural selection on flowering time </w:t>
      </w:r>
    </w:p>
    <w:p w14:paraId="5A735452" w14:textId="77777777" w:rsidR="00BB0A31" w:rsidRDefault="000A3CCD">
      <w:pPr>
        <w:pStyle w:val="Standard"/>
        <w:spacing w:line="480" w:lineRule="auto"/>
      </w:pPr>
      <w:r>
        <w:rPr>
          <w:rFonts w:eastAsia="Times New Roman" w:cs="Times New Roman"/>
          <w:lang w:val="en-US"/>
        </w:rPr>
        <w:t>Ehrlén, Johan</w:t>
      </w:r>
      <w:r>
        <w:rPr>
          <w:rStyle w:val="StrongEmphasis"/>
          <w:rFonts w:eastAsia="Times New Roman" w:cs="Times New Roman"/>
          <w:b w:val="0"/>
          <w:lang w:val="en-US"/>
        </w:rPr>
        <w:t>*</w:t>
      </w:r>
      <w:r>
        <w:rPr>
          <w:rStyle w:val="StrongEmphasis"/>
          <w:rFonts w:eastAsia="Times New Roman" w:cs="Times New Roman"/>
          <w:b w:val="0"/>
          <w:vertAlign w:val="superscript"/>
          <w:lang w:val="en-US"/>
        </w:rPr>
        <w:t>, a, b</w:t>
      </w:r>
      <w:r>
        <w:rPr>
          <w:rFonts w:eastAsia="Times New Roman" w:cs="Times New Roman"/>
          <w:lang w:val="en-US"/>
        </w:rPr>
        <w:t xml:space="preserve"> and Valdés, Alicia*</w:t>
      </w:r>
      <w:r>
        <w:rPr>
          <w:rStyle w:val="StrongEmphasis"/>
          <w:rFonts w:cs="Times New Roman"/>
          <w:b w:val="0"/>
          <w:vertAlign w:val="superscript"/>
        </w:rPr>
        <w:t>, a, b</w:t>
      </w:r>
    </w:p>
    <w:p w14:paraId="1576C06F" w14:textId="77777777" w:rsidR="00BB0A31" w:rsidRDefault="000A3CCD">
      <w:pPr>
        <w:pStyle w:val="Standard"/>
        <w:spacing w:line="480" w:lineRule="auto"/>
      </w:pPr>
      <w:proofErr w:type="gramStart"/>
      <w:r>
        <w:rPr>
          <w:rFonts w:cs="Times New Roman"/>
          <w:vertAlign w:val="superscript"/>
        </w:rPr>
        <w:t>a</w:t>
      </w:r>
      <w:proofErr w:type="gramEnd"/>
      <w:r>
        <w:rPr>
          <w:rFonts w:cs="Times New Roman"/>
        </w:rPr>
        <w:t xml:space="preserve"> </w:t>
      </w:r>
      <w:r>
        <w:rPr>
          <w:rFonts w:eastAsia="Times New Roman" w:cs="Times New Roman"/>
          <w:lang w:val="en-US"/>
        </w:rPr>
        <w:t>Department of Ecology, Environment and Plant Sciences, Stockholm University, SE-106 91 Stockholm, Sweden</w:t>
      </w:r>
    </w:p>
    <w:p w14:paraId="07C1125B" w14:textId="77777777" w:rsidR="00BB0A31" w:rsidRDefault="000A3CCD">
      <w:pPr>
        <w:pStyle w:val="Standard"/>
        <w:spacing w:after="120" w:line="480" w:lineRule="auto"/>
      </w:pPr>
      <w:proofErr w:type="gramStart"/>
      <w:r>
        <w:rPr>
          <w:rFonts w:cs="Times New Roman"/>
          <w:vertAlign w:val="superscript"/>
        </w:rPr>
        <w:t>b</w:t>
      </w:r>
      <w:proofErr w:type="gramEnd"/>
      <w:r>
        <w:rPr>
          <w:rFonts w:cs="Times New Roman"/>
        </w:rPr>
        <w:t xml:space="preserve"> Bolin Centre of Climate Research, Stockholm University, Stockholm, Sweden</w:t>
      </w:r>
    </w:p>
    <w:p w14:paraId="14E9F119" w14:textId="77777777" w:rsidR="00BB0A31" w:rsidRDefault="000A3CCD">
      <w:pPr>
        <w:pStyle w:val="Standard"/>
        <w:spacing w:after="120" w:line="480" w:lineRule="auto"/>
        <w:rPr>
          <w:rFonts w:eastAsia="Times New Roman" w:cs="Times New Roman"/>
          <w:lang w:val="en-US"/>
        </w:rPr>
      </w:pPr>
      <w:r>
        <w:rPr>
          <w:rFonts w:eastAsia="Times New Roman" w:cs="Times New Roman"/>
          <w:lang w:val="en-US"/>
        </w:rPr>
        <w:t>*These authors contributed equally to the work</w:t>
      </w:r>
    </w:p>
    <w:p w14:paraId="6DD2FCDC" w14:textId="77777777" w:rsidR="00BB0A31" w:rsidRDefault="000A3CCD">
      <w:pPr>
        <w:pStyle w:val="Standard"/>
        <w:spacing w:after="120" w:line="480" w:lineRule="auto"/>
      </w:pPr>
      <w:commentRangeStart w:id="0"/>
      <w:r>
        <w:rPr>
          <w:rFonts w:cs="Times New Roman"/>
        </w:rPr>
        <w:t>Short running title</w:t>
      </w:r>
      <w:commentRangeEnd w:id="0"/>
      <w:r>
        <w:commentReference w:id="0"/>
      </w:r>
      <w:r>
        <w:rPr>
          <w:rFonts w:cs="Times New Roman"/>
        </w:rPr>
        <w:t>: Climate influences selection on phenology</w:t>
      </w:r>
    </w:p>
    <w:p w14:paraId="523B6747" w14:textId="47B8F4E0" w:rsidR="00BB0A31" w:rsidRDefault="000A3CCD">
      <w:pPr>
        <w:pStyle w:val="Standard"/>
        <w:spacing w:line="480" w:lineRule="auto"/>
      </w:pPr>
      <w:commentRangeStart w:id="1"/>
      <w:r>
        <w:rPr>
          <w:rFonts w:cs="Times New Roman"/>
        </w:rPr>
        <w:t>Keywords</w:t>
      </w:r>
      <w:commentRangeEnd w:id="1"/>
      <w:r>
        <w:commentReference w:id="1"/>
      </w:r>
      <w:r>
        <w:rPr>
          <w:rFonts w:cs="Times New Roman"/>
        </w:rPr>
        <w:t xml:space="preserve">: phenology, climate, phenotypic selection, phenotypic plasticity, timing of reproduction, </w:t>
      </w:r>
      <w:del w:id="2" w:author="Johan Ehrlén" w:date="2019-01-31T08:46:00Z">
        <w:r w:rsidDel="00B270B5">
          <w:rPr>
            <w:rFonts w:eastAsia="AdvGARMT" w:cs="Times New Roman"/>
            <w:color w:val="000000"/>
            <w:lang w:val="en-US"/>
          </w:rPr>
          <w:delText xml:space="preserve">long-term responses,  </w:delText>
        </w:r>
      </w:del>
      <w:r>
        <w:rPr>
          <w:rFonts w:eastAsia="AdvGARMT" w:cs="Times New Roman"/>
          <w:i/>
          <w:color w:val="000000"/>
          <w:lang w:val="en-US"/>
        </w:rPr>
        <w:t>Lathyrus vernus</w:t>
      </w:r>
      <w:r>
        <w:rPr>
          <w:rFonts w:eastAsia="AdvGARMT" w:cs="Times New Roman"/>
          <w:color w:val="000000"/>
          <w:lang w:val="en-US"/>
        </w:rPr>
        <w:t xml:space="preserve">, </w:t>
      </w:r>
      <w:ins w:id="3" w:author="Johan Ehrlén" w:date="2019-01-31T08:46:00Z">
        <w:r w:rsidR="00B270B5">
          <w:rPr>
            <w:rFonts w:eastAsia="AdvGARMT" w:cs="Times New Roman"/>
            <w:color w:val="000000"/>
            <w:lang w:val="en-US"/>
          </w:rPr>
          <w:t>selection gradients</w:t>
        </w:r>
      </w:ins>
      <w:del w:id="4" w:author="Johan Ehrlén" w:date="2019-01-31T08:46:00Z">
        <w:r w:rsidDel="00B270B5">
          <w:rPr>
            <w:rFonts w:eastAsia="AdvGARMT" w:cs="Times New Roman"/>
            <w:color w:val="000000"/>
            <w:lang w:val="en-US"/>
          </w:rPr>
          <w:delText>…</w:delText>
        </w:r>
      </w:del>
    </w:p>
    <w:p w14:paraId="4BF5E33D" w14:textId="77777777" w:rsidR="00BB0A31" w:rsidRDefault="000A3CCD">
      <w:pPr>
        <w:pStyle w:val="Standard"/>
        <w:spacing w:line="480" w:lineRule="auto"/>
        <w:rPr>
          <w:rFonts w:cs="Times New Roman"/>
        </w:rPr>
      </w:pPr>
      <w:r>
        <w:rPr>
          <w:rFonts w:cs="Times New Roman"/>
        </w:rPr>
        <w:t>Type of article: Letter</w:t>
      </w:r>
    </w:p>
    <w:p w14:paraId="331B69D6" w14:textId="77777777" w:rsidR="00BB0A31" w:rsidRDefault="000A3CCD">
      <w:pPr>
        <w:pStyle w:val="Standard"/>
        <w:spacing w:line="480" w:lineRule="auto"/>
        <w:rPr>
          <w:rFonts w:cs="Times New Roman"/>
        </w:rPr>
      </w:pPr>
      <w:r>
        <w:rPr>
          <w:rFonts w:cs="Times New Roman"/>
        </w:rPr>
        <w:t>Number of words in the abstract: 150</w:t>
      </w:r>
    </w:p>
    <w:p w14:paraId="3DB805F1" w14:textId="2C3D3049" w:rsidR="00BB0A31" w:rsidRDefault="000A3CCD">
      <w:pPr>
        <w:pStyle w:val="Standard"/>
        <w:spacing w:line="480" w:lineRule="auto"/>
      </w:pPr>
      <w:commentRangeStart w:id="5"/>
      <w:commentRangeStart w:id="6"/>
      <w:r>
        <w:rPr>
          <w:rFonts w:cs="Times New Roman"/>
        </w:rPr>
        <w:t>Number of words in the main text</w:t>
      </w:r>
      <w:commentRangeEnd w:id="5"/>
      <w:r>
        <w:commentReference w:id="5"/>
      </w:r>
      <w:commentRangeEnd w:id="6"/>
      <w:r>
        <w:rPr>
          <w:rStyle w:val="CommentReference"/>
          <w:rFonts w:cs="Mangal"/>
          <w:lang w:val="en-US"/>
        </w:rPr>
        <w:commentReference w:id="6"/>
      </w:r>
      <w:r>
        <w:rPr>
          <w:rFonts w:cs="Times New Roman"/>
        </w:rPr>
        <w:t xml:space="preserve">: </w:t>
      </w:r>
      <w:del w:id="7" w:author="Johan Ehrlén" w:date="2019-01-17T11:34:00Z">
        <w:r w:rsidDel="001453A7">
          <w:rPr>
            <w:rFonts w:cs="Times New Roman"/>
          </w:rPr>
          <w:delText>5510</w:delText>
        </w:r>
      </w:del>
      <w:ins w:id="8" w:author="Johan Ehrlén" w:date="2019-02-13T14:26:00Z">
        <w:r w:rsidR="007F4EC3">
          <w:rPr>
            <w:rFonts w:cs="Times New Roman"/>
          </w:rPr>
          <w:t>5013</w:t>
        </w:r>
      </w:ins>
    </w:p>
    <w:p w14:paraId="57C8C82A" w14:textId="625CA1CA" w:rsidR="00BB0A31" w:rsidRDefault="000A3CCD">
      <w:pPr>
        <w:pStyle w:val="Standard"/>
        <w:spacing w:line="480" w:lineRule="auto"/>
        <w:rPr>
          <w:rFonts w:cs="Times New Roman"/>
        </w:rPr>
      </w:pPr>
      <w:commentRangeStart w:id="9"/>
      <w:r>
        <w:rPr>
          <w:rFonts w:cs="Times New Roman"/>
        </w:rPr>
        <w:t>Number of references</w:t>
      </w:r>
      <w:commentRangeEnd w:id="9"/>
      <w:r w:rsidR="00415479">
        <w:rPr>
          <w:rStyle w:val="CommentReference"/>
          <w:rFonts w:cs="Mangal"/>
          <w:lang w:val="en-US"/>
        </w:rPr>
        <w:commentReference w:id="9"/>
      </w:r>
      <w:r>
        <w:rPr>
          <w:rFonts w:cs="Times New Roman"/>
        </w:rPr>
        <w:t xml:space="preserve">: </w:t>
      </w:r>
      <w:del w:id="10" w:author="Johan Ehrlén" w:date="2019-01-28T15:10:00Z">
        <w:r w:rsidDel="00415479">
          <w:rPr>
            <w:rFonts w:cs="Times New Roman"/>
          </w:rPr>
          <w:delText>58</w:delText>
        </w:r>
      </w:del>
      <w:ins w:id="11" w:author="Johan Ehrlén" w:date="2019-01-28T15:10:00Z">
        <w:r w:rsidR="00415479">
          <w:rPr>
            <w:rFonts w:cs="Times New Roman"/>
          </w:rPr>
          <w:t>61</w:t>
        </w:r>
      </w:ins>
    </w:p>
    <w:p w14:paraId="4CB3D663" w14:textId="77777777" w:rsidR="00BB0A31" w:rsidRDefault="000A3CCD">
      <w:pPr>
        <w:pStyle w:val="Standard"/>
        <w:spacing w:line="480" w:lineRule="auto"/>
      </w:pPr>
      <w:commentRangeStart w:id="12"/>
      <w:commentRangeStart w:id="13"/>
      <w:r>
        <w:rPr>
          <w:rFonts w:cs="Times New Roman"/>
        </w:rPr>
        <w:t>Number of figures: 6</w:t>
      </w:r>
      <w:commentRangeEnd w:id="12"/>
      <w:r>
        <w:rPr>
          <w:rFonts w:cs="Times New Roman"/>
        </w:rPr>
        <w:commentReference w:id="12"/>
      </w:r>
      <w:commentRangeEnd w:id="13"/>
      <w:r>
        <w:rPr>
          <w:rStyle w:val="CommentReference"/>
          <w:rFonts w:cs="Mangal"/>
          <w:lang w:val="en-US"/>
        </w:rPr>
        <w:commentReference w:id="13"/>
      </w:r>
    </w:p>
    <w:p w14:paraId="2A3479B8" w14:textId="77777777" w:rsidR="00BB0A31" w:rsidRDefault="000A3CCD">
      <w:pPr>
        <w:pStyle w:val="Standard"/>
        <w:spacing w:line="480" w:lineRule="auto"/>
        <w:rPr>
          <w:rFonts w:eastAsia="AdvGARMT" w:cs="Times New Roman"/>
          <w:color w:val="000000"/>
          <w:lang w:val="en-US"/>
        </w:rPr>
      </w:pPr>
      <w:r>
        <w:rPr>
          <w:rFonts w:eastAsia="AdvGARMT" w:cs="Times New Roman"/>
          <w:color w:val="000000"/>
          <w:lang w:val="en-US"/>
        </w:rPr>
        <w:t>Number of tables: 4</w:t>
      </w:r>
    </w:p>
    <w:p w14:paraId="3A2E54F2" w14:textId="77777777" w:rsidR="00BB0A31" w:rsidRDefault="000A3CCD">
      <w:pPr>
        <w:pStyle w:val="Standard"/>
        <w:spacing w:line="480" w:lineRule="auto"/>
      </w:pPr>
      <w:commentRangeStart w:id="14"/>
      <w:commentRangeStart w:id="15"/>
      <w:r>
        <w:rPr>
          <w:rFonts w:eastAsia="Times New Roman" w:cs="Times New Roman"/>
          <w:lang w:val="en-US"/>
        </w:rPr>
        <w:t>Corresponding author: aliciavaldes1501@gmail.com</w:t>
      </w:r>
      <w:commentRangeEnd w:id="14"/>
      <w:r>
        <w:commentReference w:id="14"/>
      </w:r>
      <w:commentRangeEnd w:id="15"/>
      <w:r>
        <w:rPr>
          <w:rStyle w:val="CommentReference"/>
          <w:rFonts w:cs="Mangal"/>
          <w:lang w:val="en-US"/>
        </w:rPr>
        <w:commentReference w:id="15"/>
      </w:r>
    </w:p>
    <w:p w14:paraId="1E7D9E3C" w14:textId="77777777" w:rsidR="00BB0A31" w:rsidRDefault="000A3CCD">
      <w:pPr>
        <w:pStyle w:val="Standard"/>
        <w:spacing w:line="480" w:lineRule="auto"/>
      </w:pPr>
      <w:r>
        <w:rPr>
          <w:rFonts w:cs="Times New Roman"/>
        </w:rPr>
        <w:t>Statement of authorship: JE conceived the study. JE and AV designed the research. JE collected the data. AV analysed the data with inputs from JE. AV and JE wrote the manuscript.</w:t>
      </w:r>
    </w:p>
    <w:p w14:paraId="542C20DD" w14:textId="77777777" w:rsidR="00BB0A31" w:rsidRDefault="000A3CCD">
      <w:pPr>
        <w:pStyle w:val="Standard"/>
        <w:spacing w:line="480" w:lineRule="auto"/>
        <w:rPr>
          <w:rFonts w:cs="Times New Roman"/>
          <w:lang w:val="en-US"/>
        </w:rPr>
      </w:pPr>
      <w:r>
        <w:rPr>
          <w:rFonts w:cs="Times New Roman"/>
          <w:lang w:val="en-US"/>
        </w:rPr>
        <w:t>Data accessibility statement: Should the manuscript be accepted, the data supporting the results will be archived in an appropriate public repository and the data DOI will be included at the end of the article.</w:t>
      </w:r>
    </w:p>
    <w:p w14:paraId="3BF5998C" w14:textId="77777777" w:rsidR="00BB0A31" w:rsidRDefault="00BB0A31">
      <w:pPr>
        <w:pStyle w:val="Standard"/>
        <w:spacing w:line="480" w:lineRule="auto"/>
        <w:rPr>
          <w:rFonts w:cs="Times New Roman"/>
          <w:lang w:val="en-US"/>
        </w:rPr>
      </w:pPr>
    </w:p>
    <w:p w14:paraId="581072D7" w14:textId="77777777" w:rsidR="00BB0A31" w:rsidRDefault="000A3CCD">
      <w:pPr>
        <w:pStyle w:val="Standard"/>
        <w:pageBreakBefore/>
        <w:spacing w:line="480" w:lineRule="auto"/>
      </w:pPr>
      <w:commentRangeStart w:id="16"/>
      <w:commentRangeStart w:id="17"/>
      <w:r>
        <w:rPr>
          <w:rFonts w:cs="Times New Roman"/>
          <w:lang w:val="en-US"/>
        </w:rPr>
        <w:lastRenderedPageBreak/>
        <w:t>ABSTRACT</w:t>
      </w:r>
      <w:commentRangeEnd w:id="16"/>
      <w:r>
        <w:commentReference w:id="16"/>
      </w:r>
      <w:commentRangeEnd w:id="17"/>
      <w:r>
        <w:rPr>
          <w:rStyle w:val="CommentReference"/>
          <w:rFonts w:cs="Mangal"/>
          <w:lang w:val="en-US"/>
        </w:rPr>
        <w:commentReference w:id="17"/>
      </w:r>
    </w:p>
    <w:p w14:paraId="0A1279ED" w14:textId="2B7D0703" w:rsidR="00BB0A31" w:rsidRDefault="000A3CCD">
      <w:pPr>
        <w:pStyle w:val="Standard"/>
        <w:spacing w:line="480" w:lineRule="auto"/>
      </w:pPr>
      <w:r>
        <w:rPr>
          <w:rFonts w:cs="Times New Roman"/>
          <w:lang w:val="en-US"/>
        </w:rPr>
        <w:t xml:space="preserve">Climate change may result </w:t>
      </w:r>
      <w:r w:rsidR="00A41FCE">
        <w:rPr>
          <w:rFonts w:cs="Times New Roman"/>
          <w:lang w:val="en-US"/>
        </w:rPr>
        <w:t xml:space="preserve">in </w:t>
      </w:r>
      <w:r w:rsidR="00B270B5">
        <w:rPr>
          <w:rFonts w:cs="Times New Roman"/>
          <w:lang w:val="en-US"/>
        </w:rPr>
        <w:t xml:space="preserve">both </w:t>
      </w:r>
      <w:r>
        <w:rPr>
          <w:rFonts w:cs="Times New Roman"/>
          <w:lang w:val="en-US"/>
        </w:rPr>
        <w:t xml:space="preserve">immediate plastic responses of </w:t>
      </w:r>
      <w:r w:rsidR="00B270B5">
        <w:rPr>
          <w:rFonts w:cs="Times New Roman"/>
          <w:lang w:val="en-US"/>
        </w:rPr>
        <w:t>life history traits</w:t>
      </w:r>
      <w:r>
        <w:rPr>
          <w:rFonts w:cs="Times New Roman"/>
          <w:lang w:val="en-US"/>
        </w:rPr>
        <w:t xml:space="preserve">, and altered selection on </w:t>
      </w:r>
      <w:r w:rsidR="00B270B5">
        <w:rPr>
          <w:rFonts w:cs="Times New Roman"/>
          <w:lang w:val="en-US"/>
        </w:rPr>
        <w:t>these</w:t>
      </w:r>
      <w:r>
        <w:rPr>
          <w:rFonts w:cs="Times New Roman"/>
          <w:lang w:val="en-US"/>
        </w:rPr>
        <w:t xml:space="preserve"> traits. We used </w:t>
      </w:r>
      <w:r w:rsidR="00B270B5">
        <w:rPr>
          <w:rFonts w:cs="Times New Roman"/>
          <w:lang w:val="en-US"/>
        </w:rPr>
        <w:t xml:space="preserve">data from </w:t>
      </w:r>
      <w:r>
        <w:rPr>
          <w:rFonts w:cs="Times New Roman"/>
          <w:lang w:val="en-US"/>
        </w:rPr>
        <w:t>22</w:t>
      </w:r>
      <w:r w:rsidR="00B270B5">
        <w:rPr>
          <w:rFonts w:cs="Times New Roman"/>
          <w:lang w:val="en-US"/>
        </w:rPr>
        <w:t xml:space="preserve"> flowering seasons</w:t>
      </w:r>
      <w:r>
        <w:rPr>
          <w:rFonts w:cs="Times New Roman"/>
          <w:lang w:val="en-US"/>
        </w:rPr>
        <w:t xml:space="preserve"> to examine how </w:t>
      </w:r>
      <w:r>
        <w:rPr>
          <w:rFonts w:eastAsia="AdvGARMT" w:cs="Times New Roman"/>
          <w:lang w:val="en-US"/>
        </w:rPr>
        <w:t>climate influences flowering phenology and phenotypic selection on phenology</w:t>
      </w:r>
      <w:r w:rsidR="00B270B5" w:rsidRPr="00B270B5">
        <w:rPr>
          <w:rFonts w:cs="Times New Roman"/>
          <w:lang w:val="en-US"/>
        </w:rPr>
        <w:t xml:space="preserve"> </w:t>
      </w:r>
      <w:r w:rsidR="00B270B5">
        <w:rPr>
          <w:rFonts w:cs="Times New Roman"/>
          <w:lang w:val="en-US"/>
        </w:rPr>
        <w:t>in</w:t>
      </w:r>
      <w:r w:rsidR="00B270B5">
        <w:rPr>
          <w:rFonts w:eastAsia="AdvGARMT" w:cs="Times New Roman"/>
          <w:lang w:val="en-US"/>
        </w:rPr>
        <w:t xml:space="preserve"> </w:t>
      </w:r>
      <w:r w:rsidR="00B270B5">
        <w:rPr>
          <w:rFonts w:cs="Times New Roman"/>
          <w:lang w:val="en-US"/>
        </w:rPr>
        <w:t xml:space="preserve">the perennial herb </w:t>
      </w:r>
      <w:r w:rsidR="00B270B5">
        <w:rPr>
          <w:rFonts w:cs="Times New Roman"/>
          <w:i/>
          <w:lang w:val="en-US"/>
        </w:rPr>
        <w:t>Lathyrus vernus</w:t>
      </w:r>
      <w:r>
        <w:rPr>
          <w:rFonts w:eastAsia="AdvGARMT" w:cs="Times New Roman"/>
          <w:lang w:val="en-US"/>
        </w:rPr>
        <w:t xml:space="preserve">. Plants flowered earlier in springs with higher temperatures and higher precipitation. Selection favored early flowering in nearly all years, but selection strength differed among years. Climatic variables explained most of </w:t>
      </w:r>
      <w:r w:rsidR="009D6BB8">
        <w:rPr>
          <w:rFonts w:eastAsia="AdvGARMT" w:cs="Times New Roman"/>
          <w:lang w:val="en-US"/>
        </w:rPr>
        <w:t xml:space="preserve">this </w:t>
      </w:r>
      <w:r>
        <w:rPr>
          <w:rFonts w:eastAsia="AdvGARMT" w:cs="Times New Roman"/>
          <w:lang w:val="en-US"/>
        </w:rPr>
        <w:t>among-year variation</w:t>
      </w:r>
      <w:r w:rsidR="009D6BB8">
        <w:rPr>
          <w:rFonts w:eastAsia="AdvGARMT" w:cs="Times New Roman"/>
          <w:lang w:val="en-US"/>
        </w:rPr>
        <w:t xml:space="preserve"> in selection</w:t>
      </w:r>
      <w:r>
        <w:rPr>
          <w:rFonts w:eastAsia="AdvGARMT" w:cs="Times New Roman"/>
          <w:lang w:val="en-US"/>
        </w:rPr>
        <w:t xml:space="preserve">, early flowering being </w:t>
      </w:r>
      <w:r w:rsidR="009D6BB8">
        <w:rPr>
          <w:rFonts w:eastAsia="AdvGARMT" w:cs="Times New Roman"/>
          <w:lang w:val="en-US"/>
        </w:rPr>
        <w:t xml:space="preserve">more advantageous </w:t>
      </w:r>
      <w:r>
        <w:rPr>
          <w:rFonts w:eastAsia="AdvGARMT" w:cs="Times New Roman"/>
          <w:lang w:val="en-US"/>
        </w:rPr>
        <w:t>in springs with higher temperatures and lower precipitation. Our results show that climat</w:t>
      </w:r>
      <w:r w:rsidR="00B270B5">
        <w:rPr>
          <w:rFonts w:eastAsia="AdvGARMT" w:cs="Times New Roman"/>
          <w:lang w:val="en-US"/>
        </w:rPr>
        <w:t xml:space="preserve">e </w:t>
      </w:r>
      <w:r w:rsidR="001342E6">
        <w:rPr>
          <w:rFonts w:eastAsia="AdvGARMT" w:cs="Times New Roman"/>
          <w:lang w:val="en-US"/>
        </w:rPr>
        <w:t xml:space="preserve">both induces </w:t>
      </w:r>
      <w:r w:rsidR="00B270B5">
        <w:rPr>
          <w:rFonts w:eastAsia="AdvGARMT" w:cs="Times New Roman"/>
          <w:lang w:val="en-US"/>
        </w:rPr>
        <w:t xml:space="preserve">plastic </w:t>
      </w:r>
      <w:r>
        <w:rPr>
          <w:rFonts w:eastAsia="AdvGARMT" w:cs="Times New Roman"/>
          <w:lang w:val="en-US"/>
        </w:rPr>
        <w:t xml:space="preserve">responses and </w:t>
      </w:r>
      <w:r w:rsidR="001342E6">
        <w:rPr>
          <w:rFonts w:eastAsia="AdvGARMT" w:cs="Times New Roman"/>
          <w:lang w:val="en-US"/>
        </w:rPr>
        <w:t xml:space="preserve">influences </w:t>
      </w:r>
      <w:r>
        <w:rPr>
          <w:rFonts w:eastAsia="AdvGARMT" w:cs="Times New Roman"/>
          <w:lang w:val="en-US"/>
        </w:rPr>
        <w:t xml:space="preserve">natural selection on phenology, and that </w:t>
      </w:r>
      <w:r w:rsidR="004B176D" w:rsidRPr="004B176D">
        <w:rPr>
          <w:rFonts w:eastAsia="AdvGARMT" w:cs="Times New Roman"/>
          <w:lang w:val="en-US"/>
        </w:rPr>
        <w:t>effects show both co-gradient patterns, as for spring temperature, and counter-gradient patterns, as for precipitation</w:t>
      </w:r>
      <w:r>
        <w:rPr>
          <w:rFonts w:eastAsia="AdvGARMT" w:cs="Times New Roman"/>
          <w:lang w:val="en-US"/>
        </w:rPr>
        <w:t>. To</w:t>
      </w:r>
      <w:r>
        <w:rPr>
          <w:rFonts w:eastAsia="AdvGARMT" w:cs="Times New Roman"/>
          <w:color w:val="000000"/>
          <w:lang w:val="en-US"/>
        </w:rPr>
        <w:t xml:space="preserve"> predict long-term responses </w:t>
      </w:r>
      <w:r w:rsidR="00A41FCE">
        <w:rPr>
          <w:rFonts w:eastAsia="AdvGARMT" w:cs="Times New Roman"/>
          <w:color w:val="000000"/>
          <w:lang w:val="en-US"/>
        </w:rPr>
        <w:t xml:space="preserve">of phenology </w:t>
      </w:r>
      <w:r>
        <w:rPr>
          <w:rFonts w:eastAsia="AdvGARMT" w:cs="Times New Roman"/>
          <w:color w:val="000000"/>
          <w:lang w:val="en-US"/>
        </w:rPr>
        <w:t>to climate change, both immediate effects on trait expression and evolutionary responses to climate-induced changes in selection</w:t>
      </w:r>
      <w:r w:rsidR="009D6BB8">
        <w:rPr>
          <w:rFonts w:eastAsia="AdvGARMT" w:cs="Times New Roman"/>
          <w:color w:val="000000"/>
          <w:lang w:val="en-US"/>
        </w:rPr>
        <w:t xml:space="preserve"> will be important</w:t>
      </w:r>
      <w:r>
        <w:rPr>
          <w:rFonts w:eastAsia="AdvGARMT" w:cs="Times New Roman"/>
          <w:color w:val="000000"/>
          <w:lang w:val="en-US"/>
        </w:rPr>
        <w:t>.</w:t>
      </w:r>
    </w:p>
    <w:p w14:paraId="01DC2815" w14:textId="77777777" w:rsidR="00BB0A31" w:rsidRDefault="00BB0A31">
      <w:pPr>
        <w:pStyle w:val="Standard"/>
        <w:spacing w:line="480" w:lineRule="auto"/>
        <w:rPr>
          <w:rFonts w:cs="Times New Roman"/>
          <w:lang w:val="en-US"/>
        </w:rPr>
      </w:pPr>
    </w:p>
    <w:p w14:paraId="75FA5CD5" w14:textId="77777777" w:rsidR="00BB0A31" w:rsidRDefault="000A3CCD">
      <w:pPr>
        <w:pStyle w:val="Standard"/>
        <w:pageBreakBefore/>
        <w:spacing w:line="480" w:lineRule="auto"/>
        <w:rPr>
          <w:rFonts w:cs="Times New Roman"/>
          <w:lang w:val="en-US"/>
        </w:rPr>
      </w:pPr>
      <w:r>
        <w:rPr>
          <w:rFonts w:cs="Times New Roman"/>
          <w:lang w:val="en-US"/>
        </w:rPr>
        <w:lastRenderedPageBreak/>
        <w:t>INTRODUCTION</w:t>
      </w:r>
    </w:p>
    <w:p w14:paraId="20C841DB" w14:textId="5D47650D" w:rsidR="00BB0A31" w:rsidRDefault="000A3CCD">
      <w:pPr>
        <w:pStyle w:val="Standard"/>
        <w:spacing w:line="480" w:lineRule="auto"/>
      </w:pPr>
      <w:r>
        <w:rPr>
          <w:rFonts w:cs="Times New Roman"/>
          <w:lang w:val="en-US"/>
        </w:rPr>
        <w:t>Climate change is rapidly altering the environmental conditions experienced by organisms (Diffenbaugh &amp; Field 2013; IPCC 2014</w:t>
      </w:r>
      <w:r>
        <w:rPr>
          <w:lang w:val="en-US"/>
        </w:rPr>
        <w:t>).</w:t>
      </w:r>
      <w:r>
        <w:rPr>
          <w:rFonts w:cs="Times New Roman"/>
          <w:lang w:val="en-US"/>
        </w:rPr>
        <w:t xml:space="preserve"> This is likely to result in both immediate plastic responses of individual organisms and altered evolutionary trajectories of populations. Responses to climatic variation often involve changes in phenology, i.e. in the </w:t>
      </w:r>
      <w:del w:id="18" w:author="Johan Ehrlén" w:date="2019-01-24T11:08:00Z">
        <w:r w:rsidDel="00A41FCE">
          <w:rPr>
            <w:rFonts w:cs="Times New Roman"/>
            <w:lang w:val="en-US"/>
          </w:rPr>
          <w:delText xml:space="preserve">seasonal </w:delText>
        </w:r>
      </w:del>
      <w:r>
        <w:rPr>
          <w:rFonts w:cs="Times New Roman"/>
          <w:lang w:val="en-US"/>
        </w:rPr>
        <w:t xml:space="preserve">timing of life cycle events </w:t>
      </w:r>
      <w:r>
        <w:rPr>
          <w:lang w:val="en-US"/>
        </w:rPr>
        <w:t xml:space="preserve">(Visser &amp; Both 2005; Cleland </w:t>
      </w:r>
      <w:r>
        <w:rPr>
          <w:i/>
          <w:iCs/>
          <w:lang w:val="en-US"/>
        </w:rPr>
        <w:t>et al.</w:t>
      </w:r>
      <w:r>
        <w:rPr>
          <w:lang w:val="en-US"/>
        </w:rPr>
        <w:t xml:space="preserve"> 2007; Charmantier &amp; Gienapp 2014).</w:t>
      </w:r>
      <w:r>
        <w:rPr>
          <w:rFonts w:cs="Times New Roman"/>
          <w:lang w:val="en-US"/>
        </w:rPr>
        <w:t xml:space="preserve"> In seasonal environments, timing is crucial for survival, and phenological changes constitute the main way in which </w:t>
      </w:r>
      <w:del w:id="19" w:author="Johan Ehrlén" w:date="2019-01-28T09:32:00Z">
        <w:r w:rsidDel="009D6BB8">
          <w:rPr>
            <w:rFonts w:cs="Times New Roman"/>
            <w:lang w:val="en-US"/>
          </w:rPr>
          <w:delText xml:space="preserve">an </w:delText>
        </w:r>
      </w:del>
      <w:r>
        <w:rPr>
          <w:rFonts w:cs="Times New Roman"/>
          <w:lang w:val="en-US"/>
        </w:rPr>
        <w:t>organism</w:t>
      </w:r>
      <w:ins w:id="20" w:author="Johan Ehrlén" w:date="2019-01-28T09:32:00Z">
        <w:r w:rsidR="009D6BB8">
          <w:rPr>
            <w:rFonts w:cs="Times New Roman"/>
            <w:lang w:val="en-US"/>
          </w:rPr>
          <w:t>s</w:t>
        </w:r>
      </w:ins>
      <w:r>
        <w:rPr>
          <w:rFonts w:cs="Times New Roman"/>
          <w:lang w:val="en-US"/>
        </w:rPr>
        <w:t xml:space="preserve"> can modify </w:t>
      </w:r>
      <w:del w:id="21" w:author="Johan Ehrlén" w:date="2019-01-28T09:32:00Z">
        <w:r w:rsidDel="009D6BB8">
          <w:rPr>
            <w:rFonts w:cs="Times New Roman"/>
            <w:lang w:val="en-US"/>
          </w:rPr>
          <w:delText xml:space="preserve">its </w:delText>
        </w:r>
      </w:del>
      <w:ins w:id="22" w:author="Johan Ehrlén" w:date="2019-01-28T09:32:00Z">
        <w:r w:rsidR="009D6BB8">
          <w:rPr>
            <w:rFonts w:cs="Times New Roman"/>
            <w:lang w:val="en-US"/>
          </w:rPr>
          <w:t xml:space="preserve">their </w:t>
        </w:r>
      </w:ins>
      <w:r>
        <w:rPr>
          <w:rFonts w:cs="Times New Roman"/>
          <w:lang w:val="en-US"/>
        </w:rPr>
        <w:t xml:space="preserve">interactions with the </w:t>
      </w:r>
      <w:del w:id="23" w:author="Johan Ehrlén" w:date="2019-01-28T09:32:00Z">
        <w:r w:rsidDel="009D6BB8">
          <w:rPr>
            <w:rFonts w:cs="Times New Roman"/>
            <w:lang w:val="en-US"/>
          </w:rPr>
          <w:delText xml:space="preserve">surrounding </w:delText>
        </w:r>
      </w:del>
      <w:r>
        <w:rPr>
          <w:rFonts w:cs="Times New Roman"/>
          <w:lang w:val="en-US"/>
        </w:rPr>
        <w:t>abiotic environment and with other species. Short-term</w:t>
      </w:r>
      <w:del w:id="24" w:author="Johan Ehrlén" w:date="2019-01-28T09:32:00Z">
        <w:r w:rsidDel="009D6BB8">
          <w:rPr>
            <w:rFonts w:cs="Times New Roman"/>
            <w:lang w:val="en-US"/>
          </w:rPr>
          <w:delText>,</w:delText>
        </w:r>
      </w:del>
      <w:r>
        <w:rPr>
          <w:rFonts w:cs="Times New Roman"/>
          <w:lang w:val="en-US"/>
        </w:rPr>
        <w:t xml:space="preserve"> plastic responses to climatic variation, e.g. earlier development as a consequence of increasing temperatures, </w:t>
      </w:r>
      <w:del w:id="25" w:author="Johan Ehrlén" w:date="2019-01-28T09:33:00Z">
        <w:r w:rsidDel="009D6BB8">
          <w:rPr>
            <w:rFonts w:cs="Times New Roman"/>
            <w:lang w:val="en-US"/>
          </w:rPr>
          <w:delText>are relatively</w:delText>
        </w:r>
      </w:del>
      <w:ins w:id="26" w:author="Johan Ehrlén" w:date="2019-01-28T09:33:00Z">
        <w:r w:rsidR="009D6BB8">
          <w:rPr>
            <w:rFonts w:cs="Times New Roman"/>
            <w:lang w:val="en-US"/>
          </w:rPr>
          <w:t>have been</w:t>
        </w:r>
      </w:ins>
      <w:r>
        <w:rPr>
          <w:rFonts w:cs="Times New Roman"/>
          <w:lang w:val="en-US"/>
        </w:rPr>
        <w:t xml:space="preserve"> </w:t>
      </w:r>
      <w:del w:id="27" w:author="Johan Ehrlén" w:date="2019-01-28T09:33:00Z">
        <w:r w:rsidDel="009D6BB8">
          <w:rPr>
            <w:rFonts w:cs="Times New Roman"/>
            <w:lang w:val="en-US"/>
          </w:rPr>
          <w:delText xml:space="preserve">well </w:delText>
        </w:r>
      </w:del>
      <w:r>
        <w:rPr>
          <w:rFonts w:cs="Times New Roman"/>
          <w:lang w:val="en-US"/>
        </w:rPr>
        <w:t xml:space="preserve">documented </w:t>
      </w:r>
      <w:del w:id="28" w:author="Johan Ehrlén" w:date="2019-01-28T09:33:00Z">
        <w:r w:rsidDel="009D6BB8">
          <w:rPr>
            <w:rFonts w:cs="Times New Roman"/>
            <w:lang w:val="en-US"/>
          </w:rPr>
          <w:delText xml:space="preserve">in </w:delText>
        </w:r>
      </w:del>
      <w:ins w:id="29" w:author="Johan Ehrlén" w:date="2019-01-28T09:33:00Z">
        <w:r w:rsidR="009D6BB8">
          <w:rPr>
            <w:rFonts w:cs="Times New Roman"/>
            <w:lang w:val="en-US"/>
          </w:rPr>
          <w:t xml:space="preserve">for </w:t>
        </w:r>
      </w:ins>
      <w:r>
        <w:rPr>
          <w:rFonts w:cs="Times New Roman"/>
          <w:lang w:val="en-US"/>
        </w:rPr>
        <w:t xml:space="preserve">many species (Charmantier </w:t>
      </w:r>
      <w:r>
        <w:rPr>
          <w:rFonts w:cs="Times New Roman"/>
          <w:i/>
          <w:iCs/>
          <w:lang w:val="en-US"/>
        </w:rPr>
        <w:t>et al.</w:t>
      </w:r>
      <w:r>
        <w:rPr>
          <w:rFonts w:cs="Times New Roman"/>
          <w:lang w:val="en-US"/>
        </w:rPr>
        <w:t xml:space="preserve"> 2008; Anderson </w:t>
      </w:r>
      <w:r>
        <w:rPr>
          <w:rFonts w:cs="Times New Roman"/>
          <w:i/>
          <w:iCs/>
          <w:lang w:val="en-US"/>
        </w:rPr>
        <w:t>et al.</w:t>
      </w:r>
      <w:r>
        <w:rPr>
          <w:rFonts w:cs="Times New Roman"/>
          <w:lang w:val="en-US"/>
        </w:rPr>
        <w:t xml:space="preserve"> 2012; CaraDonna </w:t>
      </w:r>
      <w:r>
        <w:rPr>
          <w:rFonts w:cs="Times New Roman"/>
          <w:i/>
          <w:iCs/>
          <w:lang w:val="en-US"/>
        </w:rPr>
        <w:t>et al.</w:t>
      </w:r>
      <w:r>
        <w:rPr>
          <w:rFonts w:cs="Times New Roman"/>
          <w:lang w:val="en-US"/>
        </w:rPr>
        <w:t xml:space="preserve"> 2014)</w:t>
      </w:r>
      <w:r>
        <w:rPr>
          <w:lang w:val="en-US"/>
        </w:rPr>
        <w:t>.</w:t>
      </w:r>
      <w:r>
        <w:rPr>
          <w:rFonts w:cs="Times New Roman"/>
          <w:lang w:val="en-US"/>
        </w:rPr>
        <w:t xml:space="preserve"> However we know much less about how variation in environmental factors and climate influences natural selection on timing (Chevin </w:t>
      </w:r>
      <w:r>
        <w:rPr>
          <w:rFonts w:cs="Times New Roman"/>
          <w:i/>
          <w:iCs/>
          <w:lang w:val="en-US"/>
        </w:rPr>
        <w:t>et al.</w:t>
      </w:r>
      <w:r>
        <w:rPr>
          <w:rFonts w:cs="Times New Roman"/>
          <w:lang w:val="en-US"/>
        </w:rPr>
        <w:t xml:space="preserve"> 2010; MacColl 2011; Visser </w:t>
      </w:r>
      <w:r>
        <w:rPr>
          <w:rFonts w:cs="Times New Roman"/>
          <w:i/>
          <w:iCs/>
          <w:lang w:val="en-US"/>
        </w:rPr>
        <w:t>et al.</w:t>
      </w:r>
      <w:r>
        <w:rPr>
          <w:rFonts w:cs="Times New Roman"/>
          <w:lang w:val="en-US"/>
        </w:rPr>
        <w:t xml:space="preserve"> 2015; Siepielski </w:t>
      </w:r>
      <w:r>
        <w:rPr>
          <w:rFonts w:cs="Times New Roman"/>
          <w:i/>
          <w:iCs/>
          <w:lang w:val="en-US"/>
        </w:rPr>
        <w:t>et al.</w:t>
      </w:r>
      <w:r>
        <w:rPr>
          <w:rFonts w:cs="Times New Roman"/>
          <w:lang w:val="en-US"/>
        </w:rPr>
        <w:t xml:space="preserve"> 2017; Marrot </w:t>
      </w:r>
      <w:r>
        <w:rPr>
          <w:rFonts w:cs="Times New Roman"/>
          <w:i/>
          <w:iCs/>
          <w:lang w:val="en-US"/>
        </w:rPr>
        <w:t>et al.</w:t>
      </w:r>
      <w:r>
        <w:rPr>
          <w:rFonts w:cs="Times New Roman"/>
          <w:lang w:val="en-US"/>
        </w:rPr>
        <w:t xml:space="preserve"> 2018). </w:t>
      </w:r>
      <w:ins w:id="30" w:author="Johan Ehrlén" w:date="2019-01-31T08:55:00Z">
        <w:r w:rsidR="001342E6">
          <w:rPr>
            <w:rFonts w:cs="Times New Roman"/>
            <w:lang w:val="en-US"/>
          </w:rPr>
          <w:t>A</w:t>
        </w:r>
      </w:ins>
      <w:del w:id="31" w:author="Johan Ehrlén" w:date="2019-01-31T08:55:00Z">
        <w:r w:rsidDel="001342E6">
          <w:rPr>
            <w:rFonts w:eastAsia="AdvGARMT" w:cs="Times New Roman"/>
            <w:lang w:val="en-US"/>
          </w:rPr>
          <w:delText>While a</w:delText>
        </w:r>
      </w:del>
      <w:r>
        <w:rPr>
          <w:rFonts w:eastAsia="AdvGARMT" w:cs="Times New Roman"/>
          <w:lang w:val="en-US"/>
        </w:rPr>
        <w:t xml:space="preserve"> few </w:t>
      </w:r>
      <w:r>
        <w:rPr>
          <w:rFonts w:eastAsia="AdvGARMT" w:cs="AdvGARMT"/>
          <w:lang w:val="en-US"/>
        </w:rPr>
        <w:t xml:space="preserve">studies have identified climatic factors as important drivers of temporal variation in selection on timing of reproduction in animals (Réale </w:t>
      </w:r>
      <w:r>
        <w:rPr>
          <w:rFonts w:eastAsia="AdvGARMT" w:cs="AdvGARMT"/>
          <w:i/>
          <w:iCs/>
          <w:lang w:val="en-US"/>
        </w:rPr>
        <w:t>et al.</w:t>
      </w:r>
      <w:r>
        <w:rPr>
          <w:rFonts w:eastAsia="AdvGARMT" w:cs="AdvGARMT"/>
          <w:lang w:val="en-US"/>
        </w:rPr>
        <w:t xml:space="preserve"> 2003; Visser </w:t>
      </w:r>
      <w:r>
        <w:rPr>
          <w:rFonts w:eastAsia="AdvGARMT" w:cs="AdvGARMT"/>
          <w:i/>
          <w:iCs/>
          <w:lang w:val="en-US"/>
        </w:rPr>
        <w:t>et al.</w:t>
      </w:r>
      <w:r>
        <w:rPr>
          <w:rFonts w:eastAsia="AdvGARMT" w:cs="AdvGARMT"/>
          <w:lang w:val="en-US"/>
        </w:rPr>
        <w:t xml:space="preserve"> 2015; Marrot </w:t>
      </w:r>
      <w:r>
        <w:rPr>
          <w:rFonts w:eastAsia="AdvGARMT" w:cs="AdvGARMT"/>
          <w:i/>
          <w:iCs/>
          <w:lang w:val="en-US"/>
        </w:rPr>
        <w:t>et al.</w:t>
      </w:r>
      <w:r>
        <w:rPr>
          <w:rFonts w:eastAsia="AdvGARMT" w:cs="AdvGARMT"/>
          <w:lang w:val="en-US"/>
        </w:rPr>
        <w:t xml:space="preserve"> 2018), </w:t>
      </w:r>
      <w:ins w:id="32" w:author="Johan Ehrlén" w:date="2019-01-31T08:55:00Z">
        <w:r w:rsidR="001342E6">
          <w:rPr>
            <w:rFonts w:eastAsia="AdvGARMT" w:cs="AdvGARMT"/>
            <w:lang w:val="en-US"/>
          </w:rPr>
          <w:t xml:space="preserve">but the </w:t>
        </w:r>
      </w:ins>
      <w:ins w:id="33" w:author="Johan Ehrlén" w:date="2019-01-31T08:57:00Z">
        <w:r w:rsidR="001342E6">
          <w:rPr>
            <w:rFonts w:eastAsia="AdvGARMT" w:cs="AdvGARMT"/>
            <w:lang w:val="en-US"/>
          </w:rPr>
          <w:t>effects</w:t>
        </w:r>
      </w:ins>
      <w:ins w:id="34" w:author="Johan Ehrlén" w:date="2019-01-31T08:55:00Z">
        <w:r w:rsidR="001342E6">
          <w:rPr>
            <w:rFonts w:eastAsia="AdvGARMT" w:cs="AdvGARMT"/>
            <w:lang w:val="en-US"/>
          </w:rPr>
          <w:t xml:space="preserve"> of climate on </w:t>
        </w:r>
      </w:ins>
      <w:del w:id="35" w:author="Johan Ehrlén" w:date="2019-01-31T08:56:00Z">
        <w:r w:rsidDel="001342E6">
          <w:rPr>
            <w:rFonts w:eastAsia="AdvGARMT" w:cs="AdvGARMT"/>
            <w:lang w:val="en-US"/>
          </w:rPr>
          <w:delText xml:space="preserve">we still know very little about how </w:delText>
        </w:r>
      </w:del>
      <w:del w:id="36" w:author="Johan Ehrlén" w:date="2019-01-28T09:34:00Z">
        <w:r w:rsidDel="009D6BB8">
          <w:rPr>
            <w:rFonts w:eastAsia="AdvGARMT" w:cs="AdvGARMT"/>
            <w:lang w:val="en-US"/>
          </w:rPr>
          <w:delText xml:space="preserve">among-year </w:delText>
        </w:r>
      </w:del>
      <w:del w:id="37" w:author="Johan Ehrlén" w:date="2019-01-31T08:56:00Z">
        <w:r w:rsidDel="001342E6">
          <w:rPr>
            <w:rFonts w:eastAsia="AdvGARMT" w:cs="AdvGARMT"/>
            <w:lang w:val="en-US"/>
          </w:rPr>
          <w:delText xml:space="preserve">variation </w:delText>
        </w:r>
      </w:del>
      <w:del w:id="38" w:author="Johan Ehrlén" w:date="2019-01-28T09:33:00Z">
        <w:r w:rsidDel="009D6BB8">
          <w:rPr>
            <w:rFonts w:eastAsia="AdvGARMT" w:cs="AdvGARMT"/>
            <w:lang w:val="en-US"/>
          </w:rPr>
          <w:delText xml:space="preserve">in climate </w:delText>
        </w:r>
      </w:del>
      <w:del w:id="39" w:author="Johan Ehrlén" w:date="2019-01-31T08:56:00Z">
        <w:r w:rsidDel="001342E6">
          <w:rPr>
            <w:rFonts w:eastAsia="AdvGARMT" w:cs="AdvGARMT"/>
            <w:lang w:val="en-US"/>
          </w:rPr>
          <w:delText xml:space="preserve">influences </w:delText>
        </w:r>
      </w:del>
      <w:r>
        <w:rPr>
          <w:rFonts w:eastAsia="AdvGARMT" w:cs="AdvGARMT"/>
          <w:lang w:val="en-US"/>
        </w:rPr>
        <w:t xml:space="preserve">selection on </w:t>
      </w:r>
      <w:ins w:id="40" w:author="Johan Ehrlén" w:date="2019-01-31T08:56:00Z">
        <w:r w:rsidR="001342E6">
          <w:rPr>
            <w:rFonts w:eastAsia="AdvGARMT" w:cs="AdvGARMT"/>
            <w:lang w:val="en-US"/>
          </w:rPr>
          <w:t xml:space="preserve">flowering </w:t>
        </w:r>
      </w:ins>
      <w:r>
        <w:rPr>
          <w:rFonts w:eastAsia="AdvGARMT" w:cs="AdvGARMT"/>
          <w:lang w:val="en-US"/>
        </w:rPr>
        <w:t>phenolog</w:t>
      </w:r>
      <w:ins w:id="41" w:author="Johan Ehrlén" w:date="2019-01-31T08:56:00Z">
        <w:r w:rsidR="001342E6">
          <w:rPr>
            <w:rFonts w:eastAsia="AdvGARMT" w:cs="AdvGARMT"/>
            <w:lang w:val="en-US"/>
          </w:rPr>
          <w:t>y</w:t>
        </w:r>
      </w:ins>
      <w:del w:id="42" w:author="Johan Ehrlén" w:date="2019-01-31T08:56:00Z">
        <w:r w:rsidDel="001342E6">
          <w:rPr>
            <w:rFonts w:eastAsia="AdvGARMT" w:cs="AdvGARMT"/>
            <w:lang w:val="en-US"/>
          </w:rPr>
          <w:delText>ical traits</w:delText>
        </w:r>
      </w:del>
      <w:r>
        <w:rPr>
          <w:rFonts w:eastAsia="AdvGARMT" w:cs="AdvGARMT"/>
          <w:lang w:val="en-US"/>
        </w:rPr>
        <w:t xml:space="preserve"> in plants</w:t>
      </w:r>
      <w:ins w:id="43" w:author="Johan Ehrlén" w:date="2019-01-31T08:56:00Z">
        <w:r w:rsidR="001342E6">
          <w:rPr>
            <w:rFonts w:eastAsia="AdvGARMT" w:cs="AdvGARMT"/>
            <w:lang w:val="en-US"/>
          </w:rPr>
          <w:t xml:space="preserve"> remains largely unexplored</w:t>
        </w:r>
      </w:ins>
      <w:r>
        <w:rPr>
          <w:rFonts w:eastAsia="AdvGARMT" w:cs="AdvGARMT"/>
          <w:lang w:val="en-US"/>
        </w:rPr>
        <w:t>.</w:t>
      </w:r>
    </w:p>
    <w:p w14:paraId="3D933D4F" w14:textId="708B33AB" w:rsidR="00BB0A31" w:rsidDel="00A41FCE" w:rsidRDefault="000A3CCD">
      <w:pPr>
        <w:pStyle w:val="Standard"/>
        <w:spacing w:line="480" w:lineRule="auto"/>
        <w:rPr>
          <w:del w:id="44" w:author="Johan Ehrlén" w:date="2019-01-24T11:08:00Z"/>
        </w:rPr>
      </w:pPr>
      <w:r>
        <w:rPr>
          <w:rFonts w:eastAsia="AdvGARMT" w:cs="Times New Roman"/>
          <w:sz w:val="20"/>
          <w:szCs w:val="20"/>
          <w:lang w:val="en-US"/>
        </w:rPr>
        <w:tab/>
      </w:r>
      <w:r>
        <w:rPr>
          <w:rFonts w:cs="Times New Roman"/>
          <w:lang w:val="en-US"/>
        </w:rPr>
        <w:t xml:space="preserve">The phenotypic expression of many </w:t>
      </w:r>
      <w:del w:id="45" w:author="Johan Ehrlén" w:date="2019-01-28T15:07:00Z">
        <w:r w:rsidDel="00415479">
          <w:rPr>
            <w:rFonts w:cs="Times New Roman"/>
            <w:lang w:val="en-US"/>
          </w:rPr>
          <w:delText xml:space="preserve">phenological </w:delText>
        </w:r>
      </w:del>
      <w:r>
        <w:rPr>
          <w:rFonts w:cs="Times New Roman"/>
          <w:lang w:val="en-US"/>
        </w:rPr>
        <w:t>traits depends on environmental factors</w:t>
      </w:r>
      <w:del w:id="46" w:author="Johan Ehrlén" w:date="2019-01-24T11:08:00Z">
        <w:r w:rsidDel="00A41FCE">
          <w:rPr>
            <w:rFonts w:cs="Times New Roman"/>
            <w:lang w:val="en-US"/>
          </w:rPr>
          <w:delText>,</w:delText>
        </w:r>
      </w:del>
    </w:p>
    <w:p w14:paraId="54A3D5DE" w14:textId="7682C053" w:rsidR="00BB0A31" w:rsidRDefault="000A3CCD" w:rsidP="00415479">
      <w:pPr>
        <w:pStyle w:val="Standard"/>
        <w:spacing w:line="480" w:lineRule="auto"/>
      </w:pPr>
      <w:del w:id="47" w:author="Johan Ehrlén" w:date="2019-01-28T15:07:00Z">
        <w:r w:rsidRPr="0082225C" w:rsidDel="00415479">
          <w:rPr>
            <w:rFonts w:cs="Times New Roman"/>
            <w:lang w:val="sv-SE"/>
            <w:rPrChange w:id="48" w:author="Johan Ehrlén" w:date="2019-02-15T12:28:00Z">
              <w:rPr>
                <w:rFonts w:cs="Times New Roman"/>
                <w:lang w:val="en-US"/>
              </w:rPr>
            </w:rPrChange>
          </w:rPr>
          <w:delText>such as temperature, timing of snowmelt</w:delText>
        </w:r>
      </w:del>
      <w:r w:rsidRPr="0082225C">
        <w:rPr>
          <w:rFonts w:cs="Times New Roman"/>
          <w:lang w:val="sv-SE"/>
          <w:rPrChange w:id="49" w:author="Johan Ehrlén" w:date="2019-02-15T12:28:00Z">
            <w:rPr>
              <w:rFonts w:cs="Times New Roman"/>
              <w:lang w:val="en-US"/>
            </w:rPr>
          </w:rPrChange>
        </w:rPr>
        <w:t xml:space="preserve"> </w:t>
      </w:r>
      <w:del w:id="50" w:author="Johan Ehrlén" w:date="2019-01-28T09:34:00Z">
        <w:r w:rsidRPr="00415479" w:rsidDel="009D6BB8">
          <w:rPr>
            <w:rFonts w:cs="Times New Roman"/>
            <w:lang w:val="sv-SE"/>
            <w:rPrChange w:id="51" w:author="Johan Ehrlén" w:date="2019-01-28T15:08:00Z">
              <w:rPr>
                <w:rFonts w:cs="Times New Roman"/>
                <w:lang w:val="en-US"/>
              </w:rPr>
            </w:rPrChange>
          </w:rPr>
          <w:delText xml:space="preserve">and precipitation </w:delText>
        </w:r>
      </w:del>
      <w:r w:rsidRPr="00415479">
        <w:rPr>
          <w:rFonts w:cs="Times New Roman"/>
          <w:lang w:val="sv-SE"/>
          <w:rPrChange w:id="52" w:author="Johan Ehrlén" w:date="2019-01-28T15:08:00Z">
            <w:rPr>
              <w:rFonts w:cs="Times New Roman"/>
              <w:lang w:val="en-US"/>
            </w:rPr>
          </w:rPrChange>
        </w:rPr>
        <w:t>(</w:t>
      </w:r>
      <w:ins w:id="53" w:author="Johan Ehrlén" w:date="2019-01-28T15:08:00Z">
        <w:r w:rsidR="00415479" w:rsidRPr="00415479">
          <w:rPr>
            <w:rFonts w:cs="Times New Roman"/>
            <w:lang w:val="sv-SE"/>
            <w:rPrChange w:id="54" w:author="Johan Ehrlén" w:date="2019-01-28T15:08:00Z">
              <w:rPr>
                <w:rFonts w:cs="Times New Roman"/>
                <w:lang w:val="en-US"/>
              </w:rPr>
            </w:rPrChange>
          </w:rPr>
          <w:t xml:space="preserve">e.g. </w:t>
        </w:r>
      </w:ins>
      <w:r w:rsidRPr="00415479">
        <w:rPr>
          <w:rFonts w:cs="Times New Roman"/>
          <w:lang w:val="sv-SE"/>
          <w:rPrChange w:id="55" w:author="Johan Ehrlén" w:date="2019-01-28T15:08:00Z">
            <w:rPr>
              <w:rFonts w:cs="Times New Roman"/>
              <w:lang w:val="en-US"/>
            </w:rPr>
          </w:rPrChange>
        </w:rPr>
        <w:t xml:space="preserve">Via 1993; Via </w:t>
      </w:r>
      <w:r w:rsidRPr="00415479">
        <w:rPr>
          <w:rFonts w:cs="Times New Roman"/>
          <w:i/>
          <w:iCs/>
          <w:lang w:val="sv-SE"/>
          <w:rPrChange w:id="56" w:author="Johan Ehrlén" w:date="2019-01-28T15:08:00Z">
            <w:rPr>
              <w:rFonts w:cs="Times New Roman"/>
              <w:i/>
              <w:iCs/>
              <w:lang w:val="en-US"/>
            </w:rPr>
          </w:rPrChange>
        </w:rPr>
        <w:t>et al.</w:t>
      </w:r>
      <w:r w:rsidRPr="00415479">
        <w:rPr>
          <w:rFonts w:cs="Times New Roman"/>
          <w:lang w:val="sv-SE"/>
          <w:rPrChange w:id="57" w:author="Johan Ehrlén" w:date="2019-01-28T15:08:00Z">
            <w:rPr>
              <w:rFonts w:cs="Times New Roman"/>
              <w:lang w:val="en-US"/>
            </w:rPr>
          </w:rPrChange>
        </w:rPr>
        <w:t xml:space="preserve"> 1995)</w:t>
      </w:r>
      <w:r w:rsidRPr="00415479">
        <w:rPr>
          <w:lang w:val="sv-SE"/>
          <w:rPrChange w:id="58" w:author="Johan Ehrlén" w:date="2019-01-28T15:08:00Z">
            <w:rPr>
              <w:lang w:val="en-US"/>
            </w:rPr>
          </w:rPrChange>
        </w:rPr>
        <w:t xml:space="preserve">. </w:t>
      </w:r>
      <w:r>
        <w:rPr>
          <w:rFonts w:cs="Times New Roman"/>
          <w:lang w:val="en-US"/>
        </w:rPr>
        <w:t xml:space="preserve">For organisms in temperate seasonal environments, we expect higher </w:t>
      </w:r>
      <w:ins w:id="59" w:author="Johan Ehrlén" w:date="2019-01-31T08:58:00Z">
        <w:r w:rsidR="001342E6">
          <w:rPr>
            <w:rFonts w:cs="Times New Roman"/>
            <w:lang w:val="en-US"/>
          </w:rPr>
          <w:t xml:space="preserve">spring </w:t>
        </w:r>
      </w:ins>
      <w:r>
        <w:rPr>
          <w:rFonts w:cs="Times New Roman"/>
          <w:lang w:val="en-US"/>
        </w:rPr>
        <w:t xml:space="preserve">temperatures </w:t>
      </w:r>
      <w:del w:id="60" w:author="Johan Ehrlén" w:date="2019-01-31T08:58:00Z">
        <w:r w:rsidDel="001342E6">
          <w:rPr>
            <w:rFonts w:cs="Times New Roman"/>
            <w:lang w:val="en-US"/>
          </w:rPr>
          <w:delText xml:space="preserve">in spring </w:delText>
        </w:r>
      </w:del>
      <w:r>
        <w:rPr>
          <w:rFonts w:cs="Times New Roman"/>
          <w:lang w:val="en-US"/>
        </w:rPr>
        <w:t xml:space="preserve">and earlier </w:t>
      </w:r>
      <w:del w:id="61" w:author="Johan Ehrlén" w:date="2019-01-28T09:34:00Z">
        <w:r w:rsidDel="009D6BB8">
          <w:rPr>
            <w:rFonts w:cs="Times New Roman"/>
            <w:lang w:val="en-US"/>
          </w:rPr>
          <w:delText xml:space="preserve">dates of </w:delText>
        </w:r>
      </w:del>
      <w:r>
        <w:rPr>
          <w:rFonts w:cs="Times New Roman"/>
          <w:lang w:val="en-US"/>
        </w:rPr>
        <w:t xml:space="preserve">snowmelt to </w:t>
      </w:r>
      <w:del w:id="62" w:author="Johan Ehrlén" w:date="2019-01-24T11:08:00Z">
        <w:r w:rsidDel="00A41FCE">
          <w:rPr>
            <w:rFonts w:cs="Times New Roman"/>
            <w:lang w:val="en-US"/>
          </w:rPr>
          <w:delText xml:space="preserve">often </w:delText>
        </w:r>
      </w:del>
      <w:r>
        <w:rPr>
          <w:rFonts w:cs="Times New Roman"/>
          <w:lang w:val="en-US"/>
        </w:rPr>
        <w:t>be associated with plastic responses</w:t>
      </w:r>
      <w:ins w:id="63" w:author="Johan Ehrlén" w:date="2019-01-31T08:58:00Z">
        <w:r w:rsidR="001342E6">
          <w:rPr>
            <w:rFonts w:cs="Times New Roman"/>
            <w:lang w:val="en-US"/>
          </w:rPr>
          <w:t>,</w:t>
        </w:r>
      </w:ins>
      <w:r>
        <w:rPr>
          <w:rFonts w:cs="Times New Roman"/>
          <w:lang w:val="en-US"/>
        </w:rPr>
        <w:t xml:space="preserve"> in terms of earlier phenology </w:t>
      </w:r>
      <w:r>
        <w:rPr>
          <w:lang w:val="en-US"/>
        </w:rPr>
        <w:t xml:space="preserve">(Charmantier </w:t>
      </w:r>
      <w:r>
        <w:rPr>
          <w:i/>
          <w:iCs/>
          <w:lang w:val="en-US"/>
        </w:rPr>
        <w:t>et al.</w:t>
      </w:r>
      <w:r>
        <w:rPr>
          <w:lang w:val="en-US"/>
        </w:rPr>
        <w:t xml:space="preserve"> 2008; </w:t>
      </w:r>
      <w:ins w:id="64" w:author="Johan Ehrlén" w:date="2019-01-28T15:07:00Z">
        <w:r w:rsidR="00415479">
          <w:rPr>
            <w:lang w:val="en-US"/>
          </w:rPr>
          <w:t xml:space="preserve">Thompson 2010; Anderson </w:t>
        </w:r>
        <w:r w:rsidR="00415479" w:rsidRPr="00415479">
          <w:rPr>
            <w:i/>
            <w:lang w:val="en-US"/>
            <w:rPrChange w:id="65" w:author="Johan Ehrlén" w:date="2019-01-28T15:08:00Z">
              <w:rPr>
                <w:lang w:val="en-US"/>
              </w:rPr>
            </w:rPrChange>
          </w:rPr>
          <w:t>et al</w:t>
        </w:r>
        <w:r w:rsidR="00415479">
          <w:rPr>
            <w:lang w:val="en-US"/>
          </w:rPr>
          <w:t xml:space="preserve">. </w:t>
        </w:r>
      </w:ins>
      <w:ins w:id="66" w:author="Johan Ehrlén" w:date="2019-01-28T15:08:00Z">
        <w:r w:rsidR="00415479">
          <w:rPr>
            <w:lang w:val="en-US"/>
          </w:rPr>
          <w:t xml:space="preserve">2012; </w:t>
        </w:r>
      </w:ins>
      <w:r>
        <w:rPr>
          <w:lang w:val="en-US"/>
        </w:rPr>
        <w:t xml:space="preserve">Wadgymar </w:t>
      </w:r>
      <w:r>
        <w:rPr>
          <w:i/>
          <w:iCs/>
          <w:lang w:val="en-US"/>
        </w:rPr>
        <w:t>et al.</w:t>
      </w:r>
      <w:r>
        <w:rPr>
          <w:lang w:val="en-US"/>
        </w:rPr>
        <w:t xml:space="preserve"> 2018)</w:t>
      </w:r>
      <w:r>
        <w:t>.</w:t>
      </w:r>
      <w:r>
        <w:rPr>
          <w:rFonts w:cs="Times New Roman"/>
          <w:lang w:val="en-US"/>
        </w:rPr>
        <w:t xml:space="preserve"> However, it is less clear how we should expect climate </w:t>
      </w:r>
      <w:ins w:id="67" w:author="Johan Ehrlén" w:date="2019-02-13T14:07:00Z">
        <w:r w:rsidR="004B176D">
          <w:rPr>
            <w:rFonts w:cs="Times New Roman"/>
            <w:lang w:val="en-US"/>
          </w:rPr>
          <w:t xml:space="preserve">change </w:t>
        </w:r>
      </w:ins>
      <w:r>
        <w:rPr>
          <w:rFonts w:cs="Times New Roman"/>
          <w:lang w:val="en-US"/>
        </w:rPr>
        <w:t xml:space="preserve">to influence the direction and intensity of natural selection on </w:t>
      </w:r>
      <w:del w:id="68" w:author="Johan Ehrlén" w:date="2019-01-24T11:09:00Z">
        <w:r w:rsidDel="00A41FCE">
          <w:rPr>
            <w:rFonts w:cs="Times New Roman"/>
            <w:lang w:val="en-US"/>
          </w:rPr>
          <w:delText>phenological traits</w:delText>
        </w:r>
      </w:del>
      <w:ins w:id="69" w:author="Johan Ehrlén" w:date="2019-01-24T11:09:00Z">
        <w:r w:rsidR="00A41FCE">
          <w:rPr>
            <w:rFonts w:cs="Times New Roman"/>
            <w:lang w:val="en-US"/>
          </w:rPr>
          <w:t>timing</w:t>
        </w:r>
      </w:ins>
      <w:r>
        <w:rPr>
          <w:rFonts w:cs="Times New Roman"/>
          <w:lang w:val="en-US"/>
        </w:rPr>
        <w:t xml:space="preserve">. It has been argued that global warming is expected to influence selection on timing because of </w:t>
      </w:r>
      <w:del w:id="70" w:author="Johan Ehrlén" w:date="2019-01-28T09:36:00Z">
        <w:r w:rsidDel="000612F5">
          <w:rPr>
            <w:rFonts w:cs="Times New Roman"/>
            <w:lang w:val="en-US"/>
          </w:rPr>
          <w:delText xml:space="preserve">documented </w:delText>
        </w:r>
      </w:del>
      <w:ins w:id="71" w:author="Johan Ehrlén" w:date="2019-01-28T09:36:00Z">
        <w:r w:rsidR="000612F5">
          <w:rPr>
            <w:rFonts w:cs="Times New Roman"/>
            <w:lang w:val="en-US"/>
          </w:rPr>
          <w:t xml:space="preserve">observed increasing </w:t>
        </w:r>
      </w:ins>
      <w:r>
        <w:rPr>
          <w:rFonts w:cs="Times New Roman"/>
          <w:lang w:val="en-US"/>
        </w:rPr>
        <w:t xml:space="preserve">phenotypic mismatches between adaptive optima and phenotypic means </w:t>
      </w:r>
      <w:del w:id="72" w:author="Johan Ehrlén" w:date="2019-01-28T09:36:00Z">
        <w:r w:rsidDel="000612F5">
          <w:rPr>
            <w:rFonts w:cs="Times New Roman"/>
            <w:lang w:val="en-US"/>
          </w:rPr>
          <w:delText>following warming trends</w:delText>
        </w:r>
      </w:del>
      <w:ins w:id="73" w:author="Johan Ehrlén" w:date="2019-01-28T09:36:00Z">
        <w:r w:rsidR="000612F5">
          <w:rPr>
            <w:rFonts w:cs="Times New Roman"/>
            <w:lang w:val="en-US"/>
          </w:rPr>
          <w:t xml:space="preserve">with increased </w:t>
        </w:r>
        <w:r w:rsidR="000612F5">
          <w:rPr>
            <w:rFonts w:cs="Times New Roman"/>
            <w:lang w:val="en-US"/>
          </w:rPr>
          <w:lastRenderedPageBreak/>
          <w:t>temperatures</w:t>
        </w:r>
      </w:ins>
      <w:r>
        <w:rPr>
          <w:rFonts w:cs="Times New Roman"/>
          <w:lang w:val="en-US"/>
        </w:rPr>
        <w:t xml:space="preserve"> (</w:t>
      </w:r>
      <w:ins w:id="74" w:author="Johan Ehrlén" w:date="2019-01-28T09:37:00Z">
        <w:r w:rsidR="000612F5">
          <w:rPr>
            <w:rFonts w:cs="Times New Roman"/>
            <w:lang w:val="en-US"/>
          </w:rPr>
          <w:t xml:space="preserve">e.g. </w:t>
        </w:r>
      </w:ins>
      <w:commentRangeStart w:id="75"/>
      <w:r>
        <w:rPr>
          <w:rFonts w:cs="Times New Roman"/>
          <w:lang w:val="en-US"/>
        </w:rPr>
        <w:t xml:space="preserve">Gienapp </w:t>
      </w:r>
      <w:r>
        <w:rPr>
          <w:rFonts w:cs="Times New Roman"/>
          <w:i/>
          <w:iCs/>
          <w:lang w:val="en-US"/>
        </w:rPr>
        <w:t>et al.</w:t>
      </w:r>
      <w:r>
        <w:rPr>
          <w:rFonts w:cs="Times New Roman"/>
          <w:lang w:val="en-US"/>
        </w:rPr>
        <w:t xml:space="preserve"> 2008; Marrot </w:t>
      </w:r>
      <w:r>
        <w:rPr>
          <w:rFonts w:cs="Times New Roman"/>
          <w:i/>
          <w:iCs/>
          <w:lang w:val="en-US"/>
        </w:rPr>
        <w:t>et al.</w:t>
      </w:r>
      <w:r>
        <w:rPr>
          <w:rFonts w:cs="Times New Roman"/>
          <w:lang w:val="en-US"/>
        </w:rPr>
        <w:t xml:space="preserve"> 2018</w:t>
      </w:r>
      <w:commentRangeEnd w:id="75"/>
      <w:r w:rsidR="000612F5">
        <w:rPr>
          <w:rStyle w:val="CommentReference"/>
          <w:rFonts w:cs="Mangal"/>
          <w:lang w:val="en-US"/>
        </w:rPr>
        <w:commentReference w:id="75"/>
      </w:r>
      <w:r>
        <w:rPr>
          <w:rFonts w:cs="Times New Roman"/>
          <w:lang w:val="en-US"/>
        </w:rPr>
        <w:t>)</w:t>
      </w:r>
      <w:r>
        <w:rPr>
          <w:rFonts w:eastAsia="Lato-Regular" w:cs="Lato-Regular"/>
          <w:lang w:val="en-US"/>
        </w:rPr>
        <w:t xml:space="preserve">. </w:t>
      </w:r>
      <w:r>
        <w:rPr>
          <w:rFonts w:eastAsia="AdvGARMT" w:cs="AdvGARMT"/>
          <w:lang w:val="en-US"/>
        </w:rPr>
        <w:t xml:space="preserve">However, the direction of the selection induced by </w:t>
      </w:r>
      <w:del w:id="76" w:author="Johan Ehrlén" w:date="2019-01-28T09:37:00Z">
        <w:r w:rsidDel="000612F5">
          <w:rPr>
            <w:rFonts w:eastAsia="AdvGARMT" w:cs="AdvGARMT"/>
            <w:lang w:val="en-US"/>
          </w:rPr>
          <w:delText xml:space="preserve">such </w:delText>
        </w:r>
      </w:del>
      <w:r>
        <w:rPr>
          <w:rFonts w:eastAsia="AdvGARMT" w:cs="AdvGARMT"/>
          <w:lang w:val="en-US"/>
        </w:rPr>
        <w:t xml:space="preserve">increases in temperature will depend on how strong </w:t>
      </w:r>
      <w:del w:id="77" w:author="Johan Ehrlén" w:date="2019-01-28T09:37:00Z">
        <w:r w:rsidDel="000612F5">
          <w:rPr>
            <w:rFonts w:eastAsia="AdvGARMT" w:cs="AdvGARMT"/>
            <w:lang w:val="en-US"/>
          </w:rPr>
          <w:delText xml:space="preserve">the </w:delText>
        </w:r>
      </w:del>
      <w:r>
        <w:rPr>
          <w:rFonts w:eastAsia="AdvGARMT" w:cs="AdvGARMT"/>
          <w:lang w:val="en-US"/>
        </w:rPr>
        <w:t>plastic responses are compared with changes in the optimal phenology.</w:t>
      </w:r>
      <w:r>
        <w:rPr>
          <w:rFonts w:eastAsia="Lato-Regular" w:cs="Lato-Regular"/>
          <w:lang w:val="en-US"/>
        </w:rPr>
        <w:t xml:space="preserve"> </w:t>
      </w:r>
      <w:r>
        <w:t xml:space="preserve">If higher temperatures favor a stronger response of phenology to temperature, then we should expect selection for earlier phenology to be stronger at higher </w:t>
      </w:r>
      <w:del w:id="78" w:author="Johan Ehrlén" w:date="2019-01-24T11:09:00Z">
        <w:r w:rsidDel="00A41FCE">
          <w:delText>temperatures</w:delText>
        </w:r>
      </w:del>
      <w:ins w:id="79" w:author="Johan Ehrlén" w:date="2019-01-24T11:09:00Z">
        <w:r w:rsidR="00A41FCE">
          <w:t>temperatur</w:t>
        </w:r>
      </w:ins>
      <w:ins w:id="80" w:author="Johan Ehrlén" w:date="2019-01-28T15:08:00Z">
        <w:r w:rsidR="00415479">
          <w:t>e</w:t>
        </w:r>
      </w:ins>
      <w:ins w:id="81" w:author="Johan Ehrlén" w:date="2019-01-24T11:09:00Z">
        <w:r w:rsidR="00A41FCE">
          <w:t>s,</w:t>
        </w:r>
      </w:ins>
      <w:r>
        <w:t xml:space="preserve"> </w:t>
      </w:r>
      <w:del w:id="82" w:author="Johan Ehrlén" w:date="2019-01-24T11:09:00Z">
        <w:r w:rsidDel="00A41FCE">
          <w:delText xml:space="preserve">and </w:delText>
        </w:r>
      </w:del>
      <w:r w:rsidR="00A33A0D">
        <w:t>when the</w:t>
      </w:r>
      <w:r>
        <w:t xml:space="preserve"> mean phenology </w:t>
      </w:r>
      <w:ins w:id="83" w:author="Johan Ehrlén" w:date="2019-01-17T10:18:00Z">
        <w:r w:rsidR="00A33A0D">
          <w:t xml:space="preserve">is early </w:t>
        </w:r>
      </w:ins>
      <w:r>
        <w:t xml:space="preserve">(i.e. selecting for a co-gradient response, cf. (Conover &amp; Schultz 1995; Conover </w:t>
      </w:r>
      <w:r>
        <w:rPr>
          <w:i/>
          <w:iCs/>
        </w:rPr>
        <w:t>et al.</w:t>
      </w:r>
      <w:r>
        <w:t xml:space="preserve"> 2009). On the other hand, if higher temperatures favor a weaker response, we </w:t>
      </w:r>
      <w:del w:id="84" w:author="Johan Ehrlén" w:date="2019-01-28T09:37:00Z">
        <w:r w:rsidDel="000612F5">
          <w:delText xml:space="preserve">would </w:delText>
        </w:r>
      </w:del>
      <w:ins w:id="85" w:author="Johan Ehrlén" w:date="2019-01-28T09:37:00Z">
        <w:r w:rsidR="000612F5">
          <w:t xml:space="preserve">should </w:t>
        </w:r>
      </w:ins>
      <w:r>
        <w:t xml:space="preserve">expect selection for earlier phenology to be </w:t>
      </w:r>
      <w:del w:id="86" w:author="Johan Ehrlén" w:date="2019-01-24T11:09:00Z">
        <w:r w:rsidDel="00A41FCE">
          <w:delText xml:space="preserve">weaker </w:delText>
        </w:r>
      </w:del>
      <w:ins w:id="87" w:author="Johan Ehrlén" w:date="2019-01-24T11:09:00Z">
        <w:r w:rsidR="00A41FCE">
          <w:t xml:space="preserve">stronger </w:t>
        </w:r>
      </w:ins>
      <w:r>
        <w:t xml:space="preserve">at </w:t>
      </w:r>
      <w:del w:id="88" w:author="Johan Ehrlén" w:date="2019-01-24T11:09:00Z">
        <w:r w:rsidDel="00A41FCE">
          <w:delText xml:space="preserve">higher </w:delText>
        </w:r>
      </w:del>
      <w:ins w:id="89" w:author="Johan Ehrlén" w:date="2019-01-24T11:09:00Z">
        <w:r w:rsidR="00A41FCE">
          <w:t xml:space="preserve">lower </w:t>
        </w:r>
      </w:ins>
      <w:r>
        <w:t xml:space="preserve">temperatures </w:t>
      </w:r>
      <w:ins w:id="90" w:author="Johan Ehrlén" w:date="2019-01-17T10:18:00Z">
        <w:r w:rsidR="00A33A0D">
          <w:t xml:space="preserve">when the mean phenology is late </w:t>
        </w:r>
      </w:ins>
      <w:r>
        <w:t>(i.e. selecting for a counter-gradient response).</w:t>
      </w:r>
    </w:p>
    <w:p w14:paraId="2C507B25" w14:textId="78666B38" w:rsidR="00BB0A31" w:rsidRDefault="000A3CCD">
      <w:pPr>
        <w:pStyle w:val="Standard"/>
        <w:spacing w:line="480" w:lineRule="auto"/>
      </w:pPr>
      <w:r>
        <w:rPr>
          <w:rFonts w:cs="Times New Roman"/>
          <w:lang w:val="en-US"/>
        </w:rPr>
        <w:tab/>
        <w:t xml:space="preserve">In order to explore the effects of climatic variation on both the expression of </w:t>
      </w:r>
      <w:ins w:id="91" w:author="Johan Ehrlén" w:date="2019-01-28T09:37:00Z">
        <w:r w:rsidR="000612F5">
          <w:rPr>
            <w:rFonts w:cs="Times New Roman"/>
            <w:lang w:val="en-US"/>
          </w:rPr>
          <w:t xml:space="preserve">phenological </w:t>
        </w:r>
      </w:ins>
      <w:r>
        <w:rPr>
          <w:rFonts w:cs="Times New Roman"/>
          <w:lang w:val="en-US"/>
        </w:rPr>
        <w:t xml:space="preserve">traits </w:t>
      </w:r>
      <w:del w:id="92" w:author="Johan Ehrlén" w:date="2019-01-28T09:38:00Z">
        <w:r w:rsidDel="000612F5">
          <w:rPr>
            <w:rFonts w:cs="Times New Roman"/>
            <w:lang w:val="en-US"/>
          </w:rPr>
          <w:delText xml:space="preserve">associated with timing </w:delText>
        </w:r>
      </w:del>
      <w:r>
        <w:rPr>
          <w:rFonts w:cs="Times New Roman"/>
          <w:lang w:val="en-US"/>
        </w:rPr>
        <w:t>and natural selection on these traits, we need replicated estimates of the relationships between climate and phenotypic trait</w:t>
      </w:r>
      <w:ins w:id="93" w:author="Johan Ehrlén" w:date="2019-01-28T09:38:00Z">
        <w:r w:rsidR="000612F5">
          <w:rPr>
            <w:rFonts w:cs="Times New Roman"/>
            <w:lang w:val="en-US"/>
          </w:rPr>
          <w:t>s</w:t>
        </w:r>
      </w:ins>
      <w:del w:id="94" w:author="Johan Ehrlén" w:date="2019-01-28T09:38:00Z">
        <w:r w:rsidDel="000612F5">
          <w:rPr>
            <w:rFonts w:cs="Times New Roman"/>
            <w:lang w:val="en-US"/>
          </w:rPr>
          <w:delText xml:space="preserve"> expression</w:delText>
        </w:r>
      </w:del>
      <w:r>
        <w:rPr>
          <w:rFonts w:cs="Times New Roman"/>
          <w:lang w:val="en-US"/>
        </w:rPr>
        <w:t xml:space="preserve"> (i.e. phenotypic plasticity), and between climate and the </w:t>
      </w:r>
      <w:del w:id="95" w:author="Johan Ehrlén" w:date="2019-01-28T09:38:00Z">
        <w:r w:rsidDel="000612F5">
          <w:rPr>
            <w:rFonts w:cs="Times New Roman"/>
            <w:lang w:val="en-US"/>
          </w:rPr>
          <w:delText xml:space="preserve">covariance </w:delText>
        </w:r>
      </w:del>
      <w:del w:id="96" w:author="Johan Ehrlén" w:date="2019-01-28T09:39:00Z">
        <w:r w:rsidDel="000612F5">
          <w:rPr>
            <w:rFonts w:cs="Times New Roman"/>
            <w:lang w:val="en-US"/>
          </w:rPr>
          <w:delText xml:space="preserve">between </w:delText>
        </w:r>
      </w:del>
      <w:r>
        <w:rPr>
          <w:rFonts w:cs="Times New Roman"/>
          <w:lang w:val="en-US"/>
        </w:rPr>
        <w:t>trait</w:t>
      </w:r>
      <w:ins w:id="97" w:author="Johan Ehrlén" w:date="2019-01-28T09:38:00Z">
        <w:r w:rsidR="000612F5">
          <w:rPr>
            <w:rFonts w:cs="Times New Roman"/>
            <w:lang w:val="en-US"/>
          </w:rPr>
          <w:t>-</w:t>
        </w:r>
      </w:ins>
      <w:del w:id="98" w:author="Johan Ehrlén" w:date="2019-01-28T09:38:00Z">
        <w:r w:rsidDel="000612F5">
          <w:rPr>
            <w:rFonts w:cs="Times New Roman"/>
            <w:lang w:val="en-US"/>
          </w:rPr>
          <w:delText xml:space="preserve">s and </w:delText>
        </w:r>
      </w:del>
      <w:r>
        <w:rPr>
          <w:rFonts w:cs="Times New Roman"/>
          <w:lang w:val="en-US"/>
        </w:rPr>
        <w:t xml:space="preserve">fitness </w:t>
      </w:r>
      <w:ins w:id="99" w:author="Johan Ehrlén" w:date="2019-01-28T09:38:00Z">
        <w:r w:rsidR="000612F5">
          <w:rPr>
            <w:rFonts w:cs="Times New Roman"/>
            <w:lang w:val="en-US"/>
          </w:rPr>
          <w:t xml:space="preserve">covariance </w:t>
        </w:r>
      </w:ins>
      <w:r>
        <w:rPr>
          <w:rFonts w:cs="Times New Roman"/>
          <w:lang w:val="en-US"/>
        </w:rPr>
        <w:t xml:space="preserve">(i.e. phenotypic selection). In spite of the </w:t>
      </w:r>
      <w:del w:id="100" w:author="Johan Ehrlén" w:date="2019-01-28T09:39:00Z">
        <w:r w:rsidDel="00110ECB">
          <w:rPr>
            <w:rFonts w:cs="Times New Roman"/>
            <w:lang w:val="en-US"/>
          </w:rPr>
          <w:delText xml:space="preserve">recognized </w:delText>
        </w:r>
      </w:del>
      <w:ins w:id="101" w:author="Johan Ehrlén" w:date="2019-01-28T09:39:00Z">
        <w:r w:rsidR="00110ECB">
          <w:rPr>
            <w:rFonts w:cs="Times New Roman"/>
            <w:lang w:val="en-US"/>
          </w:rPr>
          <w:t xml:space="preserve">fundamental </w:t>
        </w:r>
      </w:ins>
      <w:r>
        <w:rPr>
          <w:rFonts w:cs="Times New Roman"/>
          <w:lang w:val="en-US"/>
        </w:rPr>
        <w:t>importance of temporal variation in selection</w:t>
      </w:r>
      <w:del w:id="102" w:author="Johan Ehrlén" w:date="2019-01-28T09:39:00Z">
        <w:r w:rsidDel="00110ECB">
          <w:rPr>
            <w:rFonts w:cs="Times New Roman"/>
            <w:lang w:val="en-US"/>
          </w:rPr>
          <w:delText xml:space="preserve"> (Siepielski </w:delText>
        </w:r>
        <w:r w:rsidDel="00110ECB">
          <w:rPr>
            <w:rFonts w:cs="Times New Roman"/>
            <w:i/>
            <w:iCs/>
            <w:lang w:val="en-US"/>
          </w:rPr>
          <w:delText>et al.</w:delText>
        </w:r>
        <w:r w:rsidDel="00110ECB">
          <w:rPr>
            <w:rFonts w:cs="Times New Roman"/>
            <w:lang w:val="en-US"/>
          </w:rPr>
          <w:delText xml:space="preserve"> 2009)</w:delText>
        </w:r>
      </w:del>
      <w:r>
        <w:rPr>
          <w:rFonts w:eastAsia="AdvGARMT" w:cs="Times New Roman"/>
          <w:lang w:val="en-US"/>
        </w:rPr>
        <w:t xml:space="preserve">, few long-term assessments on selection on plant traits exist (Siepielski </w:t>
      </w:r>
      <w:r>
        <w:rPr>
          <w:rFonts w:eastAsia="AdvGARMT" w:cs="Times New Roman"/>
          <w:i/>
          <w:iCs/>
          <w:lang w:val="en-US"/>
        </w:rPr>
        <w:t>et al.</w:t>
      </w:r>
      <w:r>
        <w:rPr>
          <w:rFonts w:eastAsia="AdvGARMT" w:cs="Times New Roman"/>
          <w:lang w:val="en-US"/>
        </w:rPr>
        <w:t xml:space="preserve"> 2017)</w:t>
      </w:r>
      <w:r>
        <w:rPr>
          <w:lang w:val="en-US"/>
        </w:rPr>
        <w:t>,</w:t>
      </w:r>
      <w:r>
        <w:rPr>
          <w:rFonts w:eastAsia="AdvGARMT" w:cs="Times New Roman"/>
          <w:lang w:val="en-US"/>
        </w:rPr>
        <w:t xml:space="preserve"> the longest spanning 10-11 years </w:t>
      </w:r>
      <w:r>
        <w:rPr>
          <w:lang w:val="en-US"/>
        </w:rPr>
        <w:t xml:space="preserve">(Campbell &amp; Powers 2015; Thomann </w:t>
      </w:r>
      <w:r>
        <w:rPr>
          <w:i/>
          <w:iCs/>
          <w:lang w:val="en-US"/>
        </w:rPr>
        <w:t>et al.</w:t>
      </w:r>
      <w:r>
        <w:rPr>
          <w:lang w:val="en-US"/>
        </w:rPr>
        <w:t xml:space="preserve"> 2018).</w:t>
      </w:r>
      <w:r>
        <w:rPr>
          <w:rFonts w:eastAsia="AdvGARMT" w:cs="Times New Roman"/>
          <w:lang w:val="en-US"/>
        </w:rPr>
        <w:t xml:space="preserve"> </w:t>
      </w:r>
      <w:r>
        <w:rPr>
          <w:rFonts w:cs="Times New Roman"/>
          <w:lang w:val="en-US"/>
        </w:rPr>
        <w:t>Here</w:t>
      </w:r>
      <w:r>
        <w:rPr>
          <w:rFonts w:eastAsia="AdvGARMT" w:cs="Times New Roman"/>
          <w:lang w:val="en-US"/>
        </w:rPr>
        <w:t xml:space="preserve">, we examined the effects of climatic variation </w:t>
      </w:r>
      <w:del w:id="103" w:author="Johan Ehrlén" w:date="2019-01-28T09:40:00Z">
        <w:r w:rsidDel="00110ECB">
          <w:rPr>
            <w:rFonts w:eastAsia="AdvGARMT" w:cs="Times New Roman"/>
            <w:lang w:val="en-US"/>
          </w:rPr>
          <w:delText xml:space="preserve">on </w:delText>
        </w:r>
      </w:del>
      <w:ins w:id="104" w:author="Johan Ehrlén" w:date="2019-01-28T09:40:00Z">
        <w:r w:rsidR="00110ECB">
          <w:rPr>
            <w:rFonts w:eastAsia="AdvGARMT" w:cs="Times New Roman"/>
            <w:lang w:val="en-US"/>
          </w:rPr>
          <w:t xml:space="preserve">in </w:t>
        </w:r>
      </w:ins>
      <w:del w:id="105" w:author="Johan Ehrlén" w:date="2019-01-28T09:40:00Z">
        <w:r w:rsidDel="00110ECB">
          <w:rPr>
            <w:rFonts w:eastAsia="AdvGARMT" w:cs="Times New Roman"/>
            <w:lang w:val="en-US"/>
          </w:rPr>
          <w:delText xml:space="preserve">timing of </w:delText>
        </w:r>
      </w:del>
      <w:r>
        <w:rPr>
          <w:rFonts w:eastAsia="AdvGARMT" w:cs="Times New Roman"/>
          <w:lang w:val="en-US"/>
        </w:rPr>
        <w:t>flowering</w:t>
      </w:r>
      <w:ins w:id="106" w:author="Johan Ehrlén" w:date="2019-01-28T09:40:00Z">
        <w:r w:rsidR="00110ECB">
          <w:rPr>
            <w:rFonts w:eastAsia="AdvGARMT" w:cs="Times New Roman"/>
            <w:lang w:val="en-US"/>
          </w:rPr>
          <w:t xml:space="preserve"> phenology</w:t>
        </w:r>
      </w:ins>
      <w:r>
        <w:rPr>
          <w:rFonts w:eastAsia="AdvGARMT" w:cs="Times New Roman"/>
          <w:lang w:val="en-US"/>
        </w:rPr>
        <w:t xml:space="preserve">, as well as on phenotypic selection on </w:t>
      </w:r>
      <w:del w:id="107" w:author="Johan Ehrlén" w:date="2019-01-31T08:58:00Z">
        <w:r w:rsidDel="001342E6">
          <w:rPr>
            <w:rFonts w:eastAsia="AdvGARMT" w:cs="Times New Roman"/>
            <w:lang w:val="en-US"/>
          </w:rPr>
          <w:delText xml:space="preserve">flowering </w:delText>
        </w:r>
      </w:del>
      <w:r>
        <w:rPr>
          <w:rFonts w:eastAsia="AdvGARMT" w:cs="Times New Roman"/>
          <w:lang w:val="en-US"/>
        </w:rPr>
        <w:t xml:space="preserve">phenology over 22 years, using information from permanently marked individuals in a natural population of the long-lived spring-flowering </w:t>
      </w:r>
      <w:del w:id="108" w:author="Johan Ehrlén" w:date="2019-01-31T08:58:00Z">
        <w:r w:rsidDel="001342E6">
          <w:rPr>
            <w:rFonts w:eastAsia="AdvGARMT" w:cs="Times New Roman"/>
            <w:lang w:val="en-US"/>
          </w:rPr>
          <w:delText xml:space="preserve">forest </w:delText>
        </w:r>
      </w:del>
      <w:ins w:id="109" w:author="Johan Ehrlén" w:date="2019-01-17T10:19:00Z">
        <w:r w:rsidR="00A33A0D">
          <w:rPr>
            <w:rFonts w:eastAsia="AdvGARMT" w:cs="Times New Roman"/>
            <w:lang w:val="en-US"/>
          </w:rPr>
          <w:t xml:space="preserve">understory </w:t>
        </w:r>
      </w:ins>
      <w:r>
        <w:rPr>
          <w:rFonts w:eastAsia="AdvGARMT" w:cs="Times New Roman"/>
          <w:lang w:val="en-US"/>
        </w:rPr>
        <w:t xml:space="preserve">herb </w:t>
      </w:r>
      <w:r>
        <w:rPr>
          <w:rFonts w:eastAsia="AdvGARMT" w:cs="Times New Roman"/>
          <w:i/>
          <w:iCs/>
          <w:lang w:val="en-US"/>
        </w:rPr>
        <w:t>Lathyrus vernus</w:t>
      </w:r>
      <w:r>
        <w:rPr>
          <w:rFonts w:eastAsia="AdvGARMT" w:cs="Times New Roman"/>
          <w:lang w:val="en-US"/>
        </w:rPr>
        <w:t xml:space="preserve">. </w:t>
      </w:r>
      <w:moveFromRangeStart w:id="110" w:author="Johan Ehrlén" w:date="2019-01-17T10:19:00Z" w:name="move535483713"/>
      <w:moveFrom w:id="111" w:author="Johan Ehrlén" w:date="2019-01-17T10:19:00Z">
        <w:r w:rsidDel="00A33A0D">
          <w:rPr>
            <w:rFonts w:eastAsia="AdvGARMT" w:cs="Times New Roman"/>
            <w:lang w:val="en-US"/>
          </w:rPr>
          <w:t xml:space="preserve">This species often occurs in the understory of deciduous forests, where availability of light is high during spring, but rapidly decreases when canopy closes in early summer. Timing of flowering has been shown to be correlated with differences in fruit set, and this pattern might be influenced by differences in both resource and pollen availability (Ehrlen </w:t>
        </w:r>
        <w:r w:rsidDel="00A33A0D">
          <w:rPr>
            <w:lang w:val="en-US"/>
          </w:rPr>
          <w:t>1992)</w:t>
        </w:r>
        <w:r w:rsidDel="00A33A0D">
          <w:rPr>
            <w:rFonts w:eastAsia="AdvGARMT" w:cs="Times New Roman"/>
            <w:lang w:val="en-US"/>
          </w:rPr>
          <w:t xml:space="preserve">. </w:t>
        </w:r>
      </w:moveFrom>
      <w:moveFromRangeStart w:id="112" w:author="Johan Ehrlén" w:date="2019-01-17T10:20:00Z" w:name="move535483784"/>
      <w:moveFromRangeEnd w:id="110"/>
      <w:moveFrom w:id="113" w:author="Johan Ehrlén" w:date="2019-01-17T10:20:00Z">
        <w:r w:rsidDel="00A33A0D">
          <w:rPr>
            <w:rFonts w:eastAsia="AdvGARMT" w:cs="Times New Roman"/>
            <w:lang w:val="en-US"/>
          </w:rPr>
          <w:t xml:space="preserve">Previous studies have also shown that early-flowering individuals are more damaged by vertebrate grazing than late-flowering </w:t>
        </w:r>
        <w:r w:rsidDel="00A33A0D">
          <w:rPr>
            <w:lang w:val="en-US"/>
          </w:rPr>
          <w:t>(Ehrlén &amp; Münzbergová 2009)</w:t>
        </w:r>
        <w:r w:rsidDel="00A33A0D">
          <w:rPr>
            <w:rFonts w:eastAsia="AdvGARMT" w:cs="Times New Roman"/>
            <w:lang w:val="en-US"/>
          </w:rPr>
          <w:t xml:space="preserve">. </w:t>
        </w:r>
      </w:moveFrom>
      <w:moveFromRangeEnd w:id="112"/>
      <w:r>
        <w:t xml:space="preserve">We addressed the following questions: (1) Does flowering time vary among years in response to climatic conditions during spring?, (2) Does the direction and strength of phenotypic selection on flowering time vary among years?, and (3) If so, is variation in phenotypic selection among years related to </w:t>
      </w:r>
      <w:ins w:id="114" w:author="Johan Ehrlén" w:date="2019-01-28T09:41:00Z">
        <w:r w:rsidR="00110ECB">
          <w:t xml:space="preserve">spring </w:t>
        </w:r>
      </w:ins>
      <w:r>
        <w:t>climat</w:t>
      </w:r>
      <w:ins w:id="115" w:author="Johan Ehrlén" w:date="2019-01-28T09:41:00Z">
        <w:r w:rsidR="00110ECB">
          <w:t>e</w:t>
        </w:r>
      </w:ins>
      <w:del w:id="116" w:author="Johan Ehrlén" w:date="2019-01-28T09:41:00Z">
        <w:r w:rsidDel="00110ECB">
          <w:delText>ic conditions during spring</w:delText>
        </w:r>
      </w:del>
      <w:r>
        <w:t>?</w:t>
      </w:r>
    </w:p>
    <w:p w14:paraId="2690F796" w14:textId="77777777" w:rsidR="00BB0A31" w:rsidRDefault="00BB0A31">
      <w:pPr>
        <w:pStyle w:val="Standard"/>
        <w:spacing w:line="480" w:lineRule="auto"/>
      </w:pPr>
    </w:p>
    <w:p w14:paraId="2276F15D" w14:textId="77777777" w:rsidR="00BB0A31" w:rsidRDefault="000A3CCD">
      <w:pPr>
        <w:pStyle w:val="Standard"/>
        <w:spacing w:line="480" w:lineRule="auto"/>
        <w:rPr>
          <w:rFonts w:cs="Times New Roman"/>
          <w:lang w:val="en-US"/>
        </w:rPr>
      </w:pPr>
      <w:r>
        <w:rPr>
          <w:rFonts w:cs="Times New Roman"/>
          <w:lang w:val="en-US"/>
        </w:rPr>
        <w:t>MATERIALS AND METHODS</w:t>
      </w:r>
    </w:p>
    <w:p w14:paraId="48163548" w14:textId="77777777" w:rsidR="00BB0A31" w:rsidRDefault="000A3CCD">
      <w:pPr>
        <w:pStyle w:val="Standard"/>
        <w:spacing w:line="480" w:lineRule="auto"/>
        <w:rPr>
          <w:rFonts w:cs="Times New Roman"/>
          <w:b/>
          <w:bCs/>
          <w:lang w:val="en-US"/>
        </w:rPr>
      </w:pPr>
      <w:r>
        <w:rPr>
          <w:rFonts w:cs="Times New Roman"/>
          <w:b/>
          <w:bCs/>
          <w:lang w:val="en-US"/>
        </w:rPr>
        <w:t>Study system</w:t>
      </w:r>
    </w:p>
    <w:p w14:paraId="1706E35A" w14:textId="215111F2" w:rsidR="00BB0A31" w:rsidRDefault="000A3CCD">
      <w:pPr>
        <w:pStyle w:val="Standard"/>
        <w:spacing w:line="480" w:lineRule="auto"/>
      </w:pPr>
      <w:r>
        <w:rPr>
          <w:rFonts w:cs="Times New Roman"/>
          <w:lang w:val="en-US"/>
        </w:rPr>
        <w:lastRenderedPageBreak/>
        <w:t xml:space="preserve">The study was carried out in a population of </w:t>
      </w:r>
      <w:r>
        <w:rPr>
          <w:rFonts w:cs="Times New Roman"/>
          <w:i/>
          <w:lang w:val="en-US"/>
        </w:rPr>
        <w:t>Lathyrus vernus</w:t>
      </w:r>
      <w:r>
        <w:rPr>
          <w:rFonts w:cs="Times New Roman"/>
          <w:lang w:val="en-US"/>
        </w:rPr>
        <w:t xml:space="preserve"> in a deciduous forest in the Tullgarn area, SE Sweden (58.9</w:t>
      </w:r>
      <w:ins w:id="117" w:author="Johan Ehrlén" w:date="2019-01-28T09:41:00Z">
        <w:r w:rsidR="0038634E">
          <w:rPr>
            <w:rFonts w:cs="Times New Roman"/>
            <w:lang w:val="en-US"/>
          </w:rPr>
          <w:t>496</w:t>
        </w:r>
      </w:ins>
      <w:del w:id="118" w:author="Johan Ehrlén" w:date="2019-01-28T09:41:00Z">
        <w:r w:rsidDel="0038634E">
          <w:rPr>
            <w:rFonts w:cs="Times New Roman"/>
            <w:lang w:val="en-US"/>
          </w:rPr>
          <w:delText>51289</w:delText>
        </w:r>
      </w:del>
      <w:r>
        <w:rPr>
          <w:rFonts w:cs="Times New Roman"/>
          <w:lang w:val="en-US"/>
        </w:rPr>
        <w:t xml:space="preserve"> N, </w:t>
      </w:r>
      <w:del w:id="119" w:author="Johan Ehrlén" w:date="2019-01-17T10:22:00Z">
        <w:r w:rsidDel="000A3CCD">
          <w:rPr>
            <w:rFonts w:cs="Times New Roman"/>
            <w:lang w:val="en-US"/>
          </w:rPr>
          <w:delText xml:space="preserve"> </w:delText>
        </w:r>
      </w:del>
      <w:r>
        <w:rPr>
          <w:rFonts w:cs="Times New Roman"/>
          <w:lang w:val="en-US"/>
        </w:rPr>
        <w:t>17.6097</w:t>
      </w:r>
      <w:del w:id="120" w:author="Johan Ehrlén" w:date="2019-01-28T09:41:00Z">
        <w:r w:rsidDel="0038634E">
          <w:rPr>
            <w:rFonts w:cs="Times New Roman"/>
            <w:lang w:val="en-US"/>
          </w:rPr>
          <w:delText>74</w:delText>
        </w:r>
      </w:del>
      <w:r>
        <w:rPr>
          <w:rFonts w:cs="Times New Roman"/>
          <w:lang w:val="en-US"/>
        </w:rPr>
        <w:t xml:space="preserve"> E), during the years 1987 – 1996 and 2006 – 2017. </w:t>
      </w:r>
      <w:del w:id="121" w:author="Johan Ehrlén" w:date="2019-01-17T10:21:00Z">
        <w:r w:rsidDel="00A33A0D">
          <w:rPr>
            <w:i/>
            <w:lang w:val="en-US"/>
          </w:rPr>
          <w:delText>Lathyrus vernus</w:delText>
        </w:r>
        <w:r w:rsidDel="00A33A0D">
          <w:rPr>
            <w:lang w:val="en-US"/>
          </w:rPr>
          <w:delText xml:space="preserve"> (L.) Bernh. (Fabaceae) is distributed across Europe and parts of northern Asia. </w:delText>
        </w:r>
      </w:del>
      <w:r>
        <w:rPr>
          <w:rFonts w:cs="Times New Roman"/>
          <w:lang w:val="en-US"/>
        </w:rPr>
        <w:t xml:space="preserve">Individuals of this long-lived species grow fairly slow, have high annual survival rates and </w:t>
      </w:r>
      <w:ins w:id="122" w:author="Johan Ehrlén" w:date="2019-01-28T09:42:00Z">
        <w:r w:rsidR="0038634E">
          <w:rPr>
            <w:lang w:val="en-US"/>
          </w:rPr>
          <w:t>lacks organs for vegetative spread. They flower only after several</w:t>
        </w:r>
        <w:r w:rsidR="0038634E">
          <w:rPr>
            <w:rFonts w:cs="Times New Roman"/>
            <w:lang w:val="en-US"/>
          </w:rPr>
          <w:t xml:space="preserve"> </w:t>
        </w:r>
      </w:ins>
      <w:del w:id="123" w:author="Johan Ehrlén" w:date="2019-01-28T09:43:00Z">
        <w:r w:rsidDel="0038634E">
          <w:rPr>
            <w:rFonts w:cs="Times New Roman"/>
            <w:lang w:val="en-US"/>
          </w:rPr>
          <w:delText xml:space="preserve">produce few, large seeds after many </w:delText>
        </w:r>
      </w:del>
      <w:r>
        <w:rPr>
          <w:rFonts w:cs="Times New Roman"/>
          <w:lang w:val="en-US"/>
        </w:rPr>
        <w:t>years of vegetative growth</w:t>
      </w:r>
      <w:ins w:id="124" w:author="Johan Ehrlén" w:date="2019-01-28T09:43:00Z">
        <w:r w:rsidR="0038634E" w:rsidRPr="0038634E">
          <w:rPr>
            <w:lang w:val="en-US"/>
          </w:rPr>
          <w:t xml:space="preserve"> </w:t>
        </w:r>
        <w:r w:rsidR="0038634E">
          <w:rPr>
            <w:lang w:val="en-US"/>
          </w:rPr>
          <w:t>and frequently skip flowering in some years</w:t>
        </w:r>
      </w:ins>
      <w:r>
        <w:rPr>
          <w:rFonts w:cs="Times New Roman"/>
          <w:lang w:val="en-US"/>
        </w:rPr>
        <w:t xml:space="preserve">. </w:t>
      </w:r>
      <w:ins w:id="125" w:author="Johan Ehrlén" w:date="2019-01-31T08:59:00Z">
        <w:r w:rsidR="001342E6">
          <w:rPr>
            <w:lang w:val="en-US"/>
          </w:rPr>
          <w:t xml:space="preserve">Growth of shoots is determinate and the number of flowers is determined in the previous year (Ehrlén &amp; Van Groenendael 2001). </w:t>
        </w:r>
      </w:ins>
      <w:r>
        <w:rPr>
          <w:lang w:val="en-US"/>
        </w:rPr>
        <w:t xml:space="preserve">One or several erect shoots emerge from the over-wintering rhizome </w:t>
      </w:r>
      <w:ins w:id="126" w:author="Johan Ehrlén" w:date="2019-01-31T08:59:00Z">
        <w:r w:rsidR="001342E6">
          <w:rPr>
            <w:lang w:val="en-US"/>
          </w:rPr>
          <w:t xml:space="preserve">in April </w:t>
        </w:r>
      </w:ins>
      <w:del w:id="127" w:author="Johan Ehrlén" w:date="2019-01-31T08:59:00Z">
        <w:r w:rsidDel="001342E6">
          <w:rPr>
            <w:lang w:val="en-US"/>
          </w:rPr>
          <w:delText xml:space="preserve">early </w:delText>
        </w:r>
      </w:del>
      <w:ins w:id="128" w:author="Johan Ehrlén" w:date="2019-01-31T08:59:00Z">
        <w:r w:rsidR="001342E6">
          <w:rPr>
            <w:lang w:val="en-US"/>
          </w:rPr>
          <w:t xml:space="preserve">every </w:t>
        </w:r>
      </w:ins>
      <w:del w:id="129" w:author="Johan Ehrlén" w:date="2019-01-17T10:21:00Z">
        <w:r w:rsidDel="00A33A0D">
          <w:rPr>
            <w:lang w:val="en-US"/>
          </w:rPr>
          <w:delText xml:space="preserve">in </w:delText>
        </w:r>
      </w:del>
      <w:ins w:id="130" w:author="Johan Ehrlén" w:date="2019-01-31T08:59:00Z">
        <w:r w:rsidR="001342E6">
          <w:rPr>
            <w:lang w:val="en-US"/>
          </w:rPr>
          <w:t>year</w:t>
        </w:r>
      </w:ins>
      <w:del w:id="131" w:author="Johan Ehrlén" w:date="2019-01-31T08:59:00Z">
        <w:r w:rsidDel="001342E6">
          <w:rPr>
            <w:lang w:val="en-US"/>
          </w:rPr>
          <w:delText>spring</w:delText>
        </w:r>
      </w:del>
      <w:r>
        <w:rPr>
          <w:lang w:val="en-US"/>
        </w:rPr>
        <w:t xml:space="preserve"> (Ehrlen 1995). </w:t>
      </w:r>
      <w:del w:id="132" w:author="Johan Ehrlén" w:date="2019-01-31T08:59:00Z">
        <w:r w:rsidDel="001342E6">
          <w:rPr>
            <w:lang w:val="en-US"/>
          </w:rPr>
          <w:delText xml:space="preserve">Growth of shoots is determinate and the number </w:delText>
        </w:r>
      </w:del>
      <w:del w:id="133" w:author="Johan Ehrlén" w:date="2019-01-28T09:44:00Z">
        <w:r w:rsidDel="0038634E">
          <w:rPr>
            <w:lang w:val="en-US"/>
          </w:rPr>
          <w:delText xml:space="preserve">and sizes </w:delText>
        </w:r>
      </w:del>
      <w:del w:id="134" w:author="Johan Ehrlén" w:date="2019-01-31T08:59:00Z">
        <w:r w:rsidDel="001342E6">
          <w:rPr>
            <w:lang w:val="en-US"/>
          </w:rPr>
          <w:delText xml:space="preserve">of </w:delText>
        </w:r>
      </w:del>
      <w:del w:id="135" w:author="Johan Ehrlén" w:date="2019-01-28T09:44:00Z">
        <w:r w:rsidDel="0038634E">
          <w:rPr>
            <w:lang w:val="en-US"/>
          </w:rPr>
          <w:delText xml:space="preserve">shoots as well as </w:delText>
        </w:r>
      </w:del>
      <w:del w:id="136" w:author="Johan Ehrlén" w:date="2019-01-31T08:59:00Z">
        <w:r w:rsidDel="001342E6">
          <w:rPr>
            <w:lang w:val="en-US"/>
          </w:rPr>
          <w:delText>flower</w:delText>
        </w:r>
      </w:del>
      <w:del w:id="137" w:author="Johan Ehrlén" w:date="2019-01-28T09:44:00Z">
        <w:r w:rsidDel="0038634E">
          <w:rPr>
            <w:lang w:val="en-US"/>
          </w:rPr>
          <w:delText xml:space="preserve"> number</w:delText>
        </w:r>
      </w:del>
      <w:del w:id="138" w:author="Johan Ehrlén" w:date="2019-01-31T08:59:00Z">
        <w:r w:rsidDel="001342E6">
          <w:rPr>
            <w:lang w:val="en-US"/>
          </w:rPr>
          <w:delText xml:space="preserve"> is determined in the previous year (Ehrlén &amp; Van Groenendael 2001). </w:delText>
        </w:r>
      </w:del>
      <w:del w:id="139" w:author="Johan Ehrlén" w:date="2019-01-17T10:21:00Z">
        <w:r w:rsidDel="00A33A0D">
          <w:rPr>
            <w:lang w:val="en-US"/>
          </w:rPr>
          <w:delText xml:space="preserve">Racemes with flowers grow from the leaf axes and the phenology of vegetative and reproductive growth are closely correlated (Sola &amp; Ehrlén 2007). </w:delText>
        </w:r>
      </w:del>
      <w:del w:id="140" w:author="Johan Ehrlén" w:date="2019-01-31T08:59:00Z">
        <w:r w:rsidDel="001342E6">
          <w:rPr>
            <w:lang w:val="en-US"/>
          </w:rPr>
          <w:delText>Vegetative growth usually starts in April, and f</w:delText>
        </w:r>
      </w:del>
      <w:ins w:id="141" w:author="Johan Ehrlén" w:date="2019-01-31T08:59:00Z">
        <w:r w:rsidR="001342E6">
          <w:rPr>
            <w:lang w:val="en-US"/>
          </w:rPr>
          <w:t>F</w:t>
        </w:r>
      </w:ins>
      <w:r>
        <w:rPr>
          <w:lang w:val="en-US"/>
        </w:rPr>
        <w:t xml:space="preserve">lowering </w:t>
      </w:r>
      <w:ins w:id="142" w:author="Johan Ehrlén" w:date="2019-01-31T08:59:00Z">
        <w:r w:rsidR="001342E6">
          <w:rPr>
            <w:lang w:val="en-US"/>
          </w:rPr>
          <w:t xml:space="preserve">starts </w:t>
        </w:r>
      </w:ins>
      <w:del w:id="143" w:author="Johan Ehrlén" w:date="2019-01-24T11:10:00Z">
        <w:r w:rsidDel="00A41FCE">
          <w:rPr>
            <w:lang w:val="en-US"/>
          </w:rPr>
          <w:delText xml:space="preserve">starts </w:delText>
        </w:r>
      </w:del>
      <w:r>
        <w:rPr>
          <w:lang w:val="en-US"/>
        </w:rPr>
        <w:t xml:space="preserve">about 4 weeks </w:t>
      </w:r>
      <w:del w:id="144" w:author="Johan Ehrlén" w:date="2019-01-17T10:23:00Z">
        <w:r w:rsidDel="000A3CCD">
          <w:rPr>
            <w:lang w:val="en-US"/>
          </w:rPr>
          <w:delText>after the start of vegetative growth</w:delText>
        </w:r>
      </w:del>
      <w:ins w:id="145" w:author="Johan Ehrlén" w:date="2019-01-17T10:23:00Z">
        <w:r>
          <w:rPr>
            <w:lang w:val="en-US"/>
          </w:rPr>
          <w:t>later</w:t>
        </w:r>
      </w:ins>
      <w:r>
        <w:rPr>
          <w:lang w:val="en-US"/>
        </w:rPr>
        <w:t xml:space="preserve"> (Sola &amp; Ehrlén 2007)</w:t>
      </w:r>
      <w:ins w:id="146" w:author="Johan Ehrlén" w:date="2019-01-31T09:00:00Z">
        <w:r w:rsidR="001342E6">
          <w:rPr>
            <w:lang w:val="en-US"/>
          </w:rPr>
          <w:t>,</w:t>
        </w:r>
      </w:ins>
      <w:del w:id="147" w:author="Johan Ehrlén" w:date="2019-01-31T09:00:00Z">
        <w:r w:rsidDel="001342E6">
          <w:rPr>
            <w:lang w:val="en-US"/>
          </w:rPr>
          <w:delText xml:space="preserve">. Flowering </w:delText>
        </w:r>
      </w:del>
      <w:del w:id="148" w:author="Johan Ehrlén" w:date="2019-01-24T11:10:00Z">
        <w:r w:rsidDel="00A41FCE">
          <w:rPr>
            <w:lang w:val="en-US"/>
          </w:rPr>
          <w:delText xml:space="preserve">thus </w:delText>
        </w:r>
      </w:del>
      <w:del w:id="149" w:author="Johan Ehrlén" w:date="2019-01-31T09:00:00Z">
        <w:r w:rsidDel="001342E6">
          <w:rPr>
            <w:lang w:val="en-US"/>
          </w:rPr>
          <w:delText>occurs</w:delText>
        </w:r>
      </w:del>
      <w:r>
        <w:rPr>
          <w:lang w:val="en-US"/>
        </w:rPr>
        <w:t xml:space="preserve"> before the canopy </w:t>
      </w:r>
      <w:del w:id="150" w:author="Johan Ehrlén" w:date="2019-01-24T11:10:00Z">
        <w:r w:rsidDel="00A41FCE">
          <w:rPr>
            <w:lang w:val="en-US"/>
          </w:rPr>
          <w:delText xml:space="preserve">of deciduous trees </w:delText>
        </w:r>
      </w:del>
      <w:r>
        <w:rPr>
          <w:lang w:val="en-US"/>
        </w:rPr>
        <w:t>develops in early June</w:t>
      </w:r>
      <w:del w:id="151" w:author="Johan Ehrlén" w:date="2019-01-31T09:00:00Z">
        <w:r w:rsidDel="001342E6">
          <w:rPr>
            <w:lang w:val="en-US"/>
          </w:rPr>
          <w:delText>,</w:delText>
        </w:r>
      </w:del>
      <w:r>
        <w:rPr>
          <w:lang w:val="en-US"/>
        </w:rPr>
        <w:t xml:space="preserve"> </w:t>
      </w:r>
      <w:del w:id="152" w:author="Johan Ehrlén" w:date="2019-01-24T11:10:00Z">
        <w:r w:rsidDel="00A41FCE">
          <w:rPr>
            <w:lang w:val="en-US"/>
          </w:rPr>
          <w:delText xml:space="preserve">when </w:delText>
        </w:r>
      </w:del>
      <w:ins w:id="153" w:author="Johan Ehrlén" w:date="2019-01-24T11:10:00Z">
        <w:r w:rsidR="00A41FCE">
          <w:rPr>
            <w:lang w:val="en-US"/>
          </w:rPr>
          <w:t xml:space="preserve">and </w:t>
        </w:r>
      </w:ins>
      <w:r>
        <w:rPr>
          <w:lang w:val="en-US"/>
        </w:rPr>
        <w:t xml:space="preserve">light availability </w:t>
      </w:r>
      <w:del w:id="154" w:author="Johan Ehrlén" w:date="2019-01-24T11:11:00Z">
        <w:r w:rsidDel="00A41FCE">
          <w:rPr>
            <w:lang w:val="en-US"/>
          </w:rPr>
          <w:delText>falls to a small proportion of the</w:delText>
        </w:r>
      </w:del>
      <w:ins w:id="155" w:author="Johan Ehrlén" w:date="2019-01-24T11:11:00Z">
        <w:r w:rsidR="00A41FCE">
          <w:rPr>
            <w:lang w:val="en-US"/>
          </w:rPr>
          <w:t>decreases to very low</w:t>
        </w:r>
      </w:ins>
      <w:r>
        <w:rPr>
          <w:lang w:val="en-US"/>
        </w:rPr>
        <w:t xml:space="preserve"> levels</w:t>
      </w:r>
      <w:del w:id="156" w:author="Johan Ehrlén" w:date="2019-01-24T11:11:00Z">
        <w:r w:rsidDel="00A41FCE">
          <w:rPr>
            <w:lang w:val="en-US"/>
          </w:rPr>
          <w:delText xml:space="preserve"> available in April and May</w:delText>
        </w:r>
      </w:del>
      <w:r>
        <w:rPr>
          <w:lang w:val="en-US"/>
        </w:rPr>
        <w:t xml:space="preserve">. </w:t>
      </w:r>
      <w:moveToRangeStart w:id="157" w:author="Johan Ehrlén" w:date="2019-01-17T10:19:00Z" w:name="move535483713"/>
      <w:moveTo w:id="158" w:author="Johan Ehrlén" w:date="2019-01-17T10:19:00Z">
        <w:del w:id="159" w:author="Johan Ehrlén" w:date="2019-01-17T10:23:00Z">
          <w:r w:rsidR="00A33A0D" w:rsidDel="000A3CCD">
            <w:rPr>
              <w:rFonts w:eastAsia="AdvGARMT" w:cs="Times New Roman"/>
              <w:lang w:val="en-US"/>
            </w:rPr>
            <w:delText xml:space="preserve">This species often occurs in the understory of deciduous forests, where availability of light is high during spring, but rapidly decreases when canopy closes in early summer. </w:delText>
          </w:r>
        </w:del>
        <w:del w:id="160" w:author="Johan Ehrlén" w:date="2019-01-17T10:20:00Z">
          <w:r w:rsidR="00A33A0D" w:rsidDel="00A33A0D">
            <w:rPr>
              <w:rFonts w:eastAsia="AdvGARMT" w:cs="Times New Roman"/>
              <w:lang w:val="en-US"/>
            </w:rPr>
            <w:delText xml:space="preserve">Timing of flowering has been shown to be correlated with differences in fruit set, and this pattern might be influenced by differences in both resource and pollen availability (Ehrlen </w:delText>
          </w:r>
          <w:r w:rsidR="00A33A0D" w:rsidDel="00A33A0D">
            <w:rPr>
              <w:lang w:val="en-US"/>
            </w:rPr>
            <w:delText>1992)</w:delText>
          </w:r>
          <w:r w:rsidR="00A33A0D" w:rsidDel="00A33A0D">
            <w:rPr>
              <w:rFonts w:eastAsia="AdvGARMT" w:cs="Times New Roman"/>
              <w:lang w:val="en-US"/>
            </w:rPr>
            <w:delText xml:space="preserve">. </w:delText>
          </w:r>
        </w:del>
      </w:moveTo>
      <w:moveToRangeEnd w:id="157"/>
      <w:r>
        <w:rPr>
          <w:lang w:val="en-US"/>
        </w:rPr>
        <w:t xml:space="preserve">Late frosts can damage flower buds on developing shoots in some years, but </w:t>
      </w:r>
      <w:del w:id="161" w:author="Johan Ehrlén" w:date="2019-01-24T11:11:00Z">
        <w:r w:rsidDel="00A41FCE">
          <w:rPr>
            <w:lang w:val="en-US"/>
          </w:rPr>
          <w:delText xml:space="preserve">no </w:delText>
        </w:r>
      </w:del>
      <w:r>
        <w:rPr>
          <w:lang w:val="en-US"/>
        </w:rPr>
        <w:t xml:space="preserve">water deficit has </w:t>
      </w:r>
      <w:ins w:id="162" w:author="Johan Ehrlén" w:date="2019-01-24T11:11:00Z">
        <w:r w:rsidR="00A41FCE">
          <w:rPr>
            <w:lang w:val="en-US"/>
          </w:rPr>
          <w:t xml:space="preserve">not </w:t>
        </w:r>
      </w:ins>
      <w:r>
        <w:rPr>
          <w:lang w:val="en-US"/>
        </w:rPr>
        <w:t xml:space="preserve">been observed during spring-early summer (J. Ehrlén pers. obs.). </w:t>
      </w:r>
      <w:del w:id="163" w:author="Johan Ehrlén" w:date="2019-01-17T10:24:00Z">
        <w:r w:rsidDel="000A3CCD">
          <w:rPr>
            <w:lang w:val="en-US"/>
          </w:rPr>
          <w:delText xml:space="preserve">Shoots die back in autumn each year. </w:delText>
        </w:r>
      </w:del>
      <w:del w:id="164" w:author="Johan Ehrlén" w:date="2019-01-28T09:45:00Z">
        <w:r w:rsidDel="0038634E">
          <w:rPr>
            <w:i/>
            <w:lang w:val="en-US"/>
          </w:rPr>
          <w:delText>Lathyrus vernus</w:delText>
        </w:r>
      </w:del>
      <w:del w:id="165" w:author="Johan Ehrlén" w:date="2019-01-28T09:42:00Z">
        <w:r w:rsidDel="0038634E">
          <w:rPr>
            <w:lang w:val="en-US"/>
          </w:rPr>
          <w:delText xml:space="preserve"> lacks organs for vegetative spread</w:delText>
        </w:r>
      </w:del>
      <w:del w:id="166" w:author="Johan Ehrlén" w:date="2019-01-28T09:45:00Z">
        <w:r w:rsidDel="0038634E">
          <w:rPr>
            <w:lang w:val="en-US"/>
          </w:rPr>
          <w:delText xml:space="preserve">. </w:delText>
        </w:r>
      </w:del>
      <w:del w:id="167" w:author="Johan Ehrlén" w:date="2019-01-24T11:11:00Z">
        <w:r w:rsidDel="00A41FCE">
          <w:rPr>
            <w:lang w:val="en-US"/>
          </w:rPr>
          <w:delText>Large i</w:delText>
        </w:r>
      </w:del>
      <w:del w:id="168" w:author="Johan Ehrlén" w:date="2019-01-28T09:45:00Z">
        <w:r w:rsidDel="0038634E">
          <w:rPr>
            <w:lang w:val="en-US"/>
          </w:rPr>
          <w:delText xml:space="preserve">ndividuals do not flower in </w:delText>
        </w:r>
      </w:del>
      <w:del w:id="169" w:author="Johan Ehrlén" w:date="2019-01-24T11:11:00Z">
        <w:r w:rsidDel="00A41FCE">
          <w:rPr>
            <w:lang w:val="en-US"/>
          </w:rPr>
          <w:delText xml:space="preserve">all </w:delText>
        </w:r>
      </w:del>
      <w:del w:id="170" w:author="Johan Ehrlén" w:date="2019-01-28T09:45:00Z">
        <w:r w:rsidDel="0038634E">
          <w:rPr>
            <w:lang w:val="en-US"/>
          </w:rPr>
          <w:delText>year</w:delText>
        </w:r>
      </w:del>
      <w:del w:id="171" w:author="Johan Ehrlén" w:date="2019-01-24T11:11:00Z">
        <w:r w:rsidDel="00A41FCE">
          <w:rPr>
            <w:lang w:val="en-US"/>
          </w:rPr>
          <w:delText>s</w:delText>
        </w:r>
      </w:del>
      <w:del w:id="172" w:author="Johan Ehrlén" w:date="2019-01-28T09:45:00Z">
        <w:r w:rsidDel="0038634E">
          <w:rPr>
            <w:lang w:val="en-US"/>
          </w:rPr>
          <w:delText xml:space="preserve"> but</w:delText>
        </w:r>
      </w:del>
      <w:del w:id="173" w:author="Johan Ehrlén" w:date="2019-01-28T09:43:00Z">
        <w:r w:rsidDel="0038634E">
          <w:rPr>
            <w:lang w:val="en-US"/>
          </w:rPr>
          <w:delText xml:space="preserve"> frequently skip flowering in some years</w:delText>
        </w:r>
      </w:del>
      <w:del w:id="174" w:author="Johan Ehrlén" w:date="2019-01-28T09:45:00Z">
        <w:r w:rsidDel="0038634E">
          <w:rPr>
            <w:lang w:val="en-US"/>
          </w:rPr>
          <w:delText xml:space="preserve">. </w:delText>
        </w:r>
      </w:del>
      <w:del w:id="175" w:author="Johan Ehrlén" w:date="2019-01-17T10:24:00Z">
        <w:r w:rsidDel="000A3CCD">
          <w:rPr>
            <w:lang w:val="en-US"/>
          </w:rPr>
          <w:delText xml:space="preserve">Some plants do not produce above-ground parts in every year but may stay dormant in one season and reappear only in the following year. </w:delText>
        </w:r>
      </w:del>
      <w:r>
        <w:rPr>
          <w:rFonts w:cs="Times New Roman"/>
          <w:lang w:val="en-US"/>
        </w:rPr>
        <w:t xml:space="preserve">Flower number, usually between 5 and 30, is closely correlated with aboveground biomass and </w:t>
      </w:r>
      <w:del w:id="176" w:author="Johan Ehrlén" w:date="2019-01-17T10:24:00Z">
        <w:r w:rsidDel="000A3CCD">
          <w:rPr>
            <w:rFonts w:cs="Times New Roman"/>
            <w:lang w:val="en-US"/>
          </w:rPr>
          <w:delText xml:space="preserve">therefore strongly related to </w:delText>
        </w:r>
      </w:del>
      <w:r>
        <w:rPr>
          <w:rFonts w:cs="Times New Roman"/>
          <w:lang w:val="en-US"/>
        </w:rPr>
        <w:t xml:space="preserve">plant resource state </w:t>
      </w:r>
      <w:del w:id="177" w:author="Johan Ehrlén" w:date="2019-01-17T10:24:00Z">
        <w:r w:rsidDel="000A3CCD">
          <w:rPr>
            <w:rFonts w:cs="Times New Roman"/>
            <w:lang w:val="en-US"/>
          </w:rPr>
          <w:delText xml:space="preserve">and environmental conditions </w:delText>
        </w:r>
      </w:del>
      <w:r>
        <w:rPr>
          <w:lang w:val="en-US"/>
        </w:rPr>
        <w:t>(Sola &amp; Ehrlén 2007)</w:t>
      </w:r>
      <w:r>
        <w:rPr>
          <w:rFonts w:cs="Times New Roman"/>
          <w:lang w:val="en-US"/>
        </w:rPr>
        <w:t xml:space="preserve">. </w:t>
      </w:r>
      <w:r>
        <w:rPr>
          <w:lang w:val="en-US"/>
        </w:rPr>
        <w:t xml:space="preserve">Flowering is acropetally sequential within shoots, starting with the basal flower in the basal raceme. The flowers are large and pollinated by bumblebees </w:t>
      </w:r>
      <w:r>
        <w:rPr>
          <w:rFonts w:cs="Times New Roman"/>
          <w:lang w:val="en-US"/>
        </w:rPr>
        <w:t>(</w:t>
      </w:r>
      <w:r>
        <w:rPr>
          <w:rFonts w:cs="Times New Roman"/>
          <w:i/>
          <w:iCs/>
          <w:lang w:val="en-US"/>
        </w:rPr>
        <w:t>Bombus</w:t>
      </w:r>
      <w:r>
        <w:rPr>
          <w:rFonts w:cs="Times New Roman"/>
          <w:lang w:val="en-US"/>
        </w:rPr>
        <w:t xml:space="preserve"> spp.)</w:t>
      </w:r>
      <w:r>
        <w:rPr>
          <w:lang w:val="en-US"/>
        </w:rPr>
        <w:t xml:space="preserve">. </w:t>
      </w:r>
      <w:ins w:id="178" w:author="Johan Ehrlén" w:date="2019-01-24T11:12:00Z">
        <w:r w:rsidR="00A41FCE">
          <w:rPr>
            <w:i/>
            <w:lang w:val="en-US"/>
          </w:rPr>
          <w:t>Lathyrus</w:t>
        </w:r>
      </w:ins>
      <w:del w:id="179" w:author="Johan Ehrlén" w:date="2019-01-24T11:12:00Z">
        <w:r w:rsidDel="00A41FCE">
          <w:rPr>
            <w:rFonts w:cs="Times New Roman"/>
            <w:i/>
            <w:iCs/>
            <w:lang w:val="en-US"/>
          </w:rPr>
          <w:delText>L.</w:delText>
        </w:r>
      </w:del>
      <w:r>
        <w:rPr>
          <w:rFonts w:cs="Times New Roman"/>
          <w:i/>
          <w:iCs/>
          <w:lang w:val="en-US"/>
        </w:rPr>
        <w:t xml:space="preserve"> vernus</w:t>
      </w:r>
      <w:r>
        <w:rPr>
          <w:rFonts w:cs="Times New Roman"/>
          <w:lang w:val="en-US"/>
        </w:rPr>
        <w:t xml:space="preserve"> is self-compatible, but lacks mechanisms for self-pollination (J. Ehrlén, unpubl. data)</w:t>
      </w:r>
      <w:r>
        <w:rPr>
          <w:lang w:val="en-US"/>
        </w:rPr>
        <w:t>.</w:t>
      </w:r>
      <w:r>
        <w:rPr>
          <w:rFonts w:eastAsia="Times New Roman" w:cs="Times New Roman"/>
          <w:lang w:val="en-US"/>
        </w:rPr>
        <w:t xml:space="preserve"> </w:t>
      </w:r>
      <w:ins w:id="180" w:author="Johan Ehrlén" w:date="2019-01-17T10:20:00Z">
        <w:r w:rsidR="00A33A0D">
          <w:rPr>
            <w:rFonts w:eastAsia="AdvGARMT" w:cs="Times New Roman"/>
            <w:lang w:val="en-US"/>
          </w:rPr>
          <w:t xml:space="preserve">Timing of flowering </w:t>
        </w:r>
      </w:ins>
      <w:ins w:id="181" w:author="Johan Ehrlén" w:date="2019-01-28T09:45:00Z">
        <w:r w:rsidR="0038634E">
          <w:rPr>
            <w:rFonts w:eastAsia="AdvGARMT" w:cs="Times New Roman"/>
            <w:lang w:val="en-US"/>
          </w:rPr>
          <w:t>is</w:t>
        </w:r>
      </w:ins>
      <w:ins w:id="182" w:author="Johan Ehrlén" w:date="2019-01-17T10:20:00Z">
        <w:r w:rsidR="00A33A0D">
          <w:rPr>
            <w:rFonts w:eastAsia="AdvGARMT" w:cs="Times New Roman"/>
            <w:lang w:val="en-US"/>
          </w:rPr>
          <w:t xml:space="preserve"> correlated with differences in fruit set, and this pattern might be influenced by differences in both resource and pollen availability (Ehrlen </w:t>
        </w:r>
        <w:r w:rsidR="00A33A0D">
          <w:rPr>
            <w:lang w:val="en-US"/>
          </w:rPr>
          <w:t>1992)</w:t>
        </w:r>
        <w:r w:rsidR="00A33A0D">
          <w:rPr>
            <w:rFonts w:eastAsia="AdvGARMT" w:cs="Times New Roman"/>
            <w:lang w:val="en-US"/>
          </w:rPr>
          <w:t xml:space="preserve">. </w:t>
        </w:r>
      </w:ins>
      <w:r>
        <w:rPr>
          <w:lang w:val="en-US"/>
        </w:rPr>
        <w:t xml:space="preserve">Individuals produce a small number of relatively large seeds and recruitment from seeds is frequent (Ehrlén &amp; Eriksson 1996). </w:t>
      </w:r>
      <w:del w:id="183" w:author="Johan Ehrlén" w:date="2019-01-17T10:26:00Z">
        <w:r w:rsidDel="000A3CCD">
          <w:rPr>
            <w:rFonts w:eastAsia="Times New Roman" w:cs="Times New Roman"/>
            <w:lang w:val="en-US"/>
          </w:rPr>
          <w:delText xml:space="preserve">Seeds lack specific dispersal mechanisms and are dispersed up to a few meters when the dry pods dehisce explosively. </w:delText>
        </w:r>
      </w:del>
      <w:r>
        <w:rPr>
          <w:lang w:val="en-US"/>
        </w:rPr>
        <w:t xml:space="preserve">Developing seeds are often damaged by the pre-dispersal seed predator </w:t>
      </w:r>
      <w:r>
        <w:rPr>
          <w:i/>
          <w:lang w:val="en-US"/>
        </w:rPr>
        <w:t>Bruchus atomarius</w:t>
      </w:r>
      <w:r>
        <w:rPr>
          <w:lang w:val="en-US"/>
        </w:rPr>
        <w:t xml:space="preserve">. </w:t>
      </w:r>
      <w:r>
        <w:rPr>
          <w:rFonts w:eastAsia="Code, Code" w:cs="Code, Code"/>
          <w:lang w:val="en-US"/>
        </w:rPr>
        <w:t xml:space="preserve">Grazing by roe deer </w:t>
      </w:r>
      <w:r>
        <w:rPr>
          <w:rFonts w:eastAsia="Code, Code" w:cs="Code, Code"/>
          <w:i/>
          <w:iCs/>
          <w:lang w:val="en-US"/>
        </w:rPr>
        <w:t>(Capreolus capreolus</w:t>
      </w:r>
      <w:r>
        <w:rPr>
          <w:rFonts w:eastAsia="Code, Code" w:cs="Code, Code"/>
          <w:lang w:val="en-US"/>
        </w:rPr>
        <w:t xml:space="preserve">) </w:t>
      </w:r>
      <w:del w:id="184" w:author="Johan Ehrlén" w:date="2019-01-17T10:26:00Z">
        <w:r w:rsidDel="000A3CCD">
          <w:rPr>
            <w:rFonts w:eastAsia="Code, Code" w:cs="Code, Code"/>
            <w:lang w:val="en-US"/>
          </w:rPr>
          <w:delText xml:space="preserve">often </w:delText>
        </w:r>
      </w:del>
      <w:ins w:id="185" w:author="Johan Ehrlén" w:date="2019-01-17T10:26:00Z">
        <w:r>
          <w:rPr>
            <w:rFonts w:eastAsia="Code, Code" w:cs="Code, Code"/>
            <w:lang w:val="en-US"/>
          </w:rPr>
          <w:t xml:space="preserve">sometimes </w:t>
        </w:r>
      </w:ins>
      <w:r>
        <w:rPr>
          <w:rFonts w:eastAsia="Code, Code" w:cs="Code, Code"/>
          <w:lang w:val="en-US"/>
        </w:rPr>
        <w:t>removes entire flowering shoots</w:t>
      </w:r>
      <w:del w:id="186" w:author="Johan Ehrlén" w:date="2019-01-24T11:12:00Z">
        <w:r w:rsidDel="00A41FCE">
          <w:rPr>
            <w:rFonts w:eastAsia="Code, Code" w:cs="Code, Code"/>
            <w:lang w:val="en-US"/>
          </w:rPr>
          <w:delText xml:space="preserve"> and prevents seed production</w:delText>
        </w:r>
      </w:del>
      <w:ins w:id="187" w:author="Johan Ehrlén" w:date="2019-01-17T10:27:00Z">
        <w:r w:rsidR="00BA02C4">
          <w:rPr>
            <w:rFonts w:eastAsia="Code, Code" w:cs="Code, Code"/>
            <w:lang w:val="en-US"/>
          </w:rPr>
          <w:t>, and e</w:t>
        </w:r>
      </w:ins>
      <w:del w:id="188" w:author="Johan Ehrlén" w:date="2019-01-17T10:27:00Z">
        <w:r w:rsidDel="00BA02C4">
          <w:rPr>
            <w:rFonts w:eastAsia="Code, Code" w:cs="Code, Code"/>
            <w:lang w:val="en-US"/>
          </w:rPr>
          <w:delText>.</w:delText>
        </w:r>
      </w:del>
      <w:del w:id="189" w:author="Johan Ehrlén" w:date="2019-01-17T10:28:00Z">
        <w:r w:rsidDel="00BA02C4">
          <w:rPr>
            <w:rFonts w:eastAsia="Code, Code" w:cs="Code, Code"/>
            <w:lang w:val="en-US"/>
          </w:rPr>
          <w:delText xml:space="preserve"> </w:delText>
        </w:r>
      </w:del>
      <w:moveToRangeStart w:id="190" w:author="Johan Ehrlén" w:date="2019-01-17T10:20:00Z" w:name="move535483784"/>
      <w:moveTo w:id="191" w:author="Johan Ehrlén" w:date="2019-01-17T10:20:00Z">
        <w:del w:id="192" w:author="Johan Ehrlén" w:date="2019-01-17T10:27:00Z">
          <w:r w:rsidR="00A33A0D" w:rsidDel="00BA02C4">
            <w:rPr>
              <w:rFonts w:eastAsia="AdvGARMT" w:cs="Times New Roman"/>
              <w:lang w:val="en-US"/>
            </w:rPr>
            <w:delText xml:space="preserve">Previous studies have </w:delText>
          </w:r>
        </w:del>
        <w:del w:id="193" w:author="Johan Ehrlén" w:date="2019-01-17T10:26:00Z">
          <w:r w:rsidR="00A33A0D" w:rsidDel="00BA02C4">
            <w:rPr>
              <w:rFonts w:eastAsia="AdvGARMT" w:cs="Times New Roman"/>
              <w:lang w:val="en-US"/>
            </w:rPr>
            <w:delText xml:space="preserve">also </w:delText>
          </w:r>
        </w:del>
        <w:del w:id="194" w:author="Johan Ehrlén" w:date="2019-01-17T10:27:00Z">
          <w:r w:rsidR="00A33A0D" w:rsidDel="00BA02C4">
            <w:rPr>
              <w:rFonts w:eastAsia="AdvGARMT" w:cs="Times New Roman"/>
              <w:lang w:val="en-US"/>
            </w:rPr>
            <w:delText>shown that e</w:delText>
          </w:r>
        </w:del>
        <w:r w:rsidR="00A33A0D">
          <w:rPr>
            <w:rFonts w:eastAsia="AdvGARMT" w:cs="Times New Roman"/>
            <w:lang w:val="en-US"/>
          </w:rPr>
          <w:t xml:space="preserve">arly-flowering individuals are more </w:t>
        </w:r>
      </w:moveTo>
      <w:ins w:id="195" w:author="Johan Ehrlén" w:date="2019-01-17T10:27:00Z">
        <w:r w:rsidR="00BA02C4">
          <w:rPr>
            <w:rFonts w:eastAsia="AdvGARMT" w:cs="Times New Roman"/>
            <w:lang w:val="en-US"/>
          </w:rPr>
          <w:t xml:space="preserve">often </w:t>
        </w:r>
      </w:ins>
      <w:moveTo w:id="196" w:author="Johan Ehrlén" w:date="2019-01-17T10:20:00Z">
        <w:del w:id="197" w:author="Johan Ehrlén" w:date="2019-01-17T10:27:00Z">
          <w:r w:rsidR="00A33A0D" w:rsidDel="00BA02C4">
            <w:rPr>
              <w:rFonts w:eastAsia="AdvGARMT" w:cs="Times New Roman"/>
              <w:lang w:val="en-US"/>
            </w:rPr>
            <w:delText>damaged</w:delText>
          </w:r>
        </w:del>
      </w:moveTo>
      <w:ins w:id="198" w:author="Johan Ehrlén" w:date="2019-01-17T10:27:00Z">
        <w:r w:rsidR="00BA02C4">
          <w:rPr>
            <w:rFonts w:eastAsia="AdvGARMT" w:cs="Times New Roman"/>
            <w:lang w:val="en-US"/>
          </w:rPr>
          <w:t>grazed</w:t>
        </w:r>
      </w:ins>
      <w:moveTo w:id="199" w:author="Johan Ehrlén" w:date="2019-01-17T10:20:00Z">
        <w:r w:rsidR="00A33A0D">
          <w:rPr>
            <w:rFonts w:eastAsia="AdvGARMT" w:cs="Times New Roman"/>
            <w:lang w:val="en-US"/>
          </w:rPr>
          <w:t xml:space="preserve"> </w:t>
        </w:r>
        <w:del w:id="200" w:author="Johan Ehrlén" w:date="2019-01-17T10:27:00Z">
          <w:r w:rsidR="00A33A0D" w:rsidDel="00BA02C4">
            <w:rPr>
              <w:rFonts w:eastAsia="AdvGARMT" w:cs="Times New Roman"/>
              <w:lang w:val="en-US"/>
            </w:rPr>
            <w:delText xml:space="preserve">by vertebrate grazing </w:delText>
          </w:r>
        </w:del>
        <w:r w:rsidR="00A33A0D">
          <w:rPr>
            <w:rFonts w:eastAsia="AdvGARMT" w:cs="Times New Roman"/>
            <w:lang w:val="en-US"/>
          </w:rPr>
          <w:t xml:space="preserve">than late-flowering </w:t>
        </w:r>
        <w:r w:rsidR="00A33A0D">
          <w:rPr>
            <w:lang w:val="en-US"/>
          </w:rPr>
          <w:t>(Ehrlén &amp; Münzbergová 2009)</w:t>
        </w:r>
        <w:r w:rsidR="00A33A0D">
          <w:rPr>
            <w:rFonts w:eastAsia="AdvGARMT" w:cs="Times New Roman"/>
            <w:lang w:val="en-US"/>
          </w:rPr>
          <w:t xml:space="preserve">. </w:t>
        </w:r>
      </w:moveTo>
      <w:moveToRangeEnd w:id="190"/>
      <w:ins w:id="201" w:author="Johan Ehrlén" w:date="2019-01-24T11:13:00Z">
        <w:r w:rsidR="00A41FCE">
          <w:rPr>
            <w:rFonts w:eastAsia="AdvGARMT" w:cs="Times New Roman"/>
            <w:lang w:val="en-US"/>
          </w:rPr>
          <w:t>A p</w:t>
        </w:r>
      </w:ins>
      <w:del w:id="202" w:author="Johan Ehrlén" w:date="2019-01-24T11:13:00Z">
        <w:r w:rsidDel="00A41FCE">
          <w:rPr>
            <w:lang w:val="en-US"/>
          </w:rPr>
          <w:delText>P</w:delText>
        </w:r>
      </w:del>
      <w:r>
        <w:rPr>
          <w:lang w:val="en-US"/>
        </w:rPr>
        <w:t xml:space="preserve">revious </w:t>
      </w:r>
      <w:del w:id="203" w:author="Johan Ehrlén" w:date="2019-01-24T11:13:00Z">
        <w:r w:rsidDel="00A41FCE">
          <w:rPr>
            <w:lang w:val="en-US"/>
          </w:rPr>
          <w:delText xml:space="preserve">evidence from a common garden </w:delText>
        </w:r>
      </w:del>
      <w:r>
        <w:rPr>
          <w:lang w:val="en-US"/>
        </w:rPr>
        <w:t xml:space="preserve">study </w:t>
      </w:r>
      <w:del w:id="204" w:author="Johan Ehrlén" w:date="2019-01-24T11:13:00Z">
        <w:r w:rsidDel="00A41FCE">
          <w:rPr>
            <w:lang w:val="en-US"/>
          </w:rPr>
          <w:delText xml:space="preserve">indicates </w:delText>
        </w:r>
      </w:del>
      <w:ins w:id="205" w:author="Johan Ehrlén" w:date="2019-01-24T11:13:00Z">
        <w:r w:rsidR="00A41FCE">
          <w:rPr>
            <w:lang w:val="en-US"/>
          </w:rPr>
          <w:t xml:space="preserve">indicated </w:t>
        </w:r>
      </w:ins>
      <w:r>
        <w:rPr>
          <w:lang w:val="en-US"/>
        </w:rPr>
        <w:t xml:space="preserve">that there is heritable variation in flowering time among populations of </w:t>
      </w:r>
      <w:r>
        <w:rPr>
          <w:i/>
          <w:iCs/>
          <w:lang w:val="en-US"/>
        </w:rPr>
        <w:t xml:space="preserve">L. vernus </w:t>
      </w:r>
      <w:r>
        <w:rPr>
          <w:lang w:val="en-US"/>
        </w:rPr>
        <w:t>(Widén &amp; Schiemann 2003)</w:t>
      </w:r>
      <w:r>
        <w:rPr>
          <w:rFonts w:cs="Times New Roman"/>
          <w:lang w:val="en-US"/>
        </w:rPr>
        <w:t xml:space="preserve">. </w:t>
      </w:r>
      <w:r>
        <w:rPr>
          <w:rFonts w:eastAsia="Times New Roman" w:cs="Times New Roman"/>
          <w:lang w:val="en-US"/>
        </w:rPr>
        <w:t xml:space="preserve"> </w:t>
      </w:r>
    </w:p>
    <w:p w14:paraId="7E4C9F26" w14:textId="79D758C2" w:rsidR="00BB0A31" w:rsidRDefault="000A3CCD">
      <w:pPr>
        <w:pStyle w:val="Standard"/>
        <w:spacing w:line="480" w:lineRule="auto"/>
      </w:pPr>
      <w:r>
        <w:rPr>
          <w:rFonts w:eastAsia="Times New Roman" w:cs="Times New Roman"/>
          <w:lang w:val="en-US"/>
        </w:rPr>
        <w:tab/>
      </w:r>
      <w:r>
        <w:rPr>
          <w:rFonts w:cs="Times New Roman"/>
          <w:lang w:val="en-US"/>
        </w:rPr>
        <w:t xml:space="preserve">The average conditional life span of flowering individuals has been estimated to 44.3 years </w:t>
      </w:r>
      <w:r>
        <w:rPr>
          <w:lang w:val="en-US"/>
        </w:rPr>
        <w:t>(Ehrlén &amp; Lehtilä 2002).</w:t>
      </w:r>
      <w:r>
        <w:rPr>
          <w:rFonts w:cs="Times New Roman"/>
          <w:lang w:val="en-US"/>
        </w:rPr>
        <w:t xml:space="preserve"> The long life span of </w:t>
      </w:r>
      <w:r>
        <w:rPr>
          <w:rFonts w:cs="Times New Roman"/>
          <w:i/>
          <w:lang w:val="en-US"/>
        </w:rPr>
        <w:t>L. vernus</w:t>
      </w:r>
      <w:r>
        <w:rPr>
          <w:rFonts w:cs="Times New Roman"/>
          <w:lang w:val="en-US"/>
        </w:rPr>
        <w:t xml:space="preserve"> and an observed low turnover </w:t>
      </w:r>
      <w:r>
        <w:rPr>
          <w:rFonts w:cs="Times New Roman"/>
          <w:lang w:val="en-US"/>
        </w:rPr>
        <w:lastRenderedPageBreak/>
        <w:t xml:space="preserve">of individuals in the study population means that, in spite of the long duration of </w:t>
      </w:r>
      <w:del w:id="206" w:author="Johan Ehrlén" w:date="2019-01-31T09:00:00Z">
        <w:r w:rsidDel="001342E6">
          <w:rPr>
            <w:rFonts w:cs="Times New Roman"/>
            <w:lang w:val="en-US"/>
          </w:rPr>
          <w:delText xml:space="preserve">the </w:delText>
        </w:r>
      </w:del>
      <w:ins w:id="207" w:author="Johan Ehrlén" w:date="2019-01-31T09:00:00Z">
        <w:r w:rsidR="001342E6">
          <w:rPr>
            <w:rFonts w:cs="Times New Roman"/>
            <w:lang w:val="en-US"/>
          </w:rPr>
          <w:t xml:space="preserve">this </w:t>
        </w:r>
      </w:ins>
      <w:r>
        <w:rPr>
          <w:rFonts w:cs="Times New Roman"/>
          <w:lang w:val="en-US"/>
        </w:rPr>
        <w:t xml:space="preserve">study, observed variation in trait distributions among years is </w:t>
      </w:r>
      <w:del w:id="208" w:author="Johan Ehrlén" w:date="2019-01-17T10:28:00Z">
        <w:r w:rsidDel="00BA02C4">
          <w:rPr>
            <w:rFonts w:cs="Times New Roman"/>
            <w:lang w:val="en-US"/>
          </w:rPr>
          <w:delText xml:space="preserve">likely to be </w:delText>
        </w:r>
      </w:del>
      <w:del w:id="209" w:author="Johan Ehrlén" w:date="2019-01-24T11:13:00Z">
        <w:r w:rsidDel="00A41FCE">
          <w:rPr>
            <w:rFonts w:cs="Times New Roman"/>
            <w:lang w:val="en-US"/>
          </w:rPr>
          <w:delText>mostly</w:delText>
        </w:r>
      </w:del>
      <w:ins w:id="210" w:author="Johan Ehrlén" w:date="2019-01-24T11:13:00Z">
        <w:r w:rsidR="00A41FCE">
          <w:rPr>
            <w:rFonts w:cs="Times New Roman"/>
            <w:lang w:val="en-US"/>
          </w:rPr>
          <w:t>mainly</w:t>
        </w:r>
      </w:ins>
      <w:r>
        <w:rPr>
          <w:rFonts w:cs="Times New Roman"/>
          <w:lang w:val="en-US"/>
        </w:rPr>
        <w:t xml:space="preserve"> the result of phenotypic plasticity, while changes in the genetic structure of the population are </w:t>
      </w:r>
      <w:del w:id="211" w:author="Johan Ehrlén" w:date="2019-01-17T10:28:00Z">
        <w:r w:rsidDel="00BA02C4">
          <w:rPr>
            <w:rFonts w:cs="Times New Roman"/>
            <w:lang w:val="en-US"/>
          </w:rPr>
          <w:delText>likely to have played a minor role</w:delText>
        </w:r>
      </w:del>
      <w:ins w:id="212" w:author="Johan Ehrlén" w:date="2019-01-31T09:00:00Z">
        <w:r w:rsidR="001342E6">
          <w:rPr>
            <w:rFonts w:cs="Times New Roman"/>
            <w:lang w:val="en-US"/>
          </w:rPr>
          <w:t>of minor</w:t>
        </w:r>
      </w:ins>
      <w:ins w:id="213" w:author="Johan Ehrlén" w:date="2019-01-17T10:28:00Z">
        <w:r w:rsidR="00BA02C4">
          <w:rPr>
            <w:rFonts w:cs="Times New Roman"/>
            <w:lang w:val="en-US"/>
          </w:rPr>
          <w:t xml:space="preserve"> importan</w:t>
        </w:r>
      </w:ins>
      <w:ins w:id="214" w:author="Johan Ehrlén" w:date="2019-01-31T09:00:00Z">
        <w:r w:rsidR="001342E6">
          <w:rPr>
            <w:rFonts w:cs="Times New Roman"/>
            <w:lang w:val="en-US"/>
          </w:rPr>
          <w:t>ce</w:t>
        </w:r>
      </w:ins>
      <w:r>
        <w:rPr>
          <w:rFonts w:cs="Times New Roman"/>
          <w:lang w:val="en-US"/>
        </w:rPr>
        <w:t>.</w:t>
      </w:r>
    </w:p>
    <w:p w14:paraId="5C82827E" w14:textId="77777777" w:rsidR="00BB0A31" w:rsidRDefault="000A3CCD">
      <w:pPr>
        <w:pStyle w:val="Standard"/>
        <w:spacing w:line="480" w:lineRule="auto"/>
      </w:pPr>
      <w:r>
        <w:rPr>
          <w:rFonts w:cs="Times New Roman"/>
          <w:b/>
          <w:bCs/>
          <w:lang w:val="en-US"/>
        </w:rPr>
        <w:t>Data collection</w:t>
      </w:r>
    </w:p>
    <w:p w14:paraId="15D50833" w14:textId="6259AA8F" w:rsidR="00BB0A31" w:rsidRDefault="000A3CCD">
      <w:pPr>
        <w:pStyle w:val="Standard"/>
        <w:spacing w:line="480" w:lineRule="auto"/>
      </w:pPr>
      <w:r>
        <w:rPr>
          <w:rFonts w:cs="Times New Roman"/>
          <w:lang w:val="en-US"/>
        </w:rPr>
        <w:t xml:space="preserve">Data was collected in 22 years, 1987 </w:t>
      </w:r>
      <w:del w:id="215" w:author="Johan Ehrlén" w:date="2019-01-28T14:32:00Z">
        <w:r w:rsidDel="00067877">
          <w:rPr>
            <w:rFonts w:cs="Times New Roman"/>
            <w:lang w:val="en-US"/>
          </w:rPr>
          <w:delText xml:space="preserve">– </w:delText>
        </w:r>
      </w:del>
      <w:ins w:id="216" w:author="Johan Ehrlén" w:date="2019-01-28T14:32:00Z">
        <w:r w:rsidR="00067877">
          <w:rPr>
            <w:rFonts w:cs="Times New Roman"/>
            <w:lang w:val="en-US"/>
          </w:rPr>
          <w:t xml:space="preserve">- </w:t>
        </w:r>
      </w:ins>
      <w:r>
        <w:rPr>
          <w:rFonts w:cs="Times New Roman"/>
          <w:lang w:val="en-US"/>
        </w:rPr>
        <w:t xml:space="preserve">1996 and 2006 </w:t>
      </w:r>
      <w:del w:id="217" w:author="Johan Ehrlén" w:date="2019-01-28T14:32:00Z">
        <w:r w:rsidDel="00067877">
          <w:rPr>
            <w:rFonts w:cs="Times New Roman"/>
            <w:lang w:val="en-US"/>
          </w:rPr>
          <w:delText xml:space="preserve">– </w:delText>
        </w:r>
      </w:del>
      <w:ins w:id="218" w:author="Johan Ehrlén" w:date="2019-01-28T14:32:00Z">
        <w:r w:rsidR="00067877">
          <w:rPr>
            <w:rFonts w:cs="Times New Roman"/>
            <w:lang w:val="en-US"/>
          </w:rPr>
          <w:t xml:space="preserve">- </w:t>
        </w:r>
      </w:ins>
      <w:r>
        <w:rPr>
          <w:rFonts w:cs="Times New Roman"/>
          <w:lang w:val="en-US"/>
        </w:rPr>
        <w:t xml:space="preserve">2017. </w:t>
      </w:r>
      <w:del w:id="219" w:author="Johan Ehrlén" w:date="2019-01-24T11:13:00Z">
        <w:r w:rsidDel="00A41FCE">
          <w:rPr>
            <w:rFonts w:cs="Times New Roman"/>
            <w:lang w:val="en-US"/>
          </w:rPr>
          <w:delText xml:space="preserve">A permanent study plot </w:delText>
        </w:r>
      </w:del>
      <w:del w:id="220" w:author="Johan Ehrlén" w:date="2019-01-17T10:28:00Z">
        <w:r w:rsidDel="00BA02C4">
          <w:rPr>
            <w:rFonts w:cs="Times New Roman"/>
            <w:lang w:val="en-US"/>
          </w:rPr>
          <w:delText>of … m</w:delText>
        </w:r>
        <w:r w:rsidDel="00BA02C4">
          <w:rPr>
            <w:rFonts w:cs="Times New Roman"/>
            <w:vertAlign w:val="superscript"/>
            <w:lang w:val="en-US"/>
          </w:rPr>
          <w:delText>2</w:delText>
        </w:r>
        <w:r w:rsidDel="00BA02C4">
          <w:rPr>
            <w:rFonts w:cs="Times New Roman"/>
            <w:lang w:val="en-US"/>
          </w:rPr>
          <w:commentReference w:id="221"/>
        </w:r>
        <w:r w:rsidDel="00BA02C4">
          <w:rPr>
            <w:rFonts w:cs="Times New Roman"/>
            <w:lang w:val="en-US"/>
          </w:rPr>
          <w:delText xml:space="preserve"> </w:delText>
        </w:r>
      </w:del>
      <w:del w:id="222" w:author="Johan Ehrlén" w:date="2019-01-24T11:14:00Z">
        <w:r w:rsidDel="00A41FCE">
          <w:rPr>
            <w:rFonts w:cs="Times New Roman"/>
            <w:lang w:val="en-US"/>
          </w:rPr>
          <w:delText>was established</w:delText>
        </w:r>
      </w:del>
      <w:ins w:id="223" w:author="Johan Ehrlén" w:date="2019-01-24T11:14:00Z">
        <w:r w:rsidR="00A41FCE">
          <w:rPr>
            <w:rFonts w:cs="Times New Roman"/>
            <w:lang w:val="en-US"/>
          </w:rPr>
          <w:t>I</w:t>
        </w:r>
      </w:ins>
      <w:del w:id="224" w:author="Johan Ehrlén" w:date="2019-01-24T11:14:00Z">
        <w:r w:rsidDel="00A41FCE">
          <w:rPr>
            <w:rFonts w:cs="Times New Roman"/>
            <w:lang w:val="en-US"/>
          </w:rPr>
          <w:delText xml:space="preserve"> i</w:delText>
        </w:r>
      </w:del>
      <w:r>
        <w:rPr>
          <w:rFonts w:cs="Times New Roman"/>
          <w:lang w:val="en-US"/>
        </w:rPr>
        <w:t>n 1987</w:t>
      </w:r>
      <w:ins w:id="225" w:author="Johan Ehrlén" w:date="2019-01-17T10:28:00Z">
        <w:r w:rsidR="00BA02C4">
          <w:rPr>
            <w:rFonts w:cs="Times New Roman"/>
            <w:lang w:val="en-US"/>
          </w:rPr>
          <w:t xml:space="preserve">, </w:t>
        </w:r>
      </w:ins>
      <w:ins w:id="226" w:author="Johan Ehrlén" w:date="2019-02-15T12:29:00Z">
        <w:r w:rsidR="0082225C">
          <w:rPr>
            <w:rFonts w:cs="Times New Roman"/>
            <w:lang w:val="en-US"/>
          </w:rPr>
          <w:t xml:space="preserve">all </w:t>
        </w:r>
      </w:ins>
      <w:del w:id="227" w:author="Johan Ehrlén" w:date="2019-01-17T10:28:00Z">
        <w:r w:rsidDel="00BA02C4">
          <w:rPr>
            <w:rFonts w:cs="Times New Roman"/>
            <w:lang w:val="en-US"/>
          </w:rPr>
          <w:delText>. A</w:delText>
        </w:r>
      </w:del>
      <w:del w:id="228" w:author="Johan Ehrlén" w:date="2019-01-17T10:29:00Z">
        <w:r w:rsidDel="00BA02C4">
          <w:rPr>
            <w:rFonts w:cs="Times New Roman"/>
            <w:lang w:val="en-US"/>
          </w:rPr>
          <w:delText xml:space="preserve">ll </w:delText>
        </w:r>
      </w:del>
      <w:r>
        <w:rPr>
          <w:rFonts w:cs="Times New Roman"/>
          <w:lang w:val="en-US"/>
        </w:rPr>
        <w:t xml:space="preserve">flowering individuals </w:t>
      </w:r>
      <w:ins w:id="229" w:author="Johan Ehrlén" w:date="2019-02-15T12:29:00Z">
        <w:r w:rsidR="0082225C">
          <w:rPr>
            <w:rFonts w:cs="Times New Roman"/>
            <w:lang w:val="en-US"/>
          </w:rPr>
          <w:t>in an area of 825 m</w:t>
        </w:r>
        <w:r w:rsidR="0082225C" w:rsidRPr="008B3F1D">
          <w:rPr>
            <w:rFonts w:cs="Times New Roman"/>
            <w:vertAlign w:val="superscript"/>
            <w:lang w:val="en-US"/>
          </w:rPr>
          <w:t>2</w:t>
        </w:r>
        <w:r w:rsidR="0082225C">
          <w:rPr>
            <w:rFonts w:cs="Times New Roman"/>
            <w:lang w:val="en-US"/>
          </w:rPr>
          <w:t xml:space="preserve"> </w:t>
        </w:r>
      </w:ins>
      <w:del w:id="230" w:author="Johan Ehrlén" w:date="2019-02-15T12:30:00Z">
        <w:r w:rsidDel="0082225C">
          <w:rPr>
            <w:rFonts w:cs="Times New Roman"/>
            <w:lang w:val="en-US"/>
          </w:rPr>
          <w:delText xml:space="preserve">in </w:delText>
        </w:r>
      </w:del>
      <w:del w:id="231" w:author="Johan Ehrlén" w:date="2019-01-24T11:14:00Z">
        <w:r w:rsidDel="00A41FCE">
          <w:rPr>
            <w:rFonts w:cs="Times New Roman"/>
            <w:lang w:val="en-US"/>
          </w:rPr>
          <w:delText xml:space="preserve">this plot </w:delText>
        </w:r>
      </w:del>
      <w:r>
        <w:rPr>
          <w:rFonts w:cs="Times New Roman"/>
          <w:lang w:val="en-US"/>
        </w:rPr>
        <w:t xml:space="preserve">were permanently marked with flags and surveyed in each year </w:t>
      </w:r>
      <w:del w:id="232" w:author="Johan Ehrlén" w:date="2019-01-31T09:01:00Z">
        <w:r w:rsidDel="001342E6">
          <w:rPr>
            <w:rFonts w:cs="Times New Roman"/>
            <w:lang w:val="en-US"/>
          </w:rPr>
          <w:delText xml:space="preserve">from 1987 </w:delText>
        </w:r>
      </w:del>
      <w:r>
        <w:rPr>
          <w:rFonts w:cs="Times New Roman"/>
          <w:lang w:val="en-US"/>
        </w:rPr>
        <w:t xml:space="preserve">to 1996. </w:t>
      </w:r>
      <w:ins w:id="233" w:author="Johan Ehrlén" w:date="2019-02-15T12:28:00Z">
        <w:r w:rsidR="0082225C">
          <w:rPr>
            <w:rFonts w:cs="Times New Roman"/>
            <w:lang w:val="en-US"/>
          </w:rPr>
          <w:t xml:space="preserve">New flowering individuals </w:t>
        </w:r>
      </w:ins>
      <w:ins w:id="234" w:author="Johan Ehrlén" w:date="2019-02-15T12:30:00Z">
        <w:r w:rsidR="0082225C">
          <w:rPr>
            <w:rFonts w:cs="Times New Roman"/>
            <w:lang w:val="en-US"/>
          </w:rPr>
          <w:t>in the plot were marked and included in the study</w:t>
        </w:r>
      </w:ins>
      <w:ins w:id="235" w:author="Johan Ehrlén" w:date="2019-02-15T12:31:00Z">
        <w:r w:rsidR="0082225C">
          <w:rPr>
            <w:rFonts w:cs="Times New Roman"/>
            <w:lang w:val="en-US"/>
          </w:rPr>
          <w:t xml:space="preserve"> in each year.</w:t>
        </w:r>
      </w:ins>
      <w:ins w:id="236" w:author="Johan Ehrlén" w:date="2019-02-15T12:28:00Z">
        <w:r w:rsidR="0082225C">
          <w:rPr>
            <w:rFonts w:cs="Times New Roman"/>
            <w:lang w:val="en-US"/>
          </w:rPr>
          <w:t xml:space="preserve"> </w:t>
        </w:r>
      </w:ins>
      <w:r>
        <w:rPr>
          <w:rFonts w:cs="Times New Roman"/>
          <w:lang w:val="en-US"/>
        </w:rPr>
        <w:t xml:space="preserve">No recordings were made from 1997 to 2005, and markings were not maintained. In 2006, a </w:t>
      </w:r>
      <w:ins w:id="237" w:author="Johan Ehrlén" w:date="2019-01-17T10:29:00Z">
        <w:r w:rsidR="00BA02C4">
          <w:rPr>
            <w:rFonts w:cs="Times New Roman"/>
            <w:lang w:val="en-US"/>
          </w:rPr>
          <w:t xml:space="preserve">new </w:t>
        </w:r>
      </w:ins>
      <w:ins w:id="238" w:author="Johan Ehrlén" w:date="2019-01-28T09:46:00Z">
        <w:r w:rsidR="0038634E">
          <w:rPr>
            <w:rFonts w:cs="Times New Roman"/>
            <w:lang w:val="en-US"/>
          </w:rPr>
          <w:t xml:space="preserve">set of individuals </w:t>
        </w:r>
      </w:ins>
      <w:ins w:id="239" w:author="Johan Ehrlén" w:date="2019-02-15T12:31:00Z">
        <w:r w:rsidR="0082225C">
          <w:rPr>
            <w:rFonts w:cs="Times New Roman"/>
            <w:lang w:val="en-US"/>
          </w:rPr>
          <w:t>in an area of 162 m</w:t>
        </w:r>
        <w:r w:rsidR="0082225C" w:rsidRPr="008C1CAB">
          <w:rPr>
            <w:rFonts w:cs="Times New Roman"/>
            <w:vertAlign w:val="superscript"/>
            <w:lang w:val="en-US"/>
          </w:rPr>
          <w:t>2</w:t>
        </w:r>
        <w:r w:rsidR="0082225C">
          <w:rPr>
            <w:rFonts w:cs="Times New Roman"/>
            <w:lang w:val="en-US"/>
          </w:rPr>
          <w:t xml:space="preserve"> </w:t>
        </w:r>
      </w:ins>
      <w:ins w:id="240" w:author="Johan Ehrlén" w:date="2019-01-28T09:46:00Z">
        <w:r w:rsidR="0038634E">
          <w:rPr>
            <w:rFonts w:cs="Times New Roman"/>
            <w:lang w:val="en-US"/>
          </w:rPr>
          <w:t>within the same population were marked, and</w:t>
        </w:r>
      </w:ins>
      <w:del w:id="241" w:author="Johan Ehrlén" w:date="2019-01-28T09:46:00Z">
        <w:r w:rsidDel="0038634E">
          <w:rPr>
            <w:rFonts w:cs="Times New Roman"/>
            <w:lang w:val="en-US"/>
          </w:rPr>
          <w:delText xml:space="preserve">permanent study plot </w:delText>
        </w:r>
      </w:del>
      <w:del w:id="242" w:author="Johan Ehrlén" w:date="2019-01-17T10:29:00Z">
        <w:r w:rsidDel="00BA02C4">
          <w:rPr>
            <w:rFonts w:cs="Times New Roman"/>
            <w:lang w:val="en-US"/>
          </w:rPr>
          <w:delText>of …</w:delText>
        </w:r>
        <w:r w:rsidDel="00BA02C4">
          <w:rPr>
            <w:rFonts w:cs="Times New Roman"/>
            <w:lang w:val="en-US"/>
          </w:rPr>
          <w:commentReference w:id="243"/>
        </w:r>
        <w:r w:rsidDel="00BA02C4">
          <w:rPr>
            <w:rFonts w:cs="Times New Roman"/>
            <w:lang w:val="en-US"/>
          </w:rPr>
          <w:delText xml:space="preserve"> m</w:delText>
        </w:r>
        <w:r w:rsidDel="00BA02C4">
          <w:rPr>
            <w:rFonts w:cs="Times New Roman"/>
            <w:vertAlign w:val="superscript"/>
            <w:lang w:val="en-US"/>
          </w:rPr>
          <w:delText>2</w:delText>
        </w:r>
        <w:r w:rsidDel="00BA02C4">
          <w:rPr>
            <w:rFonts w:cs="Times New Roman"/>
            <w:lang w:val="en-US"/>
          </w:rPr>
          <w:delText xml:space="preserve"> </w:delText>
        </w:r>
      </w:del>
      <w:del w:id="244" w:author="Johan Ehrlén" w:date="2019-01-28T09:46:00Z">
        <w:r w:rsidDel="0038634E">
          <w:rPr>
            <w:rFonts w:cs="Times New Roman"/>
            <w:lang w:val="en-US"/>
          </w:rPr>
          <w:delText>adjacent to the initial plot was established. This new plot was</w:delText>
        </w:r>
      </w:del>
      <w:r>
        <w:rPr>
          <w:rFonts w:cs="Times New Roman"/>
          <w:lang w:val="en-US"/>
        </w:rPr>
        <w:t xml:space="preserve"> surveyed in the same way as the initial</w:t>
      </w:r>
      <w:ins w:id="245" w:author="Johan Ehrlén" w:date="2019-01-28T09:47:00Z">
        <w:r w:rsidR="0038634E">
          <w:rPr>
            <w:rFonts w:cs="Times New Roman"/>
            <w:lang w:val="en-US"/>
          </w:rPr>
          <w:t>ly marked individuals</w:t>
        </w:r>
      </w:ins>
      <w:del w:id="246" w:author="Johan Ehrlén" w:date="2019-01-28T09:47:00Z">
        <w:r w:rsidDel="0038634E">
          <w:rPr>
            <w:rFonts w:cs="Times New Roman"/>
            <w:lang w:val="en-US"/>
          </w:rPr>
          <w:delText xml:space="preserve"> plot</w:delText>
        </w:r>
      </w:del>
      <w:r>
        <w:rPr>
          <w:rFonts w:cs="Times New Roman"/>
          <w:lang w:val="en-US"/>
        </w:rPr>
        <w:t xml:space="preserve"> </w:t>
      </w:r>
      <w:del w:id="247" w:author="Johan Ehrlén" w:date="2019-01-31T09:01:00Z">
        <w:r w:rsidDel="001342E6">
          <w:rPr>
            <w:rFonts w:cs="Times New Roman"/>
            <w:lang w:val="en-US"/>
          </w:rPr>
          <w:delText xml:space="preserve">from 2006 </w:delText>
        </w:r>
      </w:del>
      <w:r>
        <w:rPr>
          <w:rFonts w:cs="Times New Roman"/>
          <w:lang w:val="en-US"/>
        </w:rPr>
        <w:t>to 2017</w:t>
      </w:r>
      <w:ins w:id="248" w:author="Johan Ehrlén" w:date="2019-01-24T11:14:00Z">
        <w:r w:rsidR="00A41FCE">
          <w:rPr>
            <w:rFonts w:cs="Times New Roman"/>
            <w:lang w:val="en-US"/>
          </w:rPr>
          <w:t>. O</w:t>
        </w:r>
      </w:ins>
      <w:del w:id="249" w:author="Johan Ehrlén" w:date="2019-01-24T11:15:00Z">
        <w:r w:rsidDel="00A41FCE">
          <w:rPr>
            <w:rFonts w:cs="Times New Roman"/>
            <w:lang w:val="en-US"/>
          </w:rPr>
          <w:delText>, i.e. o</w:delText>
        </w:r>
      </w:del>
      <w:r>
        <w:rPr>
          <w:rFonts w:cs="Times New Roman"/>
          <w:lang w:val="en-US"/>
        </w:rPr>
        <w:t xml:space="preserve">ne set of </w:t>
      </w:r>
      <w:commentRangeStart w:id="250"/>
      <w:ins w:id="251" w:author="Johan Ehrlén" w:date="2019-02-13T14:08:00Z">
        <w:r w:rsidR="004B176D">
          <w:rPr>
            <w:rFonts w:cs="Times New Roman"/>
            <w:lang w:val="en-US"/>
          </w:rPr>
          <w:t xml:space="preserve">xxx </w:t>
        </w:r>
        <w:commentRangeEnd w:id="250"/>
        <w:r w:rsidR="004B176D">
          <w:rPr>
            <w:rStyle w:val="CommentReference"/>
            <w:rFonts w:cs="Mangal"/>
            <w:lang w:val="en-US"/>
          </w:rPr>
          <w:commentReference w:id="250"/>
        </w:r>
      </w:ins>
      <w:r>
        <w:rPr>
          <w:rFonts w:cs="Times New Roman"/>
          <w:lang w:val="en-US"/>
        </w:rPr>
        <w:t xml:space="preserve">individuals </w:t>
      </w:r>
      <w:del w:id="252" w:author="Johan Ehrlén" w:date="2019-01-24T11:15:00Z">
        <w:r w:rsidDel="00A41FCE">
          <w:rPr>
            <w:rFonts w:cs="Times New Roman"/>
            <w:lang w:val="en-US"/>
          </w:rPr>
          <w:delText xml:space="preserve">were </w:delText>
        </w:r>
      </w:del>
      <w:ins w:id="253" w:author="Johan Ehrlén" w:date="2019-01-24T11:15:00Z">
        <w:r w:rsidR="00A41FCE">
          <w:rPr>
            <w:rFonts w:cs="Times New Roman"/>
            <w:lang w:val="en-US"/>
          </w:rPr>
          <w:t xml:space="preserve">was thus </w:t>
        </w:r>
      </w:ins>
      <w:r>
        <w:rPr>
          <w:rFonts w:cs="Times New Roman"/>
          <w:lang w:val="en-US"/>
        </w:rPr>
        <w:t xml:space="preserve">followed </w:t>
      </w:r>
      <w:del w:id="254" w:author="Johan Ehrlén" w:date="2019-02-15T12:32:00Z">
        <w:r w:rsidDel="0082225C">
          <w:rPr>
            <w:rFonts w:cs="Times New Roman"/>
            <w:lang w:val="en-US"/>
          </w:rPr>
          <w:delText xml:space="preserve">from </w:delText>
        </w:r>
      </w:del>
      <w:ins w:id="255" w:author="Johan Ehrlén" w:date="2019-02-15T12:32:00Z">
        <w:r w:rsidR="0082225C">
          <w:rPr>
            <w:rFonts w:cs="Times New Roman"/>
            <w:lang w:val="en-US"/>
          </w:rPr>
          <w:t xml:space="preserve">during the period </w:t>
        </w:r>
      </w:ins>
      <w:r>
        <w:rPr>
          <w:rFonts w:cs="Times New Roman"/>
          <w:lang w:val="en-US"/>
        </w:rPr>
        <w:t xml:space="preserve">1987 </w:t>
      </w:r>
      <w:del w:id="256" w:author="Johan Ehrlén" w:date="2019-02-15T12:32:00Z">
        <w:r w:rsidDel="0082225C">
          <w:rPr>
            <w:rFonts w:cs="Times New Roman"/>
            <w:lang w:val="en-US"/>
          </w:rPr>
          <w:delText xml:space="preserve">to </w:delText>
        </w:r>
      </w:del>
      <w:ins w:id="257" w:author="Johan Ehrlén" w:date="2019-02-15T12:32:00Z">
        <w:r w:rsidR="0082225C">
          <w:rPr>
            <w:rFonts w:cs="Times New Roman"/>
            <w:lang w:val="en-US"/>
          </w:rPr>
          <w:t xml:space="preserve">- </w:t>
        </w:r>
      </w:ins>
      <w:r>
        <w:rPr>
          <w:rFonts w:cs="Times New Roman"/>
          <w:lang w:val="en-US"/>
        </w:rPr>
        <w:t xml:space="preserve">1996, and a second set </w:t>
      </w:r>
      <w:ins w:id="258" w:author="Johan Ehrlén" w:date="2019-02-13T14:08:00Z">
        <w:r w:rsidR="004B176D">
          <w:rPr>
            <w:rFonts w:cs="Times New Roman"/>
            <w:lang w:val="en-US"/>
          </w:rPr>
          <w:t xml:space="preserve">of </w:t>
        </w:r>
      </w:ins>
      <w:commentRangeStart w:id="259"/>
      <w:ins w:id="260" w:author="Johan Ehrlén" w:date="2019-02-13T14:09:00Z">
        <w:r w:rsidR="004B176D">
          <w:rPr>
            <w:rFonts w:cs="Times New Roman"/>
            <w:lang w:val="en-US"/>
          </w:rPr>
          <w:t xml:space="preserve">xxx </w:t>
        </w:r>
        <w:commentRangeEnd w:id="259"/>
        <w:r w:rsidR="004B176D">
          <w:rPr>
            <w:rStyle w:val="CommentReference"/>
            <w:rFonts w:cs="Mangal"/>
            <w:lang w:val="en-US"/>
          </w:rPr>
          <w:commentReference w:id="259"/>
        </w:r>
        <w:r w:rsidR="004B176D">
          <w:rPr>
            <w:rFonts w:cs="Times New Roman"/>
            <w:lang w:val="en-US"/>
          </w:rPr>
          <w:t xml:space="preserve">individuals </w:t>
        </w:r>
      </w:ins>
      <w:del w:id="261" w:author="Johan Ehrlén" w:date="2019-01-24T11:15:00Z">
        <w:r w:rsidDel="00C31CE4">
          <w:rPr>
            <w:rFonts w:cs="Times New Roman"/>
            <w:lang w:val="en-US"/>
          </w:rPr>
          <w:delText>of individuals were</w:delText>
        </w:r>
      </w:del>
      <w:ins w:id="262" w:author="Johan Ehrlén" w:date="2019-01-24T11:15:00Z">
        <w:r w:rsidR="00C31CE4">
          <w:rPr>
            <w:rFonts w:cs="Times New Roman"/>
            <w:lang w:val="en-US"/>
          </w:rPr>
          <w:t>was</w:t>
        </w:r>
      </w:ins>
      <w:r>
        <w:rPr>
          <w:rFonts w:cs="Times New Roman"/>
          <w:lang w:val="en-US"/>
        </w:rPr>
        <w:t xml:space="preserve"> followed </w:t>
      </w:r>
      <w:del w:id="263" w:author="Johan Ehrlén" w:date="2019-02-15T12:32:00Z">
        <w:r w:rsidDel="0082225C">
          <w:rPr>
            <w:rFonts w:cs="Times New Roman"/>
            <w:lang w:val="en-US"/>
          </w:rPr>
          <w:delText xml:space="preserve">from </w:delText>
        </w:r>
      </w:del>
      <w:r>
        <w:rPr>
          <w:rFonts w:cs="Times New Roman"/>
          <w:lang w:val="en-US"/>
        </w:rPr>
        <w:t xml:space="preserve">2006 </w:t>
      </w:r>
      <w:del w:id="264" w:author="Johan Ehrlén" w:date="2019-02-15T12:32:00Z">
        <w:r w:rsidDel="0082225C">
          <w:rPr>
            <w:rFonts w:cs="Times New Roman"/>
            <w:lang w:val="en-US"/>
          </w:rPr>
          <w:delText xml:space="preserve">to </w:delText>
        </w:r>
      </w:del>
      <w:ins w:id="265" w:author="Johan Ehrlén" w:date="2019-02-15T12:32:00Z">
        <w:r w:rsidR="0082225C">
          <w:rPr>
            <w:rFonts w:cs="Times New Roman"/>
            <w:lang w:val="en-US"/>
          </w:rPr>
          <w:t xml:space="preserve">- </w:t>
        </w:r>
      </w:ins>
      <w:r>
        <w:rPr>
          <w:rFonts w:cs="Times New Roman"/>
          <w:lang w:val="en-US"/>
        </w:rPr>
        <w:t xml:space="preserve">2017. </w:t>
      </w:r>
      <w:ins w:id="266" w:author="Johan Ehrlén" w:date="2019-02-13T14:09:00Z">
        <w:r w:rsidR="004B176D">
          <w:rPr>
            <w:rFonts w:cs="Times New Roman"/>
            <w:lang w:val="en-US"/>
          </w:rPr>
          <w:t>In total</w:t>
        </w:r>
      </w:ins>
      <w:ins w:id="267" w:author="Johan Ehrlén" w:date="2019-02-15T12:32:00Z">
        <w:r w:rsidR="0082225C">
          <w:rPr>
            <w:rFonts w:cs="Times New Roman"/>
            <w:lang w:val="en-US"/>
          </w:rPr>
          <w:t>,</w:t>
        </w:r>
      </w:ins>
      <w:ins w:id="268" w:author="Johan Ehrlén" w:date="2019-02-13T14:09:00Z">
        <w:r w:rsidR="004B176D">
          <w:rPr>
            <w:rFonts w:cs="Times New Roman"/>
            <w:lang w:val="en-US"/>
          </w:rPr>
          <w:t xml:space="preserve"> our data set </w:t>
        </w:r>
      </w:ins>
      <w:ins w:id="269" w:author="Johan Ehrlén" w:date="2019-02-13T14:10:00Z">
        <w:r w:rsidR="004B176D">
          <w:rPr>
            <w:rFonts w:cs="Times New Roman"/>
            <w:lang w:val="en-US"/>
          </w:rPr>
          <w:t>included 2411 flowering events.</w:t>
        </w:r>
      </w:ins>
      <w:ins w:id="270" w:author="Johan Ehrlén" w:date="2019-02-13T14:09:00Z">
        <w:r w:rsidR="004B176D">
          <w:rPr>
            <w:rFonts w:cs="Times New Roman"/>
            <w:lang w:val="en-US"/>
          </w:rPr>
          <w:t xml:space="preserve"> </w:t>
        </w:r>
      </w:ins>
      <w:del w:id="271" w:author="Johan Ehrlén" w:date="2019-01-17T10:29:00Z">
        <w:r w:rsidDel="00BA02C4">
          <w:rPr>
            <w:rFonts w:cs="Times New Roman"/>
            <w:lang w:val="en-US"/>
          </w:rPr>
          <w:delText>Within each of the two study periods, t</w:delText>
        </w:r>
      </w:del>
      <w:ins w:id="272" w:author="Johan Ehrlén" w:date="2019-01-17T10:29:00Z">
        <w:r w:rsidR="00BA02C4">
          <w:rPr>
            <w:rFonts w:cs="Times New Roman"/>
            <w:lang w:val="en-US"/>
          </w:rPr>
          <w:t>T</w:t>
        </w:r>
      </w:ins>
      <w:r>
        <w:rPr>
          <w:rFonts w:cs="Times New Roman"/>
          <w:lang w:val="en-US"/>
        </w:rPr>
        <w:t>he identity of individuals marked as flowering in one year was checked in each of the following years</w:t>
      </w:r>
      <w:del w:id="273" w:author="Johan Ehrlén" w:date="2019-01-24T11:15:00Z">
        <w:r w:rsidDel="00C31CE4">
          <w:rPr>
            <w:rFonts w:cs="Times New Roman"/>
            <w:lang w:val="en-US"/>
          </w:rPr>
          <w:delText xml:space="preserve"> also when not flowering</w:delText>
        </w:r>
      </w:del>
      <w:r>
        <w:rPr>
          <w:rFonts w:cs="Times New Roman"/>
          <w:lang w:val="en-US"/>
        </w:rPr>
        <w:t xml:space="preserve">, </w:t>
      </w:r>
      <w:del w:id="274" w:author="Johan Ehrlén" w:date="2019-01-24T11:15:00Z">
        <w:r w:rsidDel="00C31CE4">
          <w:rPr>
            <w:rFonts w:cs="Times New Roman"/>
            <w:lang w:val="en-US"/>
          </w:rPr>
          <w:delText xml:space="preserve">in order </w:delText>
        </w:r>
      </w:del>
      <w:r>
        <w:rPr>
          <w:rFonts w:cs="Times New Roman"/>
          <w:lang w:val="en-US"/>
        </w:rPr>
        <w:t>to keep track of individuals flowering only in some study years. Field recordings in each season started when shoots initiated growth in April and were continued every fifth day until the last plant had finished flowering. At all visits, we recorded the number of buds, open flowers, scars from aborted flowers and fruits. At each visit up to opening of the first flower, we recorded also the size and developmental stage of the most advanced bud in all</w:t>
      </w:r>
      <w:r>
        <w:rPr>
          <w:lang w:val="en-US"/>
        </w:rPr>
        <w:t xml:space="preserve"> individuals, </w:t>
      </w:r>
      <w:r>
        <w:rPr>
          <w:rFonts w:cs="Times New Roman"/>
          <w:lang w:val="en-US"/>
        </w:rPr>
        <w:t xml:space="preserve">and assigned it to one of four size categories: small, medium, large </w:t>
      </w:r>
      <w:del w:id="275" w:author="Johan Ehrlén" w:date="2019-01-17T10:29:00Z">
        <w:r w:rsidDel="00BA02C4">
          <w:rPr>
            <w:rFonts w:cs="Times New Roman"/>
            <w:lang w:val="en-US"/>
          </w:rPr>
          <w:delText xml:space="preserve">and </w:delText>
        </w:r>
      </w:del>
      <w:ins w:id="276" w:author="Johan Ehrlén" w:date="2019-01-17T10:29:00Z">
        <w:r w:rsidR="00BA02C4">
          <w:rPr>
            <w:rFonts w:cs="Times New Roman"/>
            <w:lang w:val="en-US"/>
          </w:rPr>
          <w:t xml:space="preserve">or </w:t>
        </w:r>
      </w:ins>
      <w:r>
        <w:rPr>
          <w:rFonts w:cs="Times New Roman"/>
          <w:lang w:val="en-US"/>
        </w:rPr>
        <w:t>very large. At each visit, we also recorded if one or several shoots had been grazed</w:t>
      </w:r>
      <w:del w:id="277" w:author="Johan Ehrlén" w:date="2019-01-24T11:16:00Z">
        <w:r w:rsidDel="00C31CE4">
          <w:rPr>
            <w:rFonts w:cs="Times New Roman"/>
            <w:lang w:val="en-US"/>
          </w:rPr>
          <w:delText xml:space="preserve"> by roe deer or other vertebrates</w:delText>
        </w:r>
      </w:del>
      <w:r>
        <w:rPr>
          <w:rFonts w:cs="Times New Roman"/>
          <w:lang w:val="en-US"/>
        </w:rPr>
        <w:t xml:space="preserve">. At the time of fruit maturation, we measured vegetative size and recorded the number of mature fruits, the number of intact seeds and the number of seeds </w:t>
      </w:r>
      <w:del w:id="278" w:author="Johan Ehrlén" w:date="2019-01-17T10:30:00Z">
        <w:r w:rsidDel="00BA02C4">
          <w:rPr>
            <w:rFonts w:cs="Times New Roman"/>
            <w:lang w:val="en-US"/>
          </w:rPr>
          <w:delText xml:space="preserve">attacked </w:delText>
        </w:r>
      </w:del>
      <w:ins w:id="279" w:author="Johan Ehrlén" w:date="2019-01-17T10:30:00Z">
        <w:r w:rsidR="00BA02C4">
          <w:rPr>
            <w:rFonts w:cs="Times New Roman"/>
            <w:lang w:val="en-US"/>
          </w:rPr>
          <w:t xml:space="preserve">damaged </w:t>
        </w:r>
      </w:ins>
      <w:r>
        <w:rPr>
          <w:rFonts w:cs="Times New Roman"/>
          <w:lang w:val="en-US"/>
        </w:rPr>
        <w:t>by pre-dispersal seed predators</w:t>
      </w:r>
      <w:ins w:id="280" w:author="Johan Ehrlén" w:date="2019-01-24T11:18:00Z">
        <w:r w:rsidR="00C31CE4">
          <w:rPr>
            <w:rFonts w:cs="Times New Roman"/>
            <w:lang w:val="en-US"/>
          </w:rPr>
          <w:t xml:space="preserve"> in each individual</w:t>
        </w:r>
      </w:ins>
      <w:r>
        <w:rPr>
          <w:rFonts w:cs="Times New Roman"/>
          <w:lang w:val="en-US"/>
        </w:rPr>
        <w:t xml:space="preserve">. </w:t>
      </w:r>
      <w:del w:id="281" w:author="Johan Ehrlén" w:date="2019-01-24T11:17:00Z">
        <w:r w:rsidDel="00C31CE4">
          <w:rPr>
            <w:rFonts w:cs="Times New Roman"/>
            <w:lang w:val="en-US"/>
          </w:rPr>
          <w:delText xml:space="preserve">We </w:delText>
        </w:r>
      </w:del>
      <w:ins w:id="282" w:author="Johan Ehrlén" w:date="2019-01-24T11:19:00Z">
        <w:r w:rsidR="00C31CE4">
          <w:rPr>
            <w:rFonts w:cs="Times New Roman"/>
            <w:lang w:val="en-US"/>
          </w:rPr>
          <w:t>To</w:t>
        </w:r>
      </w:ins>
      <w:ins w:id="283" w:author="Johan Ehrlén" w:date="2019-01-24T11:17:00Z">
        <w:r w:rsidR="00C31CE4">
          <w:rPr>
            <w:rFonts w:cs="Times New Roman"/>
            <w:lang w:val="en-US"/>
          </w:rPr>
          <w:t xml:space="preserve"> </w:t>
        </w:r>
      </w:ins>
      <w:del w:id="284" w:author="Johan Ehrlén" w:date="2019-01-24T11:17:00Z">
        <w:r w:rsidDel="00C31CE4">
          <w:rPr>
            <w:rFonts w:cs="Times New Roman"/>
            <w:lang w:val="en-US"/>
          </w:rPr>
          <w:delText xml:space="preserve">estimated </w:delText>
        </w:r>
      </w:del>
      <w:ins w:id="285" w:author="Johan Ehrlén" w:date="2019-01-24T11:17:00Z">
        <w:r w:rsidR="00C31CE4">
          <w:rPr>
            <w:rFonts w:cs="Times New Roman"/>
            <w:lang w:val="en-US"/>
          </w:rPr>
          <w:t xml:space="preserve">estimate </w:t>
        </w:r>
      </w:ins>
      <w:r>
        <w:rPr>
          <w:rFonts w:cs="Times New Roman"/>
          <w:lang w:val="en-US"/>
        </w:rPr>
        <w:t>vegetative size</w:t>
      </w:r>
      <w:del w:id="286" w:author="Johan Ehrlén" w:date="2019-01-24T11:18:00Z">
        <w:r w:rsidDel="00C31CE4">
          <w:rPr>
            <w:rFonts w:cs="Times New Roman"/>
            <w:lang w:val="en-US"/>
          </w:rPr>
          <w:delText xml:space="preserve"> of an individual as their above-ground volume. To estimate above-ground volume</w:delText>
        </w:r>
      </w:del>
      <w:r>
        <w:rPr>
          <w:rFonts w:cs="Times New Roman"/>
          <w:lang w:val="en-US"/>
        </w:rPr>
        <w:t>, we measured the height and diameter of all shoots</w:t>
      </w:r>
      <w:r>
        <w:rPr>
          <w:lang w:val="en-US"/>
        </w:rPr>
        <w:t xml:space="preserve">, calculated the volume of each shoot as π </w:t>
      </w:r>
      <w:r>
        <w:rPr>
          <w:rFonts w:cs="Times New Roman"/>
          <w:lang w:val="en-US"/>
        </w:rPr>
        <w:t>×</w:t>
      </w:r>
      <w:r>
        <w:rPr>
          <w:lang w:val="en-US"/>
        </w:rPr>
        <w:t xml:space="preserve"> (diameter</w:t>
      </w:r>
      <w:ins w:id="287" w:author="Johan Ehrlén" w:date="2019-01-28T14:33:00Z">
        <w:r w:rsidR="007429BB">
          <w:rPr>
            <w:lang w:val="en-US"/>
          </w:rPr>
          <w:t xml:space="preserve"> </w:t>
        </w:r>
      </w:ins>
      <w:r>
        <w:rPr>
          <w:lang w:val="en-US"/>
        </w:rPr>
        <w:t>/</w:t>
      </w:r>
      <w:ins w:id="288" w:author="Johan Ehrlén" w:date="2019-01-28T14:33:00Z">
        <w:r w:rsidR="007429BB">
          <w:rPr>
            <w:lang w:val="en-US"/>
          </w:rPr>
          <w:t xml:space="preserve"> </w:t>
        </w:r>
      </w:ins>
      <w:r>
        <w:rPr>
          <w:lang w:val="en-US"/>
        </w:rPr>
        <w:t>2)</w:t>
      </w:r>
      <w:r>
        <w:rPr>
          <w:vertAlign w:val="superscript"/>
          <w:lang w:val="en-US"/>
        </w:rPr>
        <w:t>2</w:t>
      </w:r>
      <w:r>
        <w:rPr>
          <w:lang w:val="en-US"/>
        </w:rPr>
        <w:t xml:space="preserve"> </w:t>
      </w:r>
      <w:r>
        <w:rPr>
          <w:rFonts w:cs="Times New Roman"/>
          <w:lang w:val="en-US"/>
        </w:rPr>
        <w:t>×</w:t>
      </w:r>
      <w:r>
        <w:rPr>
          <w:lang w:val="en-US"/>
        </w:rPr>
        <w:t xml:space="preserve"> height, and summed the volumes of all shoots of an individual (see Appendix S1 for details). </w:t>
      </w:r>
      <w:r>
        <w:rPr>
          <w:rFonts w:cs="Times New Roman"/>
          <w:lang w:val="en-US"/>
        </w:rPr>
        <w:t xml:space="preserve">Fruits that </w:t>
      </w:r>
      <w:r>
        <w:rPr>
          <w:rFonts w:cs="Times New Roman"/>
          <w:lang w:val="en-US"/>
        </w:rPr>
        <w:lastRenderedPageBreak/>
        <w:t xml:space="preserve">had not yet opened at the time of recording were </w:t>
      </w:r>
      <w:ins w:id="289" w:author="Johan Ehrlén" w:date="2019-01-17T10:30:00Z">
        <w:r w:rsidR="00BA02C4">
          <w:rPr>
            <w:rFonts w:cs="Times New Roman"/>
            <w:lang w:val="en-US"/>
          </w:rPr>
          <w:t xml:space="preserve">examined </w:t>
        </w:r>
      </w:ins>
      <w:r>
        <w:rPr>
          <w:rFonts w:cs="Times New Roman"/>
          <w:lang w:val="en-US"/>
        </w:rPr>
        <w:t xml:space="preserve">directly </w:t>
      </w:r>
      <w:del w:id="290" w:author="Johan Ehrlén" w:date="2019-01-17T10:30:00Z">
        <w:r w:rsidDel="00BA02C4">
          <w:rPr>
            <w:rFonts w:cs="Times New Roman"/>
            <w:lang w:val="en-US"/>
          </w:rPr>
          <w:delText xml:space="preserve">examined </w:delText>
        </w:r>
      </w:del>
      <w:r>
        <w:rPr>
          <w:rFonts w:cs="Times New Roman"/>
          <w:lang w:val="en-US"/>
        </w:rPr>
        <w:t xml:space="preserve">in the field. The number of seeds was counted and pre-dispersal seed predation was identified by the presence of </w:t>
      </w:r>
      <w:del w:id="291" w:author="Johan Ehrlén" w:date="2019-01-31T09:02:00Z">
        <w:r w:rsidDel="001342E6">
          <w:rPr>
            <w:rFonts w:cs="Times New Roman"/>
            <w:lang w:val="en-US"/>
          </w:rPr>
          <w:delText xml:space="preserve">one or several </w:delText>
        </w:r>
      </w:del>
      <w:r>
        <w:rPr>
          <w:rFonts w:cs="Times New Roman"/>
          <w:lang w:val="en-US"/>
        </w:rPr>
        <w:t>larval entrance holes in a seed. Fruits that had opened prior to the recording were brought to the lab where the number of intact and preyed seeds was estimated based on the number of placentas and larval entrance holes (see Appendix S1 for details). The total number of intact seeds produced by an individual was used as an estimate of fitness.</w:t>
      </w:r>
    </w:p>
    <w:p w14:paraId="28A839A3" w14:textId="55A3A774" w:rsidR="00BB0A31" w:rsidDel="001342E6" w:rsidRDefault="000A3CCD">
      <w:pPr>
        <w:pStyle w:val="Standard"/>
        <w:spacing w:line="480" w:lineRule="auto"/>
        <w:rPr>
          <w:del w:id="292" w:author="Johan Ehrlén" w:date="2019-01-31T09:01:00Z"/>
        </w:rPr>
      </w:pPr>
      <w:r>
        <w:rPr>
          <w:rFonts w:cs="Times New Roman"/>
          <w:lang w:val="en-US"/>
        </w:rPr>
        <w:t xml:space="preserve"> </w:t>
      </w:r>
      <w:r>
        <w:rPr>
          <w:rFonts w:cs="Times New Roman"/>
          <w:lang w:val="en-US"/>
        </w:rPr>
        <w:tab/>
      </w:r>
      <w:del w:id="293" w:author="Johan Ehrlén" w:date="2019-01-31T09:01:00Z">
        <w:r w:rsidDel="001342E6">
          <w:rPr>
            <w:rFonts w:cs="Times New Roman"/>
            <w:lang w:val="en-US"/>
          </w:rPr>
          <w:delText xml:space="preserve">The total number of open flowers produced by an individual during the flowering season was obtained from counts of the total number of buds, flowers, fruits and scars from aborted flowers at each recording. The total number of flowers in individuals that were grazed was estimated based on </w:delText>
        </w:r>
      </w:del>
      <w:commentRangeStart w:id="294"/>
      <w:del w:id="295" w:author="Johan Ehrlén" w:date="2019-01-24T11:19:00Z">
        <w:r w:rsidDel="00C31CE4">
          <w:rPr>
            <w:rFonts w:cs="Times New Roman"/>
            <w:lang w:val="en-US"/>
          </w:rPr>
          <w:delText>vegetative size</w:delText>
        </w:r>
      </w:del>
      <w:del w:id="296" w:author="Johan Ehrlén" w:date="2019-01-31T09:01:00Z">
        <w:r w:rsidDel="001342E6">
          <w:rPr>
            <w:rFonts w:cs="Times New Roman"/>
            <w:lang w:val="en-US"/>
          </w:rPr>
          <w:delText xml:space="preserve"> </w:delText>
        </w:r>
        <w:commentRangeEnd w:id="294"/>
        <w:r w:rsidR="00C31CE4" w:rsidDel="001342E6">
          <w:rPr>
            <w:rStyle w:val="CommentReference"/>
            <w:rFonts w:cs="Mangal"/>
            <w:lang w:val="en-US"/>
          </w:rPr>
          <w:commentReference w:id="294"/>
        </w:r>
        <w:r w:rsidDel="001342E6">
          <w:rPr>
            <w:rFonts w:cs="Times New Roman"/>
            <w:lang w:val="en-US"/>
          </w:rPr>
          <w:delText>(see Appendix S1 for details).</w:delText>
        </w:r>
      </w:del>
    </w:p>
    <w:p w14:paraId="58B7E307" w14:textId="22560ABC" w:rsidR="00BB0A31" w:rsidRDefault="000A3CCD">
      <w:pPr>
        <w:pStyle w:val="Standard"/>
        <w:spacing w:line="480" w:lineRule="auto"/>
      </w:pPr>
      <w:del w:id="297" w:author="Johan Ehrlén" w:date="2019-01-31T09:01:00Z">
        <w:r w:rsidDel="001342E6">
          <w:rPr>
            <w:rFonts w:cs="Times New Roman"/>
            <w:lang w:val="en-US"/>
          </w:rPr>
          <w:delText xml:space="preserve"> </w:delText>
        </w:r>
        <w:r w:rsidDel="001342E6">
          <w:rPr>
            <w:rFonts w:cs="Times New Roman"/>
            <w:lang w:val="en-US"/>
          </w:rPr>
          <w:tab/>
        </w:r>
        <w:r w:rsidDel="001342E6">
          <w:rPr>
            <w:lang w:val="en-US"/>
          </w:rPr>
          <w:delText xml:space="preserve"> </w:delText>
        </w:r>
      </w:del>
      <w:ins w:id="298" w:author="Johan Ehrlén" w:date="2019-01-28T09:47:00Z">
        <w:r w:rsidR="0038634E">
          <w:rPr>
            <w:lang w:val="en-US"/>
          </w:rPr>
          <w:t>We used f</w:t>
        </w:r>
      </w:ins>
      <w:del w:id="299" w:author="Johan Ehrlén" w:date="2019-01-28T09:47:00Z">
        <w:r w:rsidDel="0038634E">
          <w:rPr>
            <w:rFonts w:cs="Times New Roman"/>
            <w:lang w:val="en-US"/>
          </w:rPr>
          <w:delText>F</w:delText>
        </w:r>
      </w:del>
      <w:r>
        <w:rPr>
          <w:rFonts w:cs="Times New Roman"/>
          <w:lang w:val="en-US"/>
        </w:rPr>
        <w:t xml:space="preserve">irst flowering day (FFD), i.e. the day of year when the first flower was fully unfolded with the banner petal folded upwards, </w:t>
      </w:r>
      <w:del w:id="300" w:author="Johan Ehrlén" w:date="2019-01-28T09:47:00Z">
        <w:r w:rsidDel="0038634E">
          <w:rPr>
            <w:rFonts w:cs="Times New Roman"/>
            <w:lang w:val="en-US"/>
          </w:rPr>
          <w:delText xml:space="preserve">was </w:delText>
        </w:r>
      </w:del>
      <w:ins w:id="301" w:author="Johan Ehrlén" w:date="2019-01-28T09:47:00Z">
        <w:r w:rsidR="0038634E">
          <w:rPr>
            <w:rFonts w:cs="Times New Roman"/>
            <w:lang w:val="en-US"/>
          </w:rPr>
          <w:t xml:space="preserve">as an </w:t>
        </w:r>
      </w:ins>
      <w:r>
        <w:rPr>
          <w:rFonts w:cs="Times New Roman"/>
          <w:lang w:val="en-US"/>
        </w:rPr>
        <w:t>estimate</w:t>
      </w:r>
      <w:del w:id="302" w:author="Johan Ehrlén" w:date="2019-01-28T09:47:00Z">
        <w:r w:rsidDel="0038634E">
          <w:rPr>
            <w:rFonts w:cs="Times New Roman"/>
            <w:lang w:val="en-US"/>
          </w:rPr>
          <w:delText>d</w:delText>
        </w:r>
      </w:del>
      <w:ins w:id="303" w:author="Johan Ehrlén" w:date="2019-01-28T09:47:00Z">
        <w:r w:rsidR="0038634E">
          <w:rPr>
            <w:rFonts w:cs="Times New Roman"/>
            <w:lang w:val="en-US"/>
          </w:rPr>
          <w:t xml:space="preserve"> of flowering phenology</w:t>
        </w:r>
      </w:ins>
      <w:r>
        <w:rPr>
          <w:rFonts w:cs="Times New Roman"/>
          <w:lang w:val="en-US"/>
        </w:rPr>
        <w:t xml:space="preserve"> </w:t>
      </w:r>
      <w:del w:id="304" w:author="Johan Ehrlén" w:date="2019-01-28T09:48:00Z">
        <w:r w:rsidDel="0038634E">
          <w:rPr>
            <w:rFonts w:cs="Times New Roman"/>
            <w:lang w:val="en-US"/>
          </w:rPr>
          <w:delText>for each</w:delText>
        </w:r>
      </w:del>
      <w:ins w:id="305" w:author="Johan Ehrlén" w:date="2019-01-28T09:48:00Z">
        <w:r w:rsidR="0038634E">
          <w:rPr>
            <w:rFonts w:cs="Times New Roman"/>
            <w:lang w:val="en-US"/>
          </w:rPr>
          <w:t>of</w:t>
        </w:r>
      </w:ins>
      <w:r>
        <w:rPr>
          <w:rFonts w:cs="Times New Roman"/>
          <w:lang w:val="en-US"/>
        </w:rPr>
        <w:t xml:space="preserve"> </w:t>
      </w:r>
      <w:del w:id="306" w:author="Johan Ehrlén" w:date="2019-01-24T11:19:00Z">
        <w:r w:rsidDel="00C31CE4">
          <w:rPr>
            <w:rFonts w:cs="Times New Roman"/>
            <w:lang w:val="en-US"/>
          </w:rPr>
          <w:delText>plant</w:delText>
        </w:r>
      </w:del>
      <w:ins w:id="307" w:author="Johan Ehrlén" w:date="2019-01-24T11:19:00Z">
        <w:r w:rsidR="00C31CE4">
          <w:rPr>
            <w:rFonts w:cs="Times New Roman"/>
            <w:lang w:val="en-US"/>
          </w:rPr>
          <w:t>individual</w:t>
        </w:r>
      </w:ins>
      <w:ins w:id="308" w:author="Johan Ehrlén" w:date="2019-01-28T09:48:00Z">
        <w:r w:rsidR="0038634E">
          <w:rPr>
            <w:rFonts w:cs="Times New Roman"/>
            <w:lang w:val="en-US"/>
          </w:rPr>
          <w:t>s</w:t>
        </w:r>
      </w:ins>
      <w:r>
        <w:rPr>
          <w:rFonts w:cs="Times New Roman"/>
          <w:lang w:val="en-US"/>
        </w:rPr>
        <w:t xml:space="preserve">. </w:t>
      </w:r>
      <w:del w:id="309" w:author="Johan Ehrlén" w:date="2019-01-17T10:30:00Z">
        <w:r w:rsidDel="00BA02C4">
          <w:rPr>
            <w:rFonts w:cs="Times New Roman"/>
            <w:lang w:val="en-US"/>
          </w:rPr>
          <w:delText>The data on</w:delText>
        </w:r>
      </w:del>
      <w:ins w:id="310" w:author="Johan Ehrlén" w:date="2019-01-17T10:30:00Z">
        <w:r w:rsidR="00BA02C4">
          <w:rPr>
            <w:rFonts w:cs="Times New Roman"/>
            <w:lang w:val="en-US"/>
          </w:rPr>
          <w:t>Information about</w:t>
        </w:r>
      </w:ins>
      <w:r>
        <w:rPr>
          <w:rFonts w:cs="Times New Roman"/>
          <w:lang w:val="en-US"/>
        </w:rPr>
        <w:t xml:space="preserve"> the presence or absence of open flowers from each visit allowed us to </w:t>
      </w:r>
      <w:del w:id="311" w:author="Johan Ehrlén" w:date="2019-01-17T10:30:00Z">
        <w:r w:rsidDel="00BA02C4">
          <w:rPr>
            <w:rFonts w:cs="Times New Roman"/>
            <w:lang w:val="en-US"/>
          </w:rPr>
          <w:delText xml:space="preserve">with certainty </w:delText>
        </w:r>
      </w:del>
      <w:r>
        <w:rPr>
          <w:rFonts w:cs="Times New Roman"/>
          <w:lang w:val="en-US"/>
        </w:rPr>
        <w:t xml:space="preserve">determine during which 5-day interval an individual had started to flower. To estimate </w:t>
      </w:r>
      <w:del w:id="312" w:author="Johan Ehrlén" w:date="2019-01-24T11:20:00Z">
        <w:r w:rsidDel="00C31CE4">
          <w:rPr>
            <w:rFonts w:cs="Times New Roman"/>
            <w:lang w:val="en-US"/>
          </w:rPr>
          <w:delText xml:space="preserve">also </w:delText>
        </w:r>
      </w:del>
      <w:r>
        <w:rPr>
          <w:rFonts w:cs="Times New Roman"/>
          <w:lang w:val="en-US"/>
        </w:rPr>
        <w:t xml:space="preserve">the most likely date within this </w:t>
      </w:r>
      <w:del w:id="313" w:author="Johan Ehrlén" w:date="2019-01-24T11:20:00Z">
        <w:r w:rsidDel="00C31CE4">
          <w:rPr>
            <w:rFonts w:cs="Times New Roman"/>
            <w:lang w:val="en-US"/>
          </w:rPr>
          <w:delText xml:space="preserve">5-day </w:delText>
        </w:r>
      </w:del>
      <w:r>
        <w:rPr>
          <w:rFonts w:cs="Times New Roman"/>
          <w:lang w:val="en-US"/>
        </w:rPr>
        <w:t xml:space="preserve">interval at which the first flower opened, we used information about the developmental stage of the most developed bud at the </w:t>
      </w:r>
      <w:del w:id="314" w:author="Johan Ehrlén" w:date="2019-01-24T11:21:00Z">
        <w:r w:rsidDel="00C31CE4">
          <w:rPr>
            <w:rFonts w:cs="Times New Roman"/>
            <w:lang w:val="en-US"/>
          </w:rPr>
          <w:delText>last recording before the recording with open flowers</w:delText>
        </w:r>
      </w:del>
      <w:ins w:id="315" w:author="Johan Ehrlén" w:date="2019-01-24T11:21:00Z">
        <w:r w:rsidR="00C31CE4">
          <w:rPr>
            <w:rFonts w:cs="Times New Roman"/>
            <w:lang w:val="en-US"/>
          </w:rPr>
          <w:t>beginning of this 5-day interval,</w:t>
        </w:r>
      </w:ins>
      <w:r>
        <w:rPr>
          <w:rFonts w:cs="Times New Roman"/>
          <w:lang w:val="en-US"/>
        </w:rPr>
        <w:t xml:space="preserve"> and the number of open flowers at the </w:t>
      </w:r>
      <w:del w:id="316" w:author="Johan Ehrlén" w:date="2019-01-24T11:21:00Z">
        <w:r w:rsidDel="00C31CE4">
          <w:rPr>
            <w:rFonts w:cs="Times New Roman"/>
            <w:lang w:val="en-US"/>
          </w:rPr>
          <w:delText>first recording with open flowers</w:delText>
        </w:r>
      </w:del>
      <w:ins w:id="317" w:author="Johan Ehrlén" w:date="2019-01-24T11:21:00Z">
        <w:r w:rsidR="00C31CE4">
          <w:rPr>
            <w:rFonts w:cs="Times New Roman"/>
            <w:lang w:val="en-US"/>
          </w:rPr>
          <w:t>end of the interval</w:t>
        </w:r>
      </w:ins>
      <w:r>
        <w:rPr>
          <w:rFonts w:cs="Times New Roman"/>
          <w:lang w:val="en-US"/>
        </w:rPr>
        <w:t xml:space="preserve"> (see </w:t>
      </w:r>
      <w:commentRangeStart w:id="318"/>
      <w:r>
        <w:rPr>
          <w:rFonts w:cs="Times New Roman"/>
          <w:lang w:val="en-US"/>
        </w:rPr>
        <w:t xml:space="preserve">Appendix S1 </w:t>
      </w:r>
      <w:commentRangeEnd w:id="318"/>
      <w:r w:rsidR="001342E6">
        <w:rPr>
          <w:rStyle w:val="CommentReference"/>
          <w:rFonts w:cs="Mangal"/>
          <w:lang w:val="en-US"/>
        </w:rPr>
        <w:commentReference w:id="318"/>
      </w:r>
      <w:r>
        <w:rPr>
          <w:rFonts w:cs="Times New Roman"/>
          <w:lang w:val="en-US"/>
        </w:rPr>
        <w:t>for details).</w:t>
      </w:r>
    </w:p>
    <w:p w14:paraId="0979C178" w14:textId="018D3565" w:rsidR="001342E6" w:rsidRDefault="000A3CCD">
      <w:pPr>
        <w:pStyle w:val="Standard"/>
        <w:spacing w:line="480" w:lineRule="auto"/>
        <w:rPr>
          <w:ins w:id="319" w:author="Johan Ehrlén" w:date="2019-01-31T09:01:00Z"/>
          <w:rFonts w:cs="Times New Roman"/>
          <w:lang w:val="en-US"/>
        </w:rPr>
      </w:pPr>
      <w:r>
        <w:rPr>
          <w:rFonts w:cs="Times New Roman"/>
          <w:lang w:val="en-US"/>
        </w:rPr>
        <w:tab/>
      </w:r>
      <w:ins w:id="320" w:author="Johan Ehrlén" w:date="2019-01-31T09:01:00Z">
        <w:r w:rsidR="001342E6">
          <w:rPr>
            <w:rFonts w:cs="Times New Roman"/>
            <w:lang w:val="en-US"/>
          </w:rPr>
          <w:t xml:space="preserve">The total number of open flowers produced by an individual during the flowering season was obtained from counts of the total number of buds, flowers, fruits and scars from aborted flowers at each recording. The total number of flowers in individuals that were grazed </w:t>
        </w:r>
      </w:ins>
      <w:ins w:id="321" w:author="Johan Ehrlén" w:date="2019-01-31T09:02:00Z">
        <w:r w:rsidR="001342E6">
          <w:rPr>
            <w:rFonts w:cs="Times New Roman"/>
            <w:lang w:val="en-US"/>
          </w:rPr>
          <w:t xml:space="preserve">before the first recording of flower number </w:t>
        </w:r>
      </w:ins>
      <w:ins w:id="322" w:author="Johan Ehrlén" w:date="2019-01-31T09:01:00Z">
        <w:r w:rsidR="001342E6">
          <w:rPr>
            <w:rFonts w:cs="Times New Roman"/>
            <w:lang w:val="en-US"/>
          </w:rPr>
          <w:t xml:space="preserve">was estimated based on </w:t>
        </w:r>
        <w:commentRangeStart w:id="323"/>
        <w:r w:rsidR="001342E6">
          <w:rPr>
            <w:rFonts w:cs="Times New Roman"/>
            <w:lang w:val="en-US"/>
          </w:rPr>
          <w:t xml:space="preserve">shoot diameter </w:t>
        </w:r>
        <w:commentRangeEnd w:id="323"/>
        <w:r w:rsidR="001342E6">
          <w:rPr>
            <w:rStyle w:val="CommentReference"/>
            <w:rFonts w:cs="Mangal"/>
            <w:lang w:val="en-US"/>
          </w:rPr>
          <w:commentReference w:id="323"/>
        </w:r>
        <w:r w:rsidR="001342E6">
          <w:rPr>
            <w:rFonts w:cs="Times New Roman"/>
            <w:lang w:val="en-US"/>
          </w:rPr>
          <w:t>(see Appendix S1 for details).</w:t>
        </w:r>
      </w:ins>
    </w:p>
    <w:p w14:paraId="218D61F4" w14:textId="1EFFC7E0" w:rsidR="00BB0A31" w:rsidRDefault="000A3CCD">
      <w:pPr>
        <w:pStyle w:val="Standard"/>
        <w:spacing w:line="480" w:lineRule="auto"/>
        <w:ind w:firstLine="709"/>
        <w:pPrChange w:id="324" w:author="Johan Ehrlén" w:date="2019-01-31T09:01:00Z">
          <w:pPr>
            <w:pStyle w:val="Standard"/>
            <w:spacing w:line="480" w:lineRule="auto"/>
          </w:pPr>
        </w:pPrChange>
      </w:pPr>
      <w:r>
        <w:rPr>
          <w:rFonts w:cs="Times New Roman"/>
          <w:lang w:val="en-US"/>
        </w:rPr>
        <w:t xml:space="preserve">Weather data for </w:t>
      </w:r>
      <w:del w:id="325" w:author="Johan Ehrlén" w:date="2019-01-24T11:21:00Z">
        <w:r w:rsidDel="00BB016D">
          <w:rPr>
            <w:rFonts w:cs="Times New Roman"/>
            <w:lang w:val="en-US"/>
          </w:rPr>
          <w:delText xml:space="preserve">the months of </w:delText>
        </w:r>
      </w:del>
      <w:r>
        <w:rPr>
          <w:rFonts w:cs="Times New Roman"/>
          <w:lang w:val="en-US"/>
        </w:rPr>
        <w:t xml:space="preserve">March, April and May </w:t>
      </w:r>
      <w:ins w:id="326" w:author="Johan Ehrlén" w:date="2019-01-24T11:22:00Z">
        <w:r w:rsidR="00BB016D">
          <w:rPr>
            <w:rFonts w:cs="Times New Roman"/>
            <w:lang w:val="en-US"/>
          </w:rPr>
          <w:t xml:space="preserve">each year </w:t>
        </w:r>
      </w:ins>
      <w:r>
        <w:rPr>
          <w:rFonts w:cs="Times New Roman"/>
          <w:lang w:val="en-US"/>
        </w:rPr>
        <w:t>during the period 1961-2017 was obtained from the Swedish Meteorological and Hydrological Institute (</w:t>
      </w:r>
      <w:r>
        <w:rPr>
          <w:rStyle w:val="Internetlink"/>
          <w:rFonts w:cs="Times New Roman"/>
          <w:color w:val="auto"/>
          <w:u w:val="none"/>
          <w:lang w:val="en-US"/>
        </w:rPr>
        <w:fldChar w:fldCharType="begin"/>
      </w:r>
      <w:r>
        <w:rPr>
          <w:rStyle w:val="Internetlink"/>
          <w:rFonts w:cs="Times New Roman"/>
          <w:color w:val="auto"/>
          <w:u w:val="none"/>
          <w:lang w:val="en-US"/>
        </w:rPr>
        <w:instrText xml:space="preserve"> HYPERLINK  "http://www.smhi.se/" </w:instrText>
      </w:r>
      <w:r>
        <w:rPr>
          <w:rStyle w:val="Internetlink"/>
          <w:rFonts w:cs="Times New Roman"/>
          <w:color w:val="auto"/>
          <w:u w:val="none"/>
          <w:lang w:val="en-US"/>
        </w:rPr>
        <w:fldChar w:fldCharType="separate"/>
      </w:r>
      <w:r>
        <w:rPr>
          <w:rStyle w:val="Internetlink"/>
          <w:rFonts w:cs="Times New Roman"/>
          <w:color w:val="auto"/>
          <w:u w:val="none"/>
          <w:lang w:val="en-US"/>
        </w:rPr>
        <w:t>www.smhi.se</w:t>
      </w:r>
      <w:r>
        <w:rPr>
          <w:rStyle w:val="Internetlink"/>
          <w:rFonts w:cs="Times New Roman"/>
          <w:color w:val="auto"/>
          <w:u w:val="none"/>
          <w:lang w:val="en-US"/>
        </w:rPr>
        <w:fldChar w:fldCharType="end"/>
      </w:r>
      <w:r>
        <w:rPr>
          <w:rFonts w:cs="Times New Roman"/>
          <w:lang w:val="en-US"/>
        </w:rPr>
        <w:t xml:space="preserve">). Daily mean, minimum and maximum temperature values were averaged from two meteorological stations located in Oxelösund (58.6777 N, 17.1223 E, </w:t>
      </w:r>
      <w:proofErr w:type="gramStart"/>
      <w:r>
        <w:rPr>
          <w:rFonts w:cs="Times New Roman"/>
          <w:lang w:val="en-US"/>
        </w:rPr>
        <w:t xml:space="preserve">41 km from the study </w:t>
      </w:r>
      <w:del w:id="327" w:author="Johan Ehrlén" w:date="2019-01-28T14:34:00Z">
        <w:r w:rsidDel="007429BB">
          <w:rPr>
            <w:rFonts w:cs="Times New Roman"/>
            <w:lang w:val="en-US"/>
          </w:rPr>
          <w:delText>plot</w:delText>
        </w:r>
      </w:del>
      <w:ins w:id="328" w:author="Johan Ehrlén" w:date="2019-01-28T14:34:00Z">
        <w:r w:rsidR="007429BB">
          <w:rPr>
            <w:rFonts w:cs="Times New Roman"/>
            <w:lang w:val="en-US"/>
          </w:rPr>
          <w:t>population</w:t>
        </w:r>
      </w:ins>
      <w:proofErr w:type="gramEnd"/>
      <w:r>
        <w:rPr>
          <w:rFonts w:cs="Times New Roman"/>
          <w:lang w:val="en-US"/>
        </w:rPr>
        <w:t xml:space="preserve">) and Södertälje (59.2142 N, 17.6289 E, 29 km from the study </w:t>
      </w:r>
      <w:del w:id="329" w:author="Johan Ehrlén" w:date="2019-01-28T14:34:00Z">
        <w:r w:rsidDel="007429BB">
          <w:rPr>
            <w:rFonts w:cs="Times New Roman"/>
            <w:lang w:val="en-US"/>
          </w:rPr>
          <w:delText>plot</w:delText>
        </w:r>
      </w:del>
      <w:ins w:id="330" w:author="Johan Ehrlén" w:date="2019-01-28T14:34:00Z">
        <w:r w:rsidR="007429BB">
          <w:rPr>
            <w:rFonts w:cs="Times New Roman"/>
            <w:lang w:val="en-US"/>
          </w:rPr>
          <w:t>population</w:t>
        </w:r>
      </w:ins>
      <w:r>
        <w:rPr>
          <w:rFonts w:cs="Times New Roman"/>
          <w:lang w:val="en-US"/>
        </w:rPr>
        <w:t xml:space="preserve">). Missing values </w:t>
      </w:r>
      <w:ins w:id="331" w:author="Johan Ehrlén" w:date="2019-01-24T11:22:00Z">
        <w:r w:rsidR="00BB016D">
          <w:rPr>
            <w:rFonts w:cs="Times New Roman"/>
            <w:lang w:val="en-US"/>
          </w:rPr>
          <w:t xml:space="preserve">for one station </w:t>
        </w:r>
      </w:ins>
      <w:r>
        <w:rPr>
          <w:rFonts w:cs="Times New Roman"/>
          <w:lang w:val="en-US"/>
        </w:rPr>
        <w:t xml:space="preserve">were </w:t>
      </w:r>
      <w:del w:id="332" w:author="Johan Ehrlén" w:date="2019-01-24T11:22:00Z">
        <w:r w:rsidDel="00BB016D">
          <w:rPr>
            <w:rFonts w:cs="Times New Roman"/>
            <w:lang w:val="en-US"/>
          </w:rPr>
          <w:delText xml:space="preserve">estimated </w:delText>
        </w:r>
      </w:del>
      <w:ins w:id="333" w:author="Johan Ehrlén" w:date="2019-01-24T11:22:00Z">
        <w:r w:rsidR="00BB016D">
          <w:rPr>
            <w:rFonts w:cs="Times New Roman"/>
            <w:lang w:val="en-US"/>
          </w:rPr>
          <w:t xml:space="preserve">imputed </w:t>
        </w:r>
      </w:ins>
      <w:r>
        <w:rPr>
          <w:rFonts w:cs="Times New Roman"/>
          <w:lang w:val="en-US"/>
        </w:rPr>
        <w:t xml:space="preserve">using the relationship between values </w:t>
      </w:r>
      <w:del w:id="334" w:author="Johan Ehrlén" w:date="2019-01-17T10:31:00Z">
        <w:r w:rsidDel="00BA02C4">
          <w:rPr>
            <w:rFonts w:cs="Times New Roman"/>
            <w:lang w:val="en-US"/>
          </w:rPr>
          <w:delText>of both</w:delText>
        </w:r>
      </w:del>
      <w:ins w:id="335" w:author="Johan Ehrlén" w:date="2019-01-17T10:31:00Z">
        <w:r w:rsidR="00BA02C4">
          <w:rPr>
            <w:rFonts w:cs="Times New Roman"/>
            <w:lang w:val="en-US"/>
          </w:rPr>
          <w:t>from the two</w:t>
        </w:r>
      </w:ins>
      <w:r>
        <w:rPr>
          <w:rFonts w:cs="Times New Roman"/>
          <w:lang w:val="en-US"/>
        </w:rPr>
        <w:t xml:space="preserve"> stations </w:t>
      </w:r>
      <w:del w:id="336" w:author="Johan Ehrlén" w:date="2019-01-17T10:31:00Z">
        <w:r w:rsidDel="00BA02C4">
          <w:rPr>
            <w:rFonts w:cs="Times New Roman"/>
            <w:lang w:val="en-US"/>
          </w:rPr>
          <w:delText xml:space="preserve">in each month over all years </w:delText>
        </w:r>
      </w:del>
      <w:r>
        <w:rPr>
          <w:rFonts w:cs="Times New Roman"/>
          <w:lang w:val="en-US"/>
        </w:rPr>
        <w:t xml:space="preserve">(see </w:t>
      </w:r>
      <w:r>
        <w:rPr>
          <w:rFonts w:cs="Times New Roman"/>
          <w:lang w:val="en-US"/>
        </w:rPr>
        <w:lastRenderedPageBreak/>
        <w:t xml:space="preserve">Appendix S1 for details). Daily precipitation values were obtained from </w:t>
      </w:r>
      <w:del w:id="337" w:author="Johan Ehrlén" w:date="2019-01-17T10:31:00Z">
        <w:r w:rsidDel="00BA02C4">
          <w:rPr>
            <w:rFonts w:cs="Times New Roman"/>
            <w:lang w:val="en-US"/>
          </w:rPr>
          <w:delText xml:space="preserve">one </w:delText>
        </w:r>
      </w:del>
      <w:ins w:id="338" w:author="Johan Ehrlén" w:date="2019-01-17T10:31:00Z">
        <w:r w:rsidR="00BA02C4">
          <w:rPr>
            <w:rFonts w:cs="Times New Roman"/>
            <w:lang w:val="en-US"/>
          </w:rPr>
          <w:t xml:space="preserve">a third </w:t>
        </w:r>
      </w:ins>
      <w:r>
        <w:rPr>
          <w:rFonts w:cs="Times New Roman"/>
          <w:lang w:val="en-US"/>
        </w:rPr>
        <w:t xml:space="preserve">station located in Åda (58.9279 N, </w:t>
      </w:r>
      <w:del w:id="339" w:author="Johan Ehrlén" w:date="2019-01-17T10:31:00Z">
        <w:r w:rsidDel="00BA02C4">
          <w:rPr>
            <w:rFonts w:cs="Times New Roman"/>
            <w:lang w:val="en-US"/>
          </w:rPr>
          <w:delText xml:space="preserve"> </w:delText>
        </w:r>
      </w:del>
      <w:r>
        <w:rPr>
          <w:rFonts w:cs="Times New Roman"/>
          <w:lang w:val="en-US"/>
        </w:rPr>
        <w:t xml:space="preserve">17.5358 E, </w:t>
      </w:r>
      <w:proofErr w:type="gramStart"/>
      <w:r>
        <w:rPr>
          <w:rFonts w:cs="Times New Roman"/>
          <w:lang w:val="en-US"/>
        </w:rPr>
        <w:t xml:space="preserve">5 km from the study </w:t>
      </w:r>
      <w:del w:id="340" w:author="Johan Ehrlén" w:date="2019-01-28T14:34:00Z">
        <w:r w:rsidDel="007429BB">
          <w:rPr>
            <w:rFonts w:cs="Times New Roman"/>
            <w:lang w:val="en-US"/>
          </w:rPr>
          <w:delText>plot</w:delText>
        </w:r>
      </w:del>
      <w:ins w:id="341" w:author="Johan Ehrlén" w:date="2019-01-28T14:34:00Z">
        <w:r w:rsidR="007429BB">
          <w:rPr>
            <w:rFonts w:cs="Times New Roman"/>
            <w:lang w:val="en-US"/>
          </w:rPr>
          <w:t>population</w:t>
        </w:r>
      </w:ins>
      <w:proofErr w:type="gramEnd"/>
      <w:r>
        <w:rPr>
          <w:rFonts w:cs="Times New Roman"/>
          <w:lang w:val="en-US"/>
        </w:rPr>
        <w:t>).</w:t>
      </w:r>
    </w:p>
    <w:p w14:paraId="47F3A262" w14:textId="0160D746" w:rsidR="00BB0A31" w:rsidRDefault="000A3CCD">
      <w:pPr>
        <w:pStyle w:val="Standard"/>
        <w:spacing w:line="480" w:lineRule="auto"/>
        <w:rPr>
          <w:rFonts w:cs="Times New Roman"/>
          <w:b/>
          <w:bCs/>
          <w:lang w:val="en-US"/>
        </w:rPr>
      </w:pPr>
      <w:commentRangeStart w:id="342"/>
      <w:del w:id="343" w:author="Johan Ehrlén" w:date="2019-02-15T12:33:00Z">
        <w:r w:rsidDel="0082225C">
          <w:rPr>
            <w:rFonts w:cs="Times New Roman"/>
            <w:b/>
            <w:bCs/>
            <w:lang w:val="en-US"/>
          </w:rPr>
          <w:delText>Data management</w:delText>
        </w:r>
      </w:del>
      <w:ins w:id="344" w:author="Johan Ehrlén" w:date="2019-02-15T12:33:00Z">
        <w:r w:rsidR="0082225C">
          <w:rPr>
            <w:rFonts w:cs="Times New Roman"/>
            <w:b/>
            <w:bCs/>
            <w:lang w:val="en-US"/>
          </w:rPr>
          <w:t>Statistical analyses</w:t>
        </w:r>
      </w:ins>
      <w:commentRangeEnd w:id="342"/>
      <w:ins w:id="345" w:author="Johan Ehrlén" w:date="2019-02-15T12:34:00Z">
        <w:r w:rsidR="0082225C">
          <w:rPr>
            <w:rStyle w:val="CommentReference"/>
            <w:rFonts w:cs="Mangal"/>
            <w:lang w:val="en-US"/>
          </w:rPr>
          <w:commentReference w:id="342"/>
        </w:r>
      </w:ins>
    </w:p>
    <w:p w14:paraId="68A97426" w14:textId="2D240575" w:rsidR="00BB0A31" w:rsidDel="00197E6D" w:rsidRDefault="000A3CCD">
      <w:pPr>
        <w:pStyle w:val="Standard"/>
        <w:spacing w:line="480" w:lineRule="auto"/>
        <w:rPr>
          <w:del w:id="346" w:author="Johan Ehrlén" w:date="2019-02-13T14:16:00Z"/>
          <w:rFonts w:cs="Times New Roman"/>
          <w:lang w:val="en-US"/>
        </w:rPr>
      </w:pPr>
      <w:del w:id="347" w:author="Johan Ehrlén" w:date="2019-01-17T10:31:00Z">
        <w:r w:rsidDel="00BA02C4">
          <w:rPr>
            <w:rFonts w:cs="Times New Roman"/>
            <w:lang w:val="en-US"/>
          </w:rPr>
          <w:delText>In order t</w:delText>
        </w:r>
      </w:del>
      <w:ins w:id="348" w:author="Johan Ehrlén" w:date="2019-01-17T10:31:00Z">
        <w:r w:rsidR="00BA02C4">
          <w:rPr>
            <w:rFonts w:cs="Times New Roman"/>
            <w:lang w:val="en-US"/>
          </w:rPr>
          <w:t>T</w:t>
        </w:r>
      </w:ins>
      <w:r>
        <w:rPr>
          <w:rFonts w:cs="Times New Roman"/>
          <w:lang w:val="en-US"/>
        </w:rPr>
        <w:t xml:space="preserve">o </w:t>
      </w:r>
      <w:del w:id="349" w:author="Johan Ehrlén" w:date="2019-01-17T10:32:00Z">
        <w:r w:rsidDel="00BA02C4">
          <w:rPr>
            <w:rFonts w:cs="Times New Roman"/>
            <w:lang w:val="en-US"/>
          </w:rPr>
          <w:delText xml:space="preserve">take into </w:delText>
        </w:r>
      </w:del>
      <w:r>
        <w:rPr>
          <w:rFonts w:cs="Times New Roman"/>
          <w:lang w:val="en-US"/>
        </w:rPr>
        <w:t xml:space="preserve">account </w:t>
      </w:r>
      <w:ins w:id="350" w:author="Johan Ehrlén" w:date="2019-01-17T10:32:00Z">
        <w:r w:rsidR="00BA02C4">
          <w:rPr>
            <w:rFonts w:cs="Times New Roman"/>
            <w:lang w:val="en-US"/>
          </w:rPr>
          <w:t xml:space="preserve">for </w:t>
        </w:r>
      </w:ins>
      <w:r>
        <w:rPr>
          <w:rFonts w:cs="Times New Roman"/>
          <w:lang w:val="en-US"/>
        </w:rPr>
        <w:t xml:space="preserve">leap years, we converted </w:t>
      </w:r>
      <w:del w:id="351" w:author="Johan Ehrlén" w:date="2019-01-24T11:22:00Z">
        <w:r w:rsidDel="00BB016D">
          <w:rPr>
            <w:rFonts w:cs="Times New Roman"/>
            <w:lang w:val="en-US"/>
          </w:rPr>
          <w:delText xml:space="preserve">all FFD from </w:delText>
        </w:r>
      </w:del>
      <w:r>
        <w:rPr>
          <w:rFonts w:cs="Times New Roman"/>
          <w:lang w:val="en-US"/>
        </w:rPr>
        <w:t xml:space="preserve">calendar dates </w:t>
      </w:r>
      <w:del w:id="352" w:author="Johan Ehrlén" w:date="2019-01-24T11:22:00Z">
        <w:r w:rsidDel="00BB016D">
          <w:rPr>
            <w:rFonts w:cs="Times New Roman"/>
            <w:lang w:val="en-US"/>
          </w:rPr>
          <w:delText xml:space="preserve">(dd/mm/yy) </w:delText>
        </w:r>
      </w:del>
      <w:r>
        <w:rPr>
          <w:rFonts w:cs="Times New Roman"/>
          <w:lang w:val="en-US"/>
        </w:rPr>
        <w:t>to</w:t>
      </w:r>
      <w:del w:id="353" w:author="Johan Ehrlén" w:date="2019-01-24T11:22:00Z">
        <w:r w:rsidDel="00BB016D">
          <w:rPr>
            <w:rFonts w:cs="Times New Roman"/>
            <w:lang w:val="en-US"/>
          </w:rPr>
          <w:delText xml:space="preserve"> the </w:delText>
        </w:r>
      </w:del>
      <w:ins w:id="354" w:author="Johan Ehrlén" w:date="2019-01-24T11:22:00Z">
        <w:r w:rsidR="00BB016D">
          <w:rPr>
            <w:rFonts w:cs="Times New Roman"/>
            <w:lang w:val="en-US"/>
          </w:rPr>
          <w:t xml:space="preserve"> </w:t>
        </w:r>
      </w:ins>
      <w:r>
        <w:rPr>
          <w:rFonts w:cs="Times New Roman"/>
          <w:lang w:val="en-US"/>
        </w:rPr>
        <w:t xml:space="preserve">number of days after the vernal equinox. We then calculated three measures of the yearly position of the flowering season: </w:t>
      </w:r>
      <w:del w:id="355" w:author="Johan Ehrlén" w:date="2019-01-17T10:32:00Z">
        <w:r w:rsidDel="00BA02C4">
          <w:rPr>
            <w:rFonts w:cs="Times New Roman"/>
            <w:lang w:val="en-US"/>
          </w:rPr>
          <w:delText xml:space="preserve">the </w:delText>
        </w:r>
      </w:del>
      <w:r>
        <w:rPr>
          <w:rFonts w:cs="Times New Roman"/>
          <w:lang w:val="en-US"/>
        </w:rPr>
        <w:t>start</w:t>
      </w:r>
      <w:ins w:id="356" w:author="Johan Ehrlén" w:date="2019-01-28T09:57:00Z">
        <w:r w:rsidR="002C70C3">
          <w:rPr>
            <w:rFonts w:cs="Times New Roman"/>
            <w:lang w:val="en-US"/>
          </w:rPr>
          <w:t xml:space="preserve"> </w:t>
        </w:r>
      </w:ins>
      <w:del w:id="357" w:author="Johan Ehrlén" w:date="2019-01-28T09:56:00Z">
        <w:r w:rsidDel="002C70C3">
          <w:rPr>
            <w:rFonts w:cs="Times New Roman"/>
            <w:lang w:val="en-US"/>
          </w:rPr>
          <w:delText>,</w:delText>
        </w:r>
      </w:del>
      <w:del w:id="358" w:author="Johan Ehrlén" w:date="2019-01-28T14:33:00Z">
        <w:r w:rsidDel="007429BB">
          <w:rPr>
            <w:rFonts w:cs="Times New Roman"/>
            <w:lang w:val="en-US"/>
          </w:rPr>
          <w:delText xml:space="preserve"> </w:delText>
        </w:r>
      </w:del>
      <w:ins w:id="359" w:author="Johan Ehrlén" w:date="2019-01-28T14:32:00Z">
        <w:r w:rsidR="007429BB">
          <w:rPr>
            <w:rFonts w:cs="Times New Roman"/>
            <w:lang w:val="en-US"/>
          </w:rPr>
          <w:t>-</w:t>
        </w:r>
      </w:ins>
      <w:ins w:id="360" w:author="Johan Ehrlén" w:date="2019-01-28T09:57:00Z">
        <w:r w:rsidR="002C70C3">
          <w:rPr>
            <w:rFonts w:cs="Times New Roman"/>
            <w:lang w:val="en-US"/>
          </w:rPr>
          <w:t xml:space="preserve"> </w:t>
        </w:r>
      </w:ins>
      <w:del w:id="361" w:author="Johan Ehrlén" w:date="2019-01-24T11:23:00Z">
        <w:r w:rsidDel="00BB016D">
          <w:rPr>
            <w:rFonts w:cs="Times New Roman"/>
            <w:lang w:val="en-US"/>
          </w:rPr>
          <w:delText xml:space="preserve">calculated as </w:delText>
        </w:r>
      </w:del>
      <w:r>
        <w:rPr>
          <w:rFonts w:cs="Times New Roman"/>
          <w:lang w:val="en-US"/>
        </w:rPr>
        <w:t xml:space="preserve">the date </w:t>
      </w:r>
      <w:del w:id="362" w:author="Johan Ehrlén" w:date="2019-01-28T09:58:00Z">
        <w:r w:rsidDel="002C70C3">
          <w:rPr>
            <w:rFonts w:cs="Times New Roman"/>
            <w:lang w:val="en-US"/>
          </w:rPr>
          <w:delText xml:space="preserve">when </w:delText>
        </w:r>
      </w:del>
      <w:ins w:id="363" w:author="Johan Ehrlén" w:date="2019-01-28T09:58:00Z">
        <w:r w:rsidR="002C70C3">
          <w:rPr>
            <w:rFonts w:cs="Times New Roman"/>
            <w:lang w:val="en-US"/>
          </w:rPr>
          <w:t xml:space="preserve">at which </w:t>
        </w:r>
      </w:ins>
      <w:r>
        <w:rPr>
          <w:rFonts w:cs="Times New Roman"/>
          <w:lang w:val="en-US"/>
        </w:rPr>
        <w:t xml:space="preserve">10% of the plants had started flowering, </w:t>
      </w:r>
      <w:del w:id="364" w:author="Johan Ehrlén" w:date="2019-01-17T10:32:00Z">
        <w:r w:rsidDel="00BA02C4">
          <w:rPr>
            <w:rFonts w:cs="Times New Roman"/>
            <w:lang w:val="en-US"/>
          </w:rPr>
          <w:delText xml:space="preserve">the </w:delText>
        </w:r>
      </w:del>
      <w:r>
        <w:rPr>
          <w:rFonts w:cs="Times New Roman"/>
          <w:lang w:val="en-US"/>
        </w:rPr>
        <w:t>mean</w:t>
      </w:r>
      <w:ins w:id="365" w:author="Johan Ehrlén" w:date="2019-01-28T09:57:00Z">
        <w:r w:rsidR="002C70C3">
          <w:rPr>
            <w:rFonts w:cs="Times New Roman"/>
            <w:lang w:val="en-US"/>
          </w:rPr>
          <w:t xml:space="preserve"> </w:t>
        </w:r>
      </w:ins>
      <w:ins w:id="366" w:author="Johan Ehrlén" w:date="2019-01-28T14:33:00Z">
        <w:r w:rsidR="007429BB">
          <w:rPr>
            <w:rFonts w:cs="Times New Roman"/>
            <w:lang w:val="en-US"/>
          </w:rPr>
          <w:t>-</w:t>
        </w:r>
      </w:ins>
      <w:del w:id="367" w:author="Johan Ehrlén" w:date="2019-01-28T09:57:00Z">
        <w:r w:rsidDel="002C70C3">
          <w:rPr>
            <w:rFonts w:cs="Times New Roman"/>
            <w:lang w:val="en-US"/>
          </w:rPr>
          <w:delText>,</w:delText>
        </w:r>
      </w:del>
      <w:del w:id="368" w:author="Johan Ehrlén" w:date="2019-01-28T14:33:00Z">
        <w:r w:rsidDel="007429BB">
          <w:rPr>
            <w:rFonts w:cs="Times New Roman"/>
            <w:lang w:val="en-US"/>
          </w:rPr>
          <w:delText xml:space="preserve"> </w:delText>
        </w:r>
      </w:del>
      <w:ins w:id="369" w:author="Johan Ehrlén" w:date="2019-01-28T09:57:00Z">
        <w:r w:rsidR="002C70C3">
          <w:rPr>
            <w:rFonts w:cs="Times New Roman"/>
            <w:lang w:val="en-US"/>
          </w:rPr>
          <w:t xml:space="preserve"> </w:t>
        </w:r>
      </w:ins>
      <w:del w:id="370" w:author="Johan Ehrlén" w:date="2019-01-24T11:23:00Z">
        <w:r w:rsidDel="00BB016D">
          <w:rPr>
            <w:rFonts w:cs="Times New Roman"/>
            <w:lang w:val="en-US"/>
          </w:rPr>
          <w:delText xml:space="preserve">calculated as </w:delText>
        </w:r>
      </w:del>
      <w:r>
        <w:rPr>
          <w:rFonts w:cs="Times New Roman"/>
          <w:lang w:val="en-US"/>
        </w:rPr>
        <w:t xml:space="preserve">the mean first flowering date of </w:t>
      </w:r>
      <w:ins w:id="371" w:author="Johan Ehrlén" w:date="2019-01-28T09:58:00Z">
        <w:r w:rsidR="002C70C3">
          <w:rPr>
            <w:rFonts w:cs="Times New Roman"/>
            <w:lang w:val="en-US"/>
          </w:rPr>
          <w:t xml:space="preserve">all </w:t>
        </w:r>
      </w:ins>
      <w:r>
        <w:rPr>
          <w:rFonts w:cs="Times New Roman"/>
          <w:lang w:val="en-US"/>
        </w:rPr>
        <w:t xml:space="preserve">individuals, and </w:t>
      </w:r>
      <w:del w:id="372" w:author="Johan Ehrlén" w:date="2019-01-17T10:32:00Z">
        <w:r w:rsidDel="00BA02C4">
          <w:rPr>
            <w:rFonts w:cs="Times New Roman"/>
            <w:lang w:val="en-US"/>
          </w:rPr>
          <w:delText xml:space="preserve">the </w:delText>
        </w:r>
      </w:del>
      <w:r>
        <w:rPr>
          <w:rFonts w:cs="Times New Roman"/>
          <w:lang w:val="en-US"/>
        </w:rPr>
        <w:t>end</w:t>
      </w:r>
      <w:ins w:id="373" w:author="Johan Ehrlén" w:date="2019-01-28T09:58:00Z">
        <w:r w:rsidR="002C70C3">
          <w:rPr>
            <w:rFonts w:cs="Times New Roman"/>
            <w:lang w:val="en-US"/>
          </w:rPr>
          <w:t xml:space="preserve"> </w:t>
        </w:r>
      </w:ins>
      <w:del w:id="374" w:author="Johan Ehrlén" w:date="2019-01-28T09:58:00Z">
        <w:r w:rsidDel="002C70C3">
          <w:rPr>
            <w:rFonts w:cs="Times New Roman"/>
            <w:lang w:val="en-US"/>
          </w:rPr>
          <w:delText xml:space="preserve">, </w:delText>
        </w:r>
      </w:del>
      <w:ins w:id="375" w:author="Johan Ehrlén" w:date="2019-01-28T14:32:00Z">
        <w:r w:rsidR="007429BB">
          <w:rPr>
            <w:rFonts w:cs="Times New Roman"/>
            <w:lang w:val="en-US"/>
          </w:rPr>
          <w:t>-</w:t>
        </w:r>
      </w:ins>
      <w:ins w:id="376" w:author="Johan Ehrlén" w:date="2019-01-28T09:58:00Z">
        <w:r w:rsidR="002C70C3">
          <w:rPr>
            <w:rFonts w:cs="Times New Roman"/>
            <w:lang w:val="en-US"/>
          </w:rPr>
          <w:t xml:space="preserve"> </w:t>
        </w:r>
      </w:ins>
      <w:del w:id="377" w:author="Johan Ehrlén" w:date="2019-01-24T11:23:00Z">
        <w:r w:rsidDel="00BB016D">
          <w:rPr>
            <w:rFonts w:cs="Times New Roman"/>
            <w:lang w:val="en-US"/>
          </w:rPr>
          <w:delText xml:space="preserve">calculated as </w:delText>
        </w:r>
      </w:del>
      <w:r>
        <w:rPr>
          <w:rFonts w:cs="Times New Roman"/>
          <w:lang w:val="en-US"/>
        </w:rPr>
        <w:t xml:space="preserve">the date </w:t>
      </w:r>
      <w:del w:id="378" w:author="Johan Ehrlén" w:date="2019-01-28T09:58:00Z">
        <w:r w:rsidDel="002C70C3">
          <w:rPr>
            <w:rFonts w:cs="Times New Roman"/>
            <w:lang w:val="en-US"/>
          </w:rPr>
          <w:delText xml:space="preserve">when </w:delText>
        </w:r>
      </w:del>
      <w:ins w:id="379" w:author="Johan Ehrlén" w:date="2019-01-28T09:58:00Z">
        <w:r w:rsidR="002C70C3">
          <w:rPr>
            <w:rFonts w:cs="Times New Roman"/>
            <w:lang w:val="en-US"/>
          </w:rPr>
          <w:t xml:space="preserve">at which </w:t>
        </w:r>
      </w:ins>
      <w:r>
        <w:rPr>
          <w:rFonts w:cs="Times New Roman"/>
          <w:lang w:val="en-US"/>
        </w:rPr>
        <w:t>90% of the plants had started flowering. The yearly duration of the flowering season was defined as the number of days between the start and the end of the flowering season.</w:t>
      </w:r>
      <w:ins w:id="380" w:author="Johan Ehrlén" w:date="2019-02-13T14:16:00Z">
        <w:r w:rsidR="00197E6D">
          <w:rPr>
            <w:rFonts w:cs="Times New Roman"/>
            <w:lang w:val="en-US"/>
          </w:rPr>
          <w:t xml:space="preserve"> </w:t>
        </w:r>
      </w:ins>
    </w:p>
    <w:p w14:paraId="13A4B191" w14:textId="0EC2CE26" w:rsidR="00197E6D" w:rsidRDefault="000A3CCD">
      <w:pPr>
        <w:pStyle w:val="Standard"/>
        <w:spacing w:line="480" w:lineRule="auto"/>
        <w:rPr>
          <w:ins w:id="381" w:author="Johan Ehrlén" w:date="2019-02-13T14:15:00Z"/>
          <w:rFonts w:cs="Times New Roman"/>
          <w:lang w:val="en-US"/>
        </w:rPr>
        <w:pPrChange w:id="382" w:author="Johan Ehrlén" w:date="2019-02-13T14:16:00Z">
          <w:pPr>
            <w:pStyle w:val="Standard"/>
            <w:spacing w:line="480" w:lineRule="auto"/>
            <w:ind w:firstLine="709"/>
          </w:pPr>
        </w:pPrChange>
      </w:pPr>
      <w:r>
        <w:rPr>
          <w:rFonts w:cs="Times New Roman"/>
          <w:lang w:val="en-US"/>
        </w:rPr>
        <w:t xml:space="preserve">Using weather data from the meteorological stations, we calculated </w:t>
      </w:r>
      <w:del w:id="383" w:author="Johan Ehrlén" w:date="2019-02-13T14:16:00Z">
        <w:r w:rsidDel="00197E6D">
          <w:rPr>
            <w:rFonts w:cs="Times New Roman"/>
            <w:lang w:val="en-US"/>
          </w:rPr>
          <w:delText xml:space="preserve">in total </w:delText>
        </w:r>
      </w:del>
      <w:r>
        <w:rPr>
          <w:rFonts w:cs="Times New Roman"/>
          <w:lang w:val="en-US"/>
        </w:rPr>
        <w:t>12 climatic variables: monthly averages of daily minimum, mean and maximum temperatures</w:t>
      </w:r>
      <w:ins w:id="384" w:author="Johan Ehrlén" w:date="2019-01-24T11:23:00Z">
        <w:r w:rsidR="00BB016D">
          <w:rPr>
            <w:rFonts w:cs="Times New Roman"/>
            <w:lang w:val="en-US"/>
          </w:rPr>
          <w:t>,</w:t>
        </w:r>
      </w:ins>
      <w:r>
        <w:rPr>
          <w:rFonts w:cs="Times New Roman"/>
          <w:lang w:val="en-US"/>
        </w:rPr>
        <w:t xml:space="preserve"> and monthly sums of precipitation</w:t>
      </w:r>
      <w:ins w:id="385" w:author="Johan Ehrlén" w:date="2019-01-24T11:23:00Z">
        <w:r w:rsidR="00BB016D">
          <w:rPr>
            <w:rFonts w:cs="Times New Roman"/>
            <w:lang w:val="en-US"/>
          </w:rPr>
          <w:t>,</w:t>
        </w:r>
      </w:ins>
      <w:r>
        <w:rPr>
          <w:rFonts w:cs="Times New Roman"/>
          <w:lang w:val="en-US"/>
        </w:rPr>
        <w:t xml:space="preserve"> for March, April and May. </w:t>
      </w:r>
    </w:p>
    <w:p w14:paraId="47D9BAE2" w14:textId="303CC86A" w:rsidR="00BB0A31" w:rsidRPr="00197E6D" w:rsidRDefault="000A3CCD" w:rsidP="00197E6D">
      <w:pPr>
        <w:pStyle w:val="Standard"/>
        <w:spacing w:line="480" w:lineRule="auto"/>
        <w:ind w:firstLine="709"/>
        <w:rPr>
          <w:rFonts w:cs="Times New Roman"/>
          <w:lang w:val="en-US"/>
          <w:rPrChange w:id="386" w:author="Johan Ehrlén" w:date="2019-02-13T14:15:00Z">
            <w:rPr/>
          </w:rPrChange>
        </w:rPr>
      </w:pPr>
      <w:r>
        <w:rPr>
          <w:rFonts w:cs="Times New Roman"/>
          <w:lang w:val="en-US"/>
        </w:rPr>
        <w:t xml:space="preserve">We expected that higher temperatures during </w:t>
      </w:r>
      <w:del w:id="387" w:author="Johan Ehrlén" w:date="2019-01-24T11:24:00Z">
        <w:r w:rsidDel="00BB016D">
          <w:rPr>
            <w:rFonts w:cs="Times New Roman"/>
            <w:lang w:val="en-US"/>
          </w:rPr>
          <w:delText xml:space="preserve">the </w:delText>
        </w:r>
      </w:del>
      <w:r>
        <w:rPr>
          <w:rFonts w:cs="Times New Roman"/>
          <w:lang w:val="en-US"/>
        </w:rPr>
        <w:t xml:space="preserve">shoot development </w:t>
      </w:r>
      <w:del w:id="388" w:author="Johan Ehrlén" w:date="2019-01-24T11:24:00Z">
        <w:r w:rsidDel="00BB016D">
          <w:rPr>
            <w:rFonts w:cs="Times New Roman"/>
            <w:lang w:val="en-US"/>
          </w:rPr>
          <w:delText xml:space="preserve">of </w:delText>
        </w:r>
        <w:r w:rsidDel="00BB016D">
          <w:rPr>
            <w:rFonts w:cs="Times New Roman"/>
            <w:i/>
            <w:lang w:val="en-US"/>
          </w:rPr>
          <w:delText>L. vernus</w:delText>
        </w:r>
        <w:r w:rsidDel="00BB016D">
          <w:rPr>
            <w:rFonts w:cs="Times New Roman"/>
            <w:lang w:val="en-US"/>
          </w:rPr>
          <w:delText xml:space="preserve"> </w:delText>
        </w:r>
      </w:del>
      <w:r>
        <w:rPr>
          <w:rFonts w:cs="Times New Roman"/>
          <w:lang w:val="en-US"/>
        </w:rPr>
        <w:t xml:space="preserve">in March, April and May should result in </w:t>
      </w:r>
      <w:ins w:id="389" w:author="Johan Ehrlén" w:date="2019-01-24T11:24:00Z">
        <w:r w:rsidR="00BB016D">
          <w:rPr>
            <w:rFonts w:cs="Times New Roman"/>
            <w:lang w:val="en-US"/>
          </w:rPr>
          <w:t xml:space="preserve">faster development and </w:t>
        </w:r>
      </w:ins>
      <w:r>
        <w:rPr>
          <w:rFonts w:cs="Times New Roman"/>
          <w:lang w:val="en-US"/>
        </w:rPr>
        <w:t>an earlier flowering</w:t>
      </w:r>
      <w:del w:id="390" w:author="Johan Ehrlén" w:date="2019-01-24T11:25:00Z">
        <w:r w:rsidDel="00BB016D">
          <w:rPr>
            <w:rFonts w:cs="Times New Roman"/>
            <w:lang w:val="en-US"/>
          </w:rPr>
          <w:delText>, as development of shoots and flower buds is strongly influenced by temperature (Fogelström et al. unpubl. data)</w:delText>
        </w:r>
      </w:del>
      <w:r>
        <w:rPr>
          <w:rFonts w:cs="Times New Roman"/>
          <w:lang w:val="en-US"/>
        </w:rPr>
        <w:t xml:space="preserve">. </w:t>
      </w:r>
      <w:ins w:id="391" w:author="Johan Ehrlén" w:date="2019-01-24T11:25:00Z">
        <w:r w:rsidR="00BB016D">
          <w:rPr>
            <w:rFonts w:cs="Times New Roman"/>
            <w:lang w:val="en-US"/>
          </w:rPr>
          <w:t>We also predicted that h</w:t>
        </w:r>
      </w:ins>
      <w:del w:id="392" w:author="Johan Ehrlén" w:date="2019-01-24T11:25:00Z">
        <w:r w:rsidDel="00BB016D">
          <w:rPr>
            <w:rFonts w:cs="Times New Roman"/>
            <w:lang w:val="en-US"/>
          </w:rPr>
          <w:delText>H</w:delText>
        </w:r>
      </w:del>
      <w:r>
        <w:rPr>
          <w:rFonts w:cs="Times New Roman"/>
          <w:lang w:val="en-US"/>
        </w:rPr>
        <w:t xml:space="preserve">igher temperatures should </w:t>
      </w:r>
      <w:ins w:id="393" w:author="Johan Ehrlén" w:date="2019-01-24T11:25:00Z">
        <w:r w:rsidR="00EA1629">
          <w:rPr>
            <w:rFonts w:cs="Times New Roman"/>
            <w:lang w:val="en-US"/>
          </w:rPr>
          <w:t xml:space="preserve">be associated with higher availability of pollinators and resources, and </w:t>
        </w:r>
      </w:ins>
      <w:del w:id="394" w:author="Johan Ehrlén" w:date="2019-01-24T11:25:00Z">
        <w:r w:rsidDel="00EA1629">
          <w:rPr>
            <w:rFonts w:cs="Times New Roman"/>
            <w:lang w:val="en-US"/>
          </w:rPr>
          <w:delText xml:space="preserve">also </w:delText>
        </w:r>
      </w:del>
      <w:r>
        <w:rPr>
          <w:rFonts w:cs="Times New Roman"/>
          <w:lang w:val="en-US"/>
        </w:rPr>
        <w:t xml:space="preserve">lead to </w:t>
      </w:r>
      <w:ins w:id="395" w:author="Johan Ehrlén" w:date="2019-01-24T11:26:00Z">
        <w:r w:rsidR="00EA1629">
          <w:rPr>
            <w:rFonts w:cs="Times New Roman"/>
            <w:lang w:val="en-US"/>
          </w:rPr>
          <w:t xml:space="preserve">a </w:t>
        </w:r>
      </w:ins>
      <w:r>
        <w:rPr>
          <w:rFonts w:cs="Times New Roman"/>
          <w:lang w:val="en-US"/>
        </w:rPr>
        <w:t>higher mean fitness</w:t>
      </w:r>
      <w:del w:id="396" w:author="Johan Ehrlén" w:date="2019-01-24T11:26:00Z">
        <w:r w:rsidDel="00EA1629">
          <w:rPr>
            <w:rFonts w:cs="Times New Roman"/>
            <w:lang w:val="en-US"/>
          </w:rPr>
          <w:delText xml:space="preserve"> as both fertilization and seed set are likely to be favored, and there is no shortage of water during spring in these environments</w:delText>
        </w:r>
      </w:del>
      <w:r>
        <w:rPr>
          <w:rFonts w:cs="Times New Roman"/>
          <w:lang w:val="en-US"/>
        </w:rPr>
        <w:t xml:space="preserve">. Lastly, higher temperatures should lead to stronger selection for earlier flowering, as individuals flowering early would benefit most from favorable conditions before canopy closure. Lower temperatures in April and May might </w:t>
      </w:r>
      <w:ins w:id="397" w:author="Johan Ehrlén" w:date="2019-01-24T11:27:00Z">
        <w:r w:rsidR="00EA1629">
          <w:rPr>
            <w:rFonts w:cs="Times New Roman"/>
            <w:lang w:val="en-US"/>
          </w:rPr>
          <w:t xml:space="preserve">also </w:t>
        </w:r>
      </w:ins>
      <w:r>
        <w:rPr>
          <w:rFonts w:cs="Times New Roman"/>
          <w:lang w:val="en-US"/>
        </w:rPr>
        <w:t xml:space="preserve">lead to </w:t>
      </w:r>
      <w:del w:id="398" w:author="Johan Ehrlén" w:date="2019-01-24T11:27:00Z">
        <w:r w:rsidDel="00EA1629">
          <w:rPr>
            <w:rFonts w:cs="Times New Roman"/>
            <w:lang w:val="en-US"/>
          </w:rPr>
          <w:delText>weaker selection for earlier flowering because</w:delText>
        </w:r>
      </w:del>
      <w:ins w:id="399" w:author="Johan Ehrlén" w:date="2019-01-24T11:27:00Z">
        <w:r w:rsidR="00EA1629">
          <w:rPr>
            <w:rFonts w:cs="Times New Roman"/>
            <w:lang w:val="en-US"/>
          </w:rPr>
          <w:t>that</w:t>
        </w:r>
      </w:ins>
      <w:r>
        <w:rPr>
          <w:rFonts w:cs="Times New Roman"/>
          <w:lang w:val="en-US"/>
        </w:rPr>
        <w:t xml:space="preserve"> early buds </w:t>
      </w:r>
      <w:ins w:id="400" w:author="Johan Ehrlén" w:date="2019-01-24T11:28:00Z">
        <w:r w:rsidR="00EA1629">
          <w:rPr>
            <w:rFonts w:cs="Times New Roman"/>
            <w:lang w:val="en-US"/>
          </w:rPr>
          <w:t>and flowers are</w:t>
        </w:r>
      </w:ins>
      <w:del w:id="401" w:author="Johan Ehrlén" w:date="2019-01-24T11:28:00Z">
        <w:r w:rsidDel="00EA1629">
          <w:rPr>
            <w:rFonts w:cs="Times New Roman"/>
            <w:lang w:val="en-US"/>
          </w:rPr>
          <w:delText>might be</w:delText>
        </w:r>
      </w:del>
      <w:r>
        <w:rPr>
          <w:rFonts w:cs="Times New Roman"/>
          <w:lang w:val="en-US"/>
        </w:rPr>
        <w:t xml:space="preserve"> damaged by frosts</w:t>
      </w:r>
      <w:ins w:id="402" w:author="Johan Ehrlén" w:date="2019-01-24T11:28:00Z">
        <w:r w:rsidR="00EA1629">
          <w:rPr>
            <w:rFonts w:cs="Times New Roman"/>
            <w:lang w:val="en-US"/>
          </w:rPr>
          <w:t>, or</w:t>
        </w:r>
      </w:ins>
      <w:del w:id="403" w:author="Johan Ehrlén" w:date="2019-01-24T11:28:00Z">
        <w:r w:rsidDel="00EA1629">
          <w:rPr>
            <w:rFonts w:cs="Times New Roman"/>
            <w:lang w:val="en-US"/>
          </w:rPr>
          <w:delText xml:space="preserve"> and early flowers might</w:delText>
        </w:r>
      </w:del>
      <w:r>
        <w:rPr>
          <w:rFonts w:cs="Times New Roman"/>
          <w:lang w:val="en-US"/>
        </w:rPr>
        <w:t xml:space="preserve"> experience a </w:t>
      </w:r>
      <w:del w:id="404" w:author="Johan Ehrlén" w:date="2019-01-24T11:28:00Z">
        <w:r w:rsidDel="00EA1629">
          <w:rPr>
            <w:rFonts w:cs="Times New Roman"/>
            <w:lang w:val="en-US"/>
          </w:rPr>
          <w:delText xml:space="preserve">shortage </w:delText>
        </w:r>
      </w:del>
      <w:ins w:id="405" w:author="Johan Ehrlén" w:date="2019-01-24T11:28:00Z">
        <w:r w:rsidR="00EA1629">
          <w:rPr>
            <w:rFonts w:cs="Times New Roman"/>
            <w:lang w:val="en-US"/>
          </w:rPr>
          <w:t xml:space="preserve">low availability </w:t>
        </w:r>
      </w:ins>
      <w:r>
        <w:rPr>
          <w:rFonts w:cs="Times New Roman"/>
          <w:lang w:val="en-US"/>
        </w:rPr>
        <w:t>of poll</w:t>
      </w:r>
      <w:ins w:id="406" w:author="Johan Ehrlén" w:date="2019-01-24T11:28:00Z">
        <w:r w:rsidR="00EA1629">
          <w:rPr>
            <w:rFonts w:cs="Times New Roman"/>
            <w:lang w:val="en-US"/>
          </w:rPr>
          <w:t>en</w:t>
        </w:r>
      </w:ins>
      <w:del w:id="407" w:author="Johan Ehrlén" w:date="2019-01-24T11:28:00Z">
        <w:r w:rsidDel="00EA1629">
          <w:rPr>
            <w:rFonts w:cs="Times New Roman"/>
            <w:lang w:val="en-US"/>
          </w:rPr>
          <w:delText>inators</w:delText>
        </w:r>
      </w:del>
      <w:r>
        <w:rPr>
          <w:rFonts w:cs="Times New Roman"/>
          <w:lang w:val="en-US"/>
        </w:rPr>
        <w:t xml:space="preserve">. We </w:t>
      </w:r>
      <w:del w:id="408" w:author="Johan Ehrlén" w:date="2019-01-28T14:21:00Z">
        <w:r w:rsidDel="00067877">
          <w:rPr>
            <w:rFonts w:cs="Times New Roman"/>
            <w:lang w:val="en-US"/>
          </w:rPr>
          <w:delText xml:space="preserve">also </w:delText>
        </w:r>
      </w:del>
      <w:r>
        <w:rPr>
          <w:rFonts w:cs="Times New Roman"/>
          <w:lang w:val="en-US"/>
        </w:rPr>
        <w:t xml:space="preserve">expected that the duration of flowering should be positively associated with temperatures in April, as higher temperatures early during the season would mean an earlier start of flowering, and negatively associated with higher May temperatures, as this would increase the speed of development and result in an earlier end of the flowering season. The expected effects of precipitation during spring on trait expression and natural selection are less obvious. Precipitation during early spring, if falling as snow, might protect overwintering shoot buds </w:t>
      </w:r>
      <w:r>
        <w:rPr>
          <w:rFonts w:cs="Times New Roman"/>
          <w:lang w:val="en-US"/>
        </w:rPr>
        <w:lastRenderedPageBreak/>
        <w:t xml:space="preserve">from extreme low temperatures </w:t>
      </w:r>
      <w:ins w:id="409" w:author="Johan Ehrlén" w:date="2019-01-28T14:22:00Z">
        <w:r w:rsidR="00067877">
          <w:rPr>
            <w:rFonts w:cs="Times New Roman"/>
            <w:lang w:val="en-US"/>
          </w:rPr>
          <w:t xml:space="preserve">(Inouye </w:t>
        </w:r>
        <w:r w:rsidR="00067877" w:rsidRPr="00067877">
          <w:rPr>
            <w:rFonts w:cs="Times New Roman"/>
            <w:i/>
            <w:lang w:val="en-US"/>
            <w:rPrChange w:id="410" w:author="Johan Ehrlén" w:date="2019-01-28T14:22:00Z">
              <w:rPr>
                <w:rFonts w:cs="Times New Roman"/>
                <w:lang w:val="en-US"/>
              </w:rPr>
            </w:rPrChange>
          </w:rPr>
          <w:t>et al</w:t>
        </w:r>
        <w:r w:rsidR="00067877">
          <w:rPr>
            <w:rFonts w:cs="Times New Roman"/>
            <w:lang w:val="en-US"/>
          </w:rPr>
          <w:t xml:space="preserve">. 2002) </w:t>
        </w:r>
      </w:ins>
      <w:r>
        <w:rPr>
          <w:rFonts w:cs="Times New Roman"/>
          <w:lang w:val="en-US"/>
        </w:rPr>
        <w:t>and lead to an earlier onset of growth and an earlier flowering. Precipitation during early spring falling as rain</w:t>
      </w:r>
      <w:ins w:id="411" w:author="Johan Ehrlén" w:date="2019-01-24T11:29:00Z">
        <w:r w:rsidR="00EA1629">
          <w:rPr>
            <w:rFonts w:cs="Times New Roman"/>
            <w:lang w:val="en-US"/>
          </w:rPr>
          <w:t>, on the other hand,</w:t>
        </w:r>
      </w:ins>
      <w:r>
        <w:rPr>
          <w:rFonts w:cs="Times New Roman"/>
          <w:lang w:val="en-US"/>
        </w:rPr>
        <w:t xml:space="preserve"> would often be associated with relatively mild temperatures, and thus also be correlated with an earlier growth and reproduction. Precipitation later in spring is associated with lower than average temperatures and lower availability of light, </w:t>
      </w:r>
      <w:del w:id="412" w:author="Johan Ehrlén" w:date="2019-01-24T11:29:00Z">
        <w:r w:rsidDel="00EA1629">
          <w:rPr>
            <w:rFonts w:cs="Times New Roman"/>
            <w:lang w:val="en-US"/>
          </w:rPr>
          <w:delText xml:space="preserve">and thus poorer conditions for growth, fertilization and seed development. This would </w:delText>
        </w:r>
      </w:del>
      <w:ins w:id="413" w:author="Johan Ehrlén" w:date="2019-01-24T11:29:00Z">
        <w:r w:rsidR="00EA1629">
          <w:rPr>
            <w:rFonts w:cs="Times New Roman"/>
            <w:lang w:val="en-US"/>
          </w:rPr>
          <w:t>possibly</w:t>
        </w:r>
      </w:ins>
      <w:ins w:id="414" w:author="Johan Ehrlén" w:date="2019-01-17T10:33:00Z">
        <w:r w:rsidR="00BA02C4">
          <w:rPr>
            <w:rFonts w:cs="Times New Roman"/>
            <w:lang w:val="en-US"/>
          </w:rPr>
          <w:t xml:space="preserve"> </w:t>
        </w:r>
      </w:ins>
      <w:r>
        <w:rPr>
          <w:rFonts w:cs="Times New Roman"/>
          <w:lang w:val="en-US"/>
        </w:rPr>
        <w:t>result</w:t>
      </w:r>
      <w:ins w:id="415" w:author="Johan Ehrlén" w:date="2019-01-24T11:29:00Z">
        <w:r w:rsidR="00EA1629">
          <w:rPr>
            <w:rFonts w:cs="Times New Roman"/>
            <w:lang w:val="en-US"/>
          </w:rPr>
          <w:t>ing</w:t>
        </w:r>
      </w:ins>
      <w:r>
        <w:rPr>
          <w:rFonts w:cs="Times New Roman"/>
          <w:lang w:val="en-US"/>
        </w:rPr>
        <w:t xml:space="preserve"> in later flowering, </w:t>
      </w:r>
      <w:del w:id="416" w:author="Johan Ehrlén" w:date="2019-01-28T14:23:00Z">
        <w:r w:rsidDel="00067877">
          <w:rPr>
            <w:rFonts w:cs="Times New Roman"/>
            <w:lang w:val="en-US"/>
          </w:rPr>
          <w:delText xml:space="preserve">lower fitness, </w:delText>
        </w:r>
      </w:del>
      <w:r>
        <w:rPr>
          <w:rFonts w:cs="Times New Roman"/>
          <w:lang w:val="en-US"/>
        </w:rPr>
        <w:t xml:space="preserve">and </w:t>
      </w:r>
      <w:del w:id="417" w:author="Johan Ehrlén" w:date="2019-01-24T11:29:00Z">
        <w:r w:rsidDel="00EA1629">
          <w:rPr>
            <w:rFonts w:cs="Times New Roman"/>
            <w:lang w:val="en-US"/>
          </w:rPr>
          <w:delText xml:space="preserve">possibly </w:delText>
        </w:r>
      </w:del>
      <w:r>
        <w:rPr>
          <w:rFonts w:cs="Times New Roman"/>
          <w:lang w:val="en-US"/>
        </w:rPr>
        <w:t>weaker selection for early flowering.</w:t>
      </w:r>
    </w:p>
    <w:p w14:paraId="06E34B38" w14:textId="26046324" w:rsidR="00BB0A31" w:rsidDel="00234E9C" w:rsidRDefault="000A3CCD">
      <w:pPr>
        <w:pStyle w:val="Standard"/>
        <w:spacing w:line="480" w:lineRule="auto"/>
        <w:rPr>
          <w:del w:id="418" w:author="Johan Ehrlén" w:date="2019-02-15T12:35:00Z"/>
          <w:rFonts w:cs="Times New Roman"/>
          <w:b/>
          <w:bCs/>
          <w:lang w:val="en-US"/>
        </w:rPr>
      </w:pPr>
      <w:del w:id="419" w:author="Johan Ehrlén" w:date="2019-02-15T12:35:00Z">
        <w:r w:rsidDel="00234E9C">
          <w:rPr>
            <w:rFonts w:cs="Times New Roman"/>
            <w:b/>
            <w:bCs/>
            <w:lang w:val="en-US"/>
          </w:rPr>
          <w:delText>Statistical analyses</w:delText>
        </w:r>
      </w:del>
    </w:p>
    <w:p w14:paraId="58C95206" w14:textId="0AFAE861" w:rsidR="00BB0A31" w:rsidRDefault="000A3CCD" w:rsidP="00234E9C">
      <w:pPr>
        <w:pStyle w:val="Standard"/>
        <w:spacing w:line="480" w:lineRule="auto"/>
        <w:ind w:firstLine="709"/>
        <w:pPrChange w:id="420" w:author="Johan Ehrlén" w:date="2019-02-15T12:36:00Z">
          <w:pPr>
            <w:pStyle w:val="Standard"/>
            <w:spacing w:line="480" w:lineRule="auto"/>
          </w:pPr>
        </w:pPrChange>
      </w:pPr>
      <w:r>
        <w:rPr>
          <w:rFonts w:cs="Times New Roman"/>
          <w:lang w:val="en-US"/>
        </w:rPr>
        <w:t xml:space="preserve">We first </w:t>
      </w:r>
      <w:ins w:id="421" w:author="Johan Ehrlén" w:date="2019-01-31T09:04:00Z">
        <w:r w:rsidR="00CD73CC">
          <w:rPr>
            <w:rFonts w:cs="Times New Roman"/>
            <w:lang w:val="en-US"/>
          </w:rPr>
          <w:t xml:space="preserve">performed univariate linear regressions of all climatic variables, mean FFD and </w:t>
        </w:r>
        <w:r w:rsidR="00CD73CC">
          <w:rPr>
            <w:rFonts w:cs="Times New Roman"/>
            <w:color w:val="00000A"/>
            <w:lang w:val="en-US"/>
          </w:rPr>
          <w:t>number of intact seeds</w:t>
        </w:r>
        <w:r w:rsidR="00CD73CC">
          <w:rPr>
            <w:rFonts w:cs="Times New Roman"/>
            <w:lang w:val="en-US"/>
          </w:rPr>
          <w:t xml:space="preserve"> on year to </w:t>
        </w:r>
      </w:ins>
      <w:r>
        <w:rPr>
          <w:rFonts w:cs="Times New Roman"/>
          <w:lang w:val="en-US"/>
        </w:rPr>
        <w:t>check</w:t>
      </w:r>
      <w:del w:id="422" w:author="Johan Ehrlén" w:date="2019-01-31T09:04:00Z">
        <w:r w:rsidDel="00CD73CC">
          <w:rPr>
            <w:rFonts w:cs="Times New Roman"/>
            <w:lang w:val="en-US"/>
          </w:rPr>
          <w:delText>ed</w:delText>
        </w:r>
      </w:del>
      <w:r>
        <w:rPr>
          <w:rFonts w:cs="Times New Roman"/>
          <w:lang w:val="en-US"/>
        </w:rPr>
        <w:t xml:space="preserve"> for trends across years</w:t>
      </w:r>
      <w:del w:id="423" w:author="Johan Ehrlén" w:date="2019-01-31T09:04:00Z">
        <w:r w:rsidDel="00CD73CC">
          <w:rPr>
            <w:rFonts w:cs="Times New Roman"/>
            <w:lang w:val="en-US"/>
          </w:rPr>
          <w:delText xml:space="preserve"> in climate, flowering time and mean fitness by performing univariate linear regressions of all climatic variables, mean </w:delText>
        </w:r>
      </w:del>
      <w:del w:id="424" w:author="Johan Ehrlén" w:date="2019-01-24T11:30:00Z">
        <w:r w:rsidDel="00EA1629">
          <w:rPr>
            <w:rFonts w:cs="Times New Roman"/>
            <w:lang w:val="en-US"/>
          </w:rPr>
          <w:delText>first flowering date</w:delText>
        </w:r>
      </w:del>
      <w:del w:id="425" w:author="Johan Ehrlén" w:date="2019-01-31T09:04:00Z">
        <w:r w:rsidDel="00CD73CC">
          <w:rPr>
            <w:rFonts w:cs="Times New Roman"/>
            <w:lang w:val="en-US"/>
          </w:rPr>
          <w:delText xml:space="preserve"> and </w:delText>
        </w:r>
        <w:r w:rsidDel="00CD73CC">
          <w:rPr>
            <w:rFonts w:cs="Times New Roman"/>
            <w:color w:val="00000A"/>
            <w:lang w:val="en-US"/>
          </w:rPr>
          <w:delText xml:space="preserve">number of intact </w:delText>
        </w:r>
      </w:del>
      <w:del w:id="426" w:author="Johan Ehrlén" w:date="2019-01-24T11:30:00Z">
        <w:r w:rsidDel="00EA1629">
          <w:rPr>
            <w:rFonts w:cs="Times New Roman"/>
            <w:color w:val="00000A"/>
            <w:lang w:val="en-US"/>
          </w:rPr>
          <w:delText xml:space="preserve">(non-predated) </w:delText>
        </w:r>
      </w:del>
      <w:del w:id="427" w:author="Johan Ehrlén" w:date="2019-01-31T09:04:00Z">
        <w:r w:rsidDel="00CD73CC">
          <w:rPr>
            <w:rFonts w:cs="Times New Roman"/>
            <w:color w:val="00000A"/>
            <w:lang w:val="en-US"/>
          </w:rPr>
          <w:delText>seeds</w:delText>
        </w:r>
        <w:r w:rsidDel="00CD73CC">
          <w:rPr>
            <w:rFonts w:cs="Times New Roman"/>
            <w:lang w:val="en-US"/>
          </w:rPr>
          <w:delText xml:space="preserve"> </w:delText>
        </w:r>
      </w:del>
      <w:del w:id="428" w:author="Johan Ehrlén" w:date="2019-01-24T11:30:00Z">
        <w:r w:rsidDel="00EA1629">
          <w:rPr>
            <w:rFonts w:cs="Times New Roman"/>
            <w:lang w:val="en-US"/>
          </w:rPr>
          <w:delText xml:space="preserve">against </w:delText>
        </w:r>
      </w:del>
      <w:del w:id="429" w:author="Johan Ehrlén" w:date="2019-01-31T09:04:00Z">
        <w:r w:rsidDel="00CD73CC">
          <w:rPr>
            <w:rFonts w:cs="Times New Roman"/>
            <w:lang w:val="en-US"/>
          </w:rPr>
          <w:delText>year</w:delText>
        </w:r>
      </w:del>
      <w:r>
        <w:rPr>
          <w:rFonts w:cs="Times New Roman"/>
          <w:lang w:val="en-US"/>
        </w:rPr>
        <w:t xml:space="preserve">. We checked for trends in climate for </w:t>
      </w:r>
      <w:ins w:id="430" w:author="Johan Ehrlén" w:date="2019-01-24T11:30:00Z">
        <w:r w:rsidR="00EA1629">
          <w:rPr>
            <w:rFonts w:cs="Times New Roman"/>
            <w:lang w:val="en-US"/>
          </w:rPr>
          <w:t xml:space="preserve">both </w:t>
        </w:r>
      </w:ins>
      <w:r>
        <w:rPr>
          <w:rFonts w:cs="Times New Roman"/>
          <w:lang w:val="en-US"/>
        </w:rPr>
        <w:t>the 22 study years and for the period 1961</w:t>
      </w:r>
      <w:ins w:id="431" w:author="Johan Ehrlén" w:date="2019-01-28T14:33:00Z">
        <w:r w:rsidR="007429BB">
          <w:rPr>
            <w:rFonts w:cs="Times New Roman"/>
            <w:lang w:val="en-US"/>
          </w:rPr>
          <w:t xml:space="preserve"> </w:t>
        </w:r>
      </w:ins>
      <w:r>
        <w:rPr>
          <w:rFonts w:cs="Times New Roman"/>
          <w:lang w:val="en-US"/>
        </w:rPr>
        <w:t>-</w:t>
      </w:r>
      <w:ins w:id="432" w:author="Johan Ehrlén" w:date="2019-01-28T14:33:00Z">
        <w:r w:rsidR="007429BB">
          <w:rPr>
            <w:rFonts w:cs="Times New Roman"/>
            <w:lang w:val="en-US"/>
          </w:rPr>
          <w:t xml:space="preserve"> </w:t>
        </w:r>
      </w:ins>
      <w:r>
        <w:rPr>
          <w:rFonts w:cs="Times New Roman"/>
          <w:lang w:val="en-US"/>
        </w:rPr>
        <w:t>2017</w:t>
      </w:r>
      <w:commentRangeStart w:id="433"/>
      <w:del w:id="434" w:author="Johan Ehrlén" w:date="2019-01-28T14:23:00Z">
        <w:r w:rsidDel="00067877">
          <w:rPr>
            <w:rFonts w:cs="Times New Roman"/>
            <w:lang w:val="en-US"/>
          </w:rPr>
          <w:delText xml:space="preserve">. We also performed a visual inspection of the data to </w:delText>
        </w:r>
      </w:del>
      <w:del w:id="435" w:author="Johan Ehrlén" w:date="2019-01-24T11:31:00Z">
        <w:r w:rsidDel="00EA1629">
          <w:rPr>
            <w:rFonts w:cs="Times New Roman"/>
            <w:lang w:val="en-US"/>
          </w:rPr>
          <w:delText xml:space="preserve">identify </w:delText>
        </w:r>
      </w:del>
      <w:del w:id="436" w:author="Johan Ehrlén" w:date="2019-01-28T14:23:00Z">
        <w:r w:rsidDel="00067877">
          <w:rPr>
            <w:rFonts w:cs="Times New Roman"/>
            <w:lang w:val="en-US"/>
          </w:rPr>
          <w:delText>non-linear trends</w:delText>
        </w:r>
      </w:del>
      <w:r>
        <w:rPr>
          <w:rFonts w:cs="Times New Roman"/>
          <w:lang w:val="en-US"/>
        </w:rPr>
        <w:t>.</w:t>
      </w:r>
      <w:commentRangeEnd w:id="433"/>
      <w:r w:rsidR="00067877">
        <w:rPr>
          <w:rStyle w:val="CommentReference"/>
          <w:rFonts w:cs="Mangal"/>
          <w:lang w:val="en-US"/>
        </w:rPr>
        <w:commentReference w:id="433"/>
      </w:r>
    </w:p>
    <w:p w14:paraId="3E5C903D" w14:textId="0835A424" w:rsidR="00BB0A31" w:rsidRDefault="000A3CCD">
      <w:pPr>
        <w:pStyle w:val="Standard"/>
        <w:spacing w:line="480" w:lineRule="auto"/>
      </w:pPr>
      <w:r>
        <w:rPr>
          <w:rFonts w:cs="Times New Roman"/>
          <w:lang w:val="en-US"/>
        </w:rPr>
        <w:tab/>
        <w:t xml:space="preserve">To assess how much of the variation in </w:t>
      </w:r>
      <w:del w:id="437" w:author="Johan Ehrlén" w:date="2019-01-24T11:31:00Z">
        <w:r w:rsidDel="00EA1629">
          <w:rPr>
            <w:rFonts w:cs="Times New Roman"/>
            <w:lang w:val="en-US"/>
          </w:rPr>
          <w:delText>first flowering date</w:delText>
        </w:r>
      </w:del>
      <w:ins w:id="438" w:author="Johan Ehrlén" w:date="2019-01-24T11:31:00Z">
        <w:r w:rsidR="00EA1629">
          <w:rPr>
            <w:rFonts w:cs="Times New Roman"/>
            <w:lang w:val="en-US"/>
          </w:rPr>
          <w:t>FFD of</w:t>
        </w:r>
      </w:ins>
      <w:del w:id="439" w:author="Johan Ehrlén" w:date="2019-01-24T11:31:00Z">
        <w:r w:rsidDel="00EA1629">
          <w:rPr>
            <w:rFonts w:cs="Times New Roman"/>
            <w:lang w:val="en-US"/>
          </w:rPr>
          <w:delText xml:space="preserve"> for</w:delText>
        </w:r>
      </w:del>
      <w:r>
        <w:rPr>
          <w:rFonts w:cs="Times New Roman"/>
          <w:lang w:val="en-US"/>
        </w:rPr>
        <w:t xml:space="preserve"> individual plants </w:t>
      </w:r>
      <w:ins w:id="440" w:author="Johan Ehrlén" w:date="2019-01-24T11:31:00Z">
        <w:r w:rsidR="00EA1629">
          <w:rPr>
            <w:rFonts w:cs="Times New Roman"/>
            <w:lang w:val="en-US"/>
          </w:rPr>
          <w:t xml:space="preserve">that </w:t>
        </w:r>
      </w:ins>
      <w:r>
        <w:rPr>
          <w:rFonts w:cs="Times New Roman"/>
          <w:lang w:val="en-US"/>
        </w:rPr>
        <w:t xml:space="preserve">was explained by year, we calculated the </w:t>
      </w:r>
      <w:r>
        <w:rPr>
          <w:rFonts w:cs="Times New Roman"/>
          <w:color w:val="00000A"/>
          <w:lang w:val="en-US"/>
        </w:rPr>
        <w:t>R</w:t>
      </w:r>
      <w:r>
        <w:rPr>
          <w:rFonts w:cs="Times New Roman"/>
          <w:color w:val="00000A"/>
          <w:vertAlign w:val="superscript"/>
          <w:lang w:val="en-US"/>
        </w:rPr>
        <w:t>2</w:t>
      </w:r>
      <w:ins w:id="441" w:author="Johan Ehrlén" w:date="2019-01-24T11:31:00Z">
        <w:r w:rsidR="00EA1629">
          <w:rPr>
            <w:rFonts w:cs="Times New Roman"/>
            <w:color w:val="00000A"/>
            <w:lang w:val="en-US"/>
          </w:rPr>
          <w:t>-value</w:t>
        </w:r>
      </w:ins>
      <w:r>
        <w:rPr>
          <w:rFonts w:cs="Times New Roman"/>
          <w:color w:val="00000A"/>
          <w:lang w:val="en-US"/>
        </w:rPr>
        <w:t xml:space="preserve"> </w:t>
      </w:r>
      <w:commentRangeStart w:id="442"/>
      <w:r>
        <w:rPr>
          <w:rFonts w:cs="Times New Roman"/>
          <w:color w:val="00000A"/>
          <w:lang w:val="en-US"/>
        </w:rPr>
        <w:t xml:space="preserve">from </w:t>
      </w:r>
      <w:r>
        <w:rPr>
          <w:rFonts w:cs="Times New Roman"/>
          <w:lang w:val="en-US"/>
        </w:rPr>
        <w:t xml:space="preserve">a </w:t>
      </w:r>
      <w:del w:id="443" w:author="Johan Ehrlén" w:date="2019-01-24T11:34:00Z">
        <w:r w:rsidDel="00EA1629">
          <w:rPr>
            <w:rFonts w:cs="Times New Roman"/>
            <w:lang w:val="en-US"/>
          </w:rPr>
          <w:delText xml:space="preserve">univariate </w:delText>
        </w:r>
      </w:del>
      <w:r>
        <w:rPr>
          <w:rFonts w:cs="Times New Roman"/>
          <w:lang w:val="en-US"/>
        </w:rPr>
        <w:t xml:space="preserve">linear </w:t>
      </w:r>
      <w:del w:id="444" w:author="Johan Ehrlén" w:date="2019-01-24T11:34:00Z">
        <w:r w:rsidDel="00EA1629">
          <w:rPr>
            <w:rFonts w:cs="Times New Roman"/>
            <w:lang w:val="en-US"/>
          </w:rPr>
          <w:delText xml:space="preserve">regression </w:delText>
        </w:r>
      </w:del>
      <w:ins w:id="445" w:author="Johan Ehrlén" w:date="2019-01-24T11:34:00Z">
        <w:r w:rsidR="00EA1629">
          <w:rPr>
            <w:rFonts w:cs="Times New Roman"/>
            <w:lang w:val="en-US"/>
          </w:rPr>
          <w:t xml:space="preserve">model </w:t>
        </w:r>
      </w:ins>
      <w:r>
        <w:rPr>
          <w:rFonts w:cs="Times New Roman"/>
          <w:lang w:val="en-US"/>
        </w:rPr>
        <w:t xml:space="preserve">of </w:t>
      </w:r>
      <w:commentRangeEnd w:id="442"/>
      <w:r w:rsidR="00EA1629">
        <w:rPr>
          <w:rStyle w:val="CommentReference"/>
          <w:rFonts w:cs="Mangal"/>
          <w:lang w:val="en-US"/>
        </w:rPr>
        <w:commentReference w:id="442"/>
      </w:r>
      <w:ins w:id="446" w:author="Johan Ehrlén" w:date="2019-01-24T11:32:00Z">
        <w:r w:rsidR="00EA1629">
          <w:rPr>
            <w:rFonts w:cs="Times New Roman"/>
            <w:lang w:val="en-US"/>
          </w:rPr>
          <w:t>FFD</w:t>
        </w:r>
      </w:ins>
      <w:del w:id="447" w:author="Johan Ehrlén" w:date="2019-01-24T11:32:00Z">
        <w:r w:rsidDel="00EA1629">
          <w:rPr>
            <w:rFonts w:cs="Times New Roman"/>
            <w:lang w:val="en-US"/>
          </w:rPr>
          <w:delText>first flowering date</w:delText>
        </w:r>
      </w:del>
      <w:r>
        <w:rPr>
          <w:rFonts w:cs="Times New Roman"/>
          <w:lang w:val="en-US"/>
        </w:rPr>
        <w:t xml:space="preserve"> with year as a nominal variable. The effects of </w:t>
      </w:r>
      <w:del w:id="448" w:author="Johan Ehrlén" w:date="2019-01-24T11:34:00Z">
        <w:r w:rsidDel="00EA1629">
          <w:rPr>
            <w:rFonts w:cs="Times New Roman"/>
            <w:lang w:val="en-US"/>
          </w:rPr>
          <w:delText xml:space="preserve">yearly </w:delText>
        </w:r>
      </w:del>
      <w:r>
        <w:rPr>
          <w:rFonts w:cs="Times New Roman"/>
          <w:lang w:val="en-US"/>
        </w:rPr>
        <w:t xml:space="preserve">climate on </w:t>
      </w:r>
      <w:del w:id="449" w:author="Johan Ehrlén" w:date="2019-01-24T11:34:00Z">
        <w:r w:rsidDel="00EA1629">
          <w:rPr>
            <w:rFonts w:cs="Times New Roman"/>
            <w:lang w:val="en-US"/>
          </w:rPr>
          <w:delText xml:space="preserve">first flowering date for </w:delText>
        </w:r>
      </w:del>
      <w:r>
        <w:rPr>
          <w:rFonts w:cs="Times New Roman"/>
          <w:lang w:val="en-US"/>
        </w:rPr>
        <w:t xml:space="preserve">individual </w:t>
      </w:r>
      <w:del w:id="450" w:author="Johan Ehrlén" w:date="2019-01-24T11:34:00Z">
        <w:r w:rsidDel="00EA1629">
          <w:rPr>
            <w:rFonts w:cs="Times New Roman"/>
            <w:lang w:val="en-US"/>
          </w:rPr>
          <w:delText xml:space="preserve">plants </w:delText>
        </w:r>
      </w:del>
      <w:ins w:id="451" w:author="Johan Ehrlén" w:date="2019-01-24T11:34:00Z">
        <w:r w:rsidR="00EA1629">
          <w:rPr>
            <w:rFonts w:cs="Times New Roman"/>
            <w:lang w:val="en-US"/>
          </w:rPr>
          <w:t xml:space="preserve">FFD-values </w:t>
        </w:r>
      </w:ins>
      <w:r>
        <w:rPr>
          <w:rFonts w:cs="Times New Roman"/>
          <w:lang w:val="en-US"/>
        </w:rPr>
        <w:t xml:space="preserve">were examined using linear mixed models with plant individual as a random effect and number of flowers as a covariate. </w:t>
      </w:r>
      <w:moveToRangeStart w:id="452" w:author="Johan Ehrlén" w:date="2019-01-28T14:25:00Z" w:name="move536093057"/>
      <w:moveTo w:id="453" w:author="Johan Ehrlén" w:date="2019-01-28T14:25:00Z">
        <w:r w:rsidR="00067877">
          <w:rPr>
            <w:rFonts w:cs="Times New Roman"/>
            <w:lang w:val="en-US"/>
          </w:rPr>
          <w:t xml:space="preserve">All climatic variables were standardized prior to analyses by subtracting the mean and dividing by the standard deviation. </w:t>
        </w:r>
      </w:moveTo>
      <w:moveFromRangeStart w:id="454" w:author="Johan Ehrlén" w:date="2019-01-28T14:25:00Z" w:name="move536093057"/>
      <w:moveToRangeEnd w:id="452"/>
      <w:moveFrom w:id="455" w:author="Johan Ehrlén" w:date="2019-01-28T14:25:00Z">
        <w:r w:rsidDel="00EA1629">
          <w:rPr>
            <w:rFonts w:cs="Times New Roman"/>
            <w:lang w:val="en-US"/>
          </w:rPr>
          <w:t xml:space="preserve">All climatic variables were standardized prior to analyses by subtracting the mean and dividing by the standard deviation. </w:t>
        </w:r>
      </w:moveFrom>
      <w:moveFromRangeEnd w:id="454"/>
      <w:r>
        <w:rPr>
          <w:rFonts w:cs="Times New Roman"/>
          <w:lang w:val="en-US"/>
        </w:rPr>
        <w:t xml:space="preserve">We constructed a candidate model set using the 12 climatic variables as predictors. </w:t>
      </w:r>
      <w:del w:id="456" w:author="Johan Ehrlén" w:date="2019-01-24T11:35:00Z">
        <w:r w:rsidDel="004134B2">
          <w:rPr>
            <w:rFonts w:cs="Times New Roman"/>
            <w:lang w:val="en-US"/>
          </w:rPr>
          <w:delText>In order to avoid collinearity among predictors, w</w:delText>
        </w:r>
      </w:del>
      <w:ins w:id="457" w:author="Johan Ehrlén" w:date="2019-01-24T11:35:00Z">
        <w:r w:rsidR="004134B2">
          <w:rPr>
            <w:rFonts w:cs="Times New Roman"/>
            <w:lang w:val="en-US"/>
          </w:rPr>
          <w:t>W</w:t>
        </w:r>
      </w:ins>
      <w:r>
        <w:rPr>
          <w:rFonts w:cs="Times New Roman"/>
          <w:lang w:val="en-US"/>
        </w:rPr>
        <w:t xml:space="preserve">e constrained the </w:t>
      </w:r>
      <w:del w:id="458" w:author="Johan Ehrlén" w:date="2019-01-24T11:35:00Z">
        <w:r w:rsidDel="004134B2">
          <w:rPr>
            <w:rFonts w:cs="Times New Roman"/>
            <w:lang w:val="en-US"/>
          </w:rPr>
          <w:delText xml:space="preserve">number </w:delText>
        </w:r>
      </w:del>
      <w:ins w:id="459" w:author="Johan Ehrlén" w:date="2019-01-24T11:35:00Z">
        <w:r w:rsidR="004134B2">
          <w:rPr>
            <w:rFonts w:cs="Times New Roman"/>
            <w:lang w:val="en-US"/>
          </w:rPr>
          <w:t xml:space="preserve">set </w:t>
        </w:r>
      </w:ins>
      <w:r>
        <w:rPr>
          <w:rFonts w:cs="Times New Roman"/>
          <w:lang w:val="en-US"/>
        </w:rPr>
        <w:t xml:space="preserve">of candidate models by </w:t>
      </w:r>
      <w:del w:id="460" w:author="Johan Ehrlén" w:date="2019-01-24T11:36:00Z">
        <w:r w:rsidDel="004134B2">
          <w:rPr>
            <w:rFonts w:cs="Times New Roman"/>
            <w:lang w:val="en-US"/>
          </w:rPr>
          <w:delText xml:space="preserve">avoiding </w:delText>
        </w:r>
      </w:del>
      <w:ins w:id="461" w:author="Johan Ehrlén" w:date="2019-01-24T11:36:00Z">
        <w:r w:rsidR="004134B2">
          <w:rPr>
            <w:rFonts w:cs="Times New Roman"/>
            <w:lang w:val="en-US"/>
          </w:rPr>
          <w:t xml:space="preserve">including only </w:t>
        </w:r>
      </w:ins>
      <w:r>
        <w:rPr>
          <w:rFonts w:cs="Times New Roman"/>
          <w:lang w:val="en-US"/>
        </w:rPr>
        <w:t xml:space="preserve">models </w:t>
      </w:r>
      <w:del w:id="462" w:author="Johan Ehrlén" w:date="2019-01-24T11:36:00Z">
        <w:r w:rsidDel="004134B2">
          <w:rPr>
            <w:rFonts w:cs="Times New Roman"/>
            <w:lang w:val="en-US"/>
          </w:rPr>
          <w:delText xml:space="preserve">including </w:delText>
        </w:r>
      </w:del>
      <w:ins w:id="463" w:author="Johan Ehrlén" w:date="2019-01-24T11:36:00Z">
        <w:r w:rsidR="004134B2">
          <w:rPr>
            <w:rFonts w:cs="Times New Roman"/>
            <w:lang w:val="en-US"/>
          </w:rPr>
          <w:t xml:space="preserve">with </w:t>
        </w:r>
      </w:ins>
      <w:r>
        <w:rPr>
          <w:rFonts w:cs="Times New Roman"/>
          <w:lang w:val="en-US"/>
        </w:rPr>
        <w:t xml:space="preserve">pairs of </w:t>
      </w:r>
      <w:del w:id="464" w:author="Johan Ehrlén" w:date="2019-01-24T11:36:00Z">
        <w:r w:rsidDel="004134B2">
          <w:rPr>
            <w:rFonts w:cs="Times New Roman"/>
            <w:lang w:val="en-US"/>
          </w:rPr>
          <w:delText xml:space="preserve">variables </w:delText>
        </w:r>
      </w:del>
      <w:ins w:id="465" w:author="Johan Ehrlén" w:date="2019-01-24T11:36:00Z">
        <w:r w:rsidR="004134B2">
          <w:rPr>
            <w:rFonts w:cs="Times New Roman"/>
            <w:lang w:val="en-US"/>
          </w:rPr>
          <w:t xml:space="preserve">predictors </w:t>
        </w:r>
      </w:ins>
      <w:del w:id="466" w:author="Johan Ehrlén" w:date="2019-01-24T11:36:00Z">
        <w:r w:rsidDel="004134B2">
          <w:rPr>
            <w:rFonts w:cs="Times New Roman"/>
            <w:lang w:val="en-US"/>
          </w:rPr>
          <w:delText xml:space="preserve">with </w:delText>
        </w:r>
      </w:del>
      <w:ins w:id="467" w:author="Johan Ehrlén" w:date="2019-01-24T11:36:00Z">
        <w:r w:rsidR="004134B2">
          <w:rPr>
            <w:rFonts w:cs="Times New Roman"/>
            <w:lang w:val="en-US"/>
          </w:rPr>
          <w:t xml:space="preserve">having </w:t>
        </w:r>
      </w:ins>
      <w:r>
        <w:rPr>
          <w:rFonts w:cs="Times New Roman"/>
          <w:lang w:val="en-US"/>
        </w:rPr>
        <w:t xml:space="preserve">a Pearson correlation coefficient </w:t>
      </w:r>
      <w:del w:id="468" w:author="Johan Ehrlén" w:date="2019-01-24T11:36:00Z">
        <w:r w:rsidDel="004134B2">
          <w:rPr>
            <w:rFonts w:cs="Times New Roman"/>
            <w:lang w:val="en-US"/>
          </w:rPr>
          <w:delText xml:space="preserve">larger </w:delText>
        </w:r>
      </w:del>
      <w:ins w:id="469" w:author="Johan Ehrlén" w:date="2019-01-24T11:36:00Z">
        <w:r w:rsidR="004134B2">
          <w:rPr>
            <w:rFonts w:cs="Times New Roman"/>
            <w:lang w:val="en-US"/>
          </w:rPr>
          <w:t xml:space="preserve">lower </w:t>
        </w:r>
      </w:ins>
      <w:r>
        <w:rPr>
          <w:rFonts w:cs="Times New Roman"/>
          <w:lang w:val="en-US"/>
        </w:rPr>
        <w:t xml:space="preserve">than 0.5. </w:t>
      </w:r>
      <w:r>
        <w:rPr>
          <w:rFonts w:eastAsia="Minion-Regular" w:cs="Minion-Regular"/>
          <w:lang w:val="en-US"/>
        </w:rPr>
        <w:t xml:space="preserve">We </w:t>
      </w:r>
      <w:del w:id="470" w:author="Johan Ehrlén" w:date="2019-01-24T11:36:00Z">
        <w:r w:rsidDel="004134B2">
          <w:rPr>
            <w:rFonts w:eastAsia="Minion-Regular" w:cs="Minion-Regular"/>
            <w:lang w:val="en-US"/>
          </w:rPr>
          <w:delText xml:space="preserve">then </w:delText>
        </w:r>
      </w:del>
      <w:r>
        <w:rPr>
          <w:rFonts w:eastAsia="Minion-Regular" w:cs="Minion-Regular"/>
          <w:lang w:val="en-US"/>
        </w:rPr>
        <w:t xml:space="preserve">ranked the resulting candidate models using the corrected </w:t>
      </w:r>
      <w:del w:id="471" w:author="Johan Ehrlén" w:date="2019-01-24T11:37:00Z">
        <w:r w:rsidDel="004134B2">
          <w:rPr>
            <w:rFonts w:eastAsia="Minion-Regular" w:cs="Minion-Regular"/>
            <w:lang w:val="en-US"/>
          </w:rPr>
          <w:delText xml:space="preserve">version of the </w:delText>
        </w:r>
      </w:del>
      <w:r>
        <w:rPr>
          <w:rFonts w:eastAsia="Minion-Regular" w:cs="Minion-Regular"/>
          <w:lang w:val="en-US"/>
        </w:rPr>
        <w:t xml:space="preserve">second-order Akaike information criterion (AICc). To account for model uncertainty, we performed model averaging of parameter estimates across all models with </w:t>
      </w:r>
      <w:r>
        <w:rPr>
          <w:rFonts w:eastAsia="BSSymbol-Medium" w:cs="BSSymbol-Medium"/>
          <w:lang w:val="en-US"/>
        </w:rPr>
        <w:t>Δ</w:t>
      </w:r>
      <w:r>
        <w:rPr>
          <w:rFonts w:eastAsia="Minion-Regular" w:cs="Minion-Regular"/>
          <w:lang w:val="en-US"/>
        </w:rPr>
        <w:t xml:space="preserve">AICc </w:t>
      </w:r>
      <w:r>
        <w:rPr>
          <w:rFonts w:eastAsia="BSSymbol-Medium" w:cs="BSSymbol-Medium"/>
          <w:lang w:val="en-US"/>
        </w:rPr>
        <w:t xml:space="preserve">&lt; </w:t>
      </w:r>
      <w:r>
        <w:rPr>
          <w:rFonts w:eastAsia="Minion-Regular" w:cs="Minion-Regular"/>
          <w:lang w:val="en-US"/>
        </w:rPr>
        <w:t>2. The effects of climate on the yearly position (start, mean and end) and duration of the flowering season were examined using linear models</w:t>
      </w:r>
      <w:ins w:id="472" w:author="Johan Ehrlén" w:date="2019-01-24T11:37:00Z">
        <w:r w:rsidR="004134B2">
          <w:rPr>
            <w:rFonts w:eastAsia="Minion-Regular" w:cs="Minion-Regular"/>
            <w:lang w:val="en-US"/>
          </w:rPr>
          <w:t>, including</w:t>
        </w:r>
      </w:ins>
      <w:del w:id="473" w:author="Johan Ehrlén" w:date="2019-01-24T11:37:00Z">
        <w:r w:rsidDel="004134B2">
          <w:rPr>
            <w:rFonts w:eastAsia="Minion-Regular" w:cs="Minion-Regular"/>
            <w:lang w:val="en-US"/>
          </w:rPr>
          <w:delText xml:space="preserve"> with the</w:delText>
        </w:r>
      </w:del>
      <w:r>
        <w:rPr>
          <w:rFonts w:eastAsia="Minion-Regular" w:cs="Minion-Regular"/>
          <w:lang w:val="en-US"/>
        </w:rPr>
        <w:t xml:space="preserve"> climat</w:t>
      </w:r>
      <w:ins w:id="474" w:author="Johan Ehrlén" w:date="2019-01-24T11:37:00Z">
        <w:r w:rsidR="004134B2">
          <w:rPr>
            <w:rFonts w:eastAsia="Minion-Regular" w:cs="Minion-Regular"/>
            <w:lang w:val="en-US"/>
          </w:rPr>
          <w:t xml:space="preserve">e </w:t>
        </w:r>
      </w:ins>
      <w:del w:id="475" w:author="Johan Ehrlén" w:date="2019-01-24T11:37:00Z">
        <w:r w:rsidDel="004134B2">
          <w:rPr>
            <w:rFonts w:eastAsia="Minion-Regular" w:cs="Minion-Regular"/>
            <w:lang w:val="en-US"/>
          </w:rPr>
          <w:delText>ic</w:delText>
        </w:r>
      </w:del>
      <w:r>
        <w:rPr>
          <w:rFonts w:eastAsia="Minion-Regular" w:cs="Minion-Regular"/>
          <w:lang w:val="en-US"/>
        </w:rPr>
        <w:t xml:space="preserve"> </w:t>
      </w:r>
      <w:del w:id="476" w:author="Johan Ehrlén" w:date="2019-01-24T11:37:00Z">
        <w:r w:rsidDel="004134B2">
          <w:rPr>
            <w:rFonts w:eastAsia="Minion-Regular" w:cs="Minion-Regular"/>
            <w:lang w:val="en-US"/>
          </w:rPr>
          <w:delText xml:space="preserve">variables </w:delText>
        </w:r>
      </w:del>
      <w:ins w:id="477" w:author="Johan Ehrlén" w:date="2019-01-24T11:37:00Z">
        <w:r w:rsidR="004134B2">
          <w:rPr>
            <w:rFonts w:eastAsia="Minion-Regular" w:cs="Minion-Regular"/>
            <w:lang w:val="en-US"/>
          </w:rPr>
          <w:t xml:space="preserve">predictors </w:t>
        </w:r>
      </w:ins>
      <w:r>
        <w:rPr>
          <w:rFonts w:eastAsia="Minion-Regular" w:cs="Minion-Regular"/>
          <w:lang w:val="en-US"/>
        </w:rPr>
        <w:t xml:space="preserve">that had a significant effect in the averaged model </w:t>
      </w:r>
      <w:del w:id="478" w:author="Johan Ehrlén" w:date="2019-01-24T11:38:00Z">
        <w:r w:rsidDel="004134B2">
          <w:rPr>
            <w:rFonts w:eastAsia="Minion-Regular" w:cs="Minion-Regular"/>
            <w:lang w:val="en-US"/>
          </w:rPr>
          <w:delText>for first flowering date</w:delText>
        </w:r>
      </w:del>
      <w:ins w:id="479" w:author="Johan Ehrlén" w:date="2019-01-24T11:38:00Z">
        <w:r w:rsidR="004134B2">
          <w:rPr>
            <w:rFonts w:eastAsia="Minion-Regular" w:cs="Minion-Regular"/>
            <w:lang w:val="en-US"/>
          </w:rPr>
          <w:t>of FFD</w:t>
        </w:r>
      </w:ins>
      <w:r>
        <w:rPr>
          <w:rFonts w:eastAsia="Minion-Regular" w:cs="Minion-Regular"/>
          <w:lang w:val="en-US"/>
        </w:rPr>
        <w:t xml:space="preserve"> for individual plants</w:t>
      </w:r>
      <w:del w:id="480" w:author="Johan Ehrlén" w:date="2019-01-24T11:38:00Z">
        <w:r w:rsidDel="004134B2">
          <w:rPr>
            <w:rFonts w:eastAsia="Minion-Regular" w:cs="Minion-Regular"/>
            <w:lang w:val="en-US"/>
          </w:rPr>
          <w:delText xml:space="preserve"> as predictors</w:delText>
        </w:r>
      </w:del>
      <w:r>
        <w:rPr>
          <w:rFonts w:eastAsia="Minion-Regular" w:cs="Minion-Regular"/>
          <w:lang w:val="en-US"/>
        </w:rPr>
        <w:t>.</w:t>
      </w:r>
      <w:r>
        <w:rPr>
          <w:rFonts w:cs="Times New Roman"/>
          <w:lang w:val="en-US"/>
        </w:rPr>
        <w:t xml:space="preserve"> In order to explore how long-term trends influenced our estimates of </w:t>
      </w:r>
      <w:ins w:id="481" w:author="Johan Ehrlén" w:date="2019-01-24T11:38:00Z">
        <w:r w:rsidR="004134B2">
          <w:rPr>
            <w:rFonts w:cs="Times New Roman"/>
            <w:lang w:val="en-US"/>
          </w:rPr>
          <w:t xml:space="preserve">climate </w:t>
        </w:r>
      </w:ins>
      <w:r>
        <w:rPr>
          <w:rFonts w:cs="Times New Roman"/>
          <w:lang w:val="en-US"/>
        </w:rPr>
        <w:t>effects</w:t>
      </w:r>
      <w:del w:id="482" w:author="Johan Ehrlén" w:date="2019-01-24T11:38:00Z">
        <w:r w:rsidDel="004134B2">
          <w:rPr>
            <w:rFonts w:cs="Times New Roman"/>
            <w:lang w:val="en-US"/>
          </w:rPr>
          <w:delText xml:space="preserve"> of climate</w:delText>
        </w:r>
      </w:del>
      <w:r>
        <w:rPr>
          <w:rFonts w:cs="Times New Roman"/>
          <w:lang w:val="en-US"/>
        </w:rPr>
        <w:t>, we ran the models including also year as a covariate.</w:t>
      </w:r>
    </w:p>
    <w:p w14:paraId="001648C2" w14:textId="7B31E373" w:rsidR="00BB0A31" w:rsidRDefault="000A3CCD">
      <w:pPr>
        <w:pStyle w:val="Standard"/>
        <w:spacing w:line="480" w:lineRule="auto"/>
      </w:pPr>
      <w:r>
        <w:rPr>
          <w:rFonts w:cs="Times New Roman"/>
          <w:lang w:val="en-US"/>
        </w:rPr>
        <w:tab/>
        <w:t xml:space="preserve">To assess how much of the variation in individual fitness was explained by year, we </w:t>
      </w:r>
      <w:r>
        <w:rPr>
          <w:rFonts w:cs="Times New Roman"/>
          <w:lang w:val="en-US"/>
        </w:rPr>
        <w:lastRenderedPageBreak/>
        <w:t xml:space="preserve">calculated the </w:t>
      </w:r>
      <w:r>
        <w:rPr>
          <w:rFonts w:cs="Times New Roman"/>
          <w:color w:val="00000A"/>
          <w:lang w:val="en-US"/>
        </w:rPr>
        <w:t>R</w:t>
      </w:r>
      <w:r>
        <w:rPr>
          <w:rFonts w:cs="Times New Roman"/>
          <w:color w:val="00000A"/>
          <w:vertAlign w:val="superscript"/>
          <w:lang w:val="en-US"/>
        </w:rPr>
        <w:t>2</w:t>
      </w:r>
      <w:ins w:id="483" w:author="Johan Ehrlén" w:date="2019-01-24T11:35:00Z">
        <w:r w:rsidR="00EA1629">
          <w:rPr>
            <w:rFonts w:cs="Times New Roman"/>
            <w:color w:val="00000A"/>
            <w:lang w:val="en-US"/>
          </w:rPr>
          <w:t>-value</w:t>
        </w:r>
      </w:ins>
      <w:r>
        <w:rPr>
          <w:rFonts w:cs="Times New Roman"/>
          <w:color w:val="00000A"/>
          <w:lang w:val="en-US"/>
        </w:rPr>
        <w:t xml:space="preserve"> from</w:t>
      </w:r>
      <w:r>
        <w:rPr>
          <w:rFonts w:cs="Times New Roman"/>
          <w:lang w:val="en-US"/>
        </w:rPr>
        <w:t xml:space="preserve"> a univariate linear regression of fitness with year as a nominal variable. The effects of </w:t>
      </w:r>
      <w:ins w:id="484" w:author="Johan Ehrlén" w:date="2019-01-24T11:38:00Z">
        <w:r w:rsidR="004134B2">
          <w:rPr>
            <w:rFonts w:cs="Times New Roman"/>
            <w:lang w:val="en-US"/>
          </w:rPr>
          <w:t xml:space="preserve">the 12 climatic variables </w:t>
        </w:r>
      </w:ins>
      <w:del w:id="485" w:author="Johan Ehrlén" w:date="2019-01-24T11:39:00Z">
        <w:r w:rsidDel="004134B2">
          <w:rPr>
            <w:rFonts w:cs="Times New Roman"/>
            <w:lang w:val="en-US"/>
          </w:rPr>
          <w:delText xml:space="preserve">yearly climate </w:delText>
        </w:r>
      </w:del>
      <w:r>
        <w:rPr>
          <w:rFonts w:cs="Times New Roman"/>
          <w:lang w:val="en-US"/>
        </w:rPr>
        <w:t xml:space="preserve">on individual fitness were examined using linear mixed models with number of flowers as a </w:t>
      </w:r>
      <w:del w:id="486" w:author="Johan Ehrlén" w:date="2019-01-24T11:39:00Z">
        <w:r w:rsidDel="004134B2">
          <w:rPr>
            <w:rFonts w:cs="Times New Roman"/>
            <w:lang w:val="en-US"/>
          </w:rPr>
          <w:delText>condition trait</w:delText>
        </w:r>
      </w:del>
      <w:ins w:id="487" w:author="Johan Ehrlén" w:date="2019-01-24T11:39:00Z">
        <w:r w:rsidR="004134B2">
          <w:rPr>
            <w:rFonts w:cs="Times New Roman"/>
            <w:lang w:val="en-US"/>
          </w:rPr>
          <w:t>covariate</w:t>
        </w:r>
      </w:ins>
      <w:r>
        <w:rPr>
          <w:rFonts w:cs="Times New Roman"/>
          <w:lang w:val="en-US"/>
        </w:rPr>
        <w:t xml:space="preserve"> and plant individual as a random effect. We performed model selection and model averaging</w:t>
      </w:r>
      <w:ins w:id="488" w:author="Johan Ehrlén" w:date="2019-01-28T14:25:00Z">
        <w:r w:rsidR="00067877">
          <w:rPr>
            <w:rFonts w:cs="Times New Roman"/>
            <w:lang w:val="en-US"/>
          </w:rPr>
          <w:t>,</w:t>
        </w:r>
      </w:ins>
      <w:del w:id="489" w:author="Johan Ehrlén" w:date="2019-01-28T14:25:00Z">
        <w:r w:rsidDel="00067877">
          <w:rPr>
            <w:rFonts w:cs="Times New Roman"/>
            <w:lang w:val="en-US"/>
          </w:rPr>
          <w:delText xml:space="preserve"> using</w:delText>
        </w:r>
      </w:del>
      <w:r>
        <w:rPr>
          <w:rFonts w:cs="Times New Roman"/>
          <w:lang w:val="en-US"/>
        </w:rPr>
        <w:t xml:space="preserve"> </w:t>
      </w:r>
      <w:del w:id="490" w:author="Johan Ehrlén" w:date="2019-01-24T11:38:00Z">
        <w:r w:rsidDel="004134B2">
          <w:rPr>
            <w:rFonts w:cs="Times New Roman"/>
            <w:lang w:val="en-US"/>
          </w:rPr>
          <w:delText xml:space="preserve">the 12 climatic variables </w:delText>
        </w:r>
      </w:del>
      <w:r>
        <w:rPr>
          <w:rFonts w:cs="Times New Roman"/>
          <w:lang w:val="en-US"/>
        </w:rPr>
        <w:t>as described above.</w:t>
      </w:r>
    </w:p>
    <w:p w14:paraId="71F1F0B9" w14:textId="06A3ADAE" w:rsidR="00BB0A31" w:rsidRDefault="000A3CCD">
      <w:pPr>
        <w:pStyle w:val="Standard"/>
        <w:spacing w:line="480" w:lineRule="auto"/>
      </w:pPr>
      <w:r>
        <w:rPr>
          <w:rFonts w:cs="Times New Roman"/>
          <w:lang w:val="en-US"/>
        </w:rPr>
        <w:tab/>
        <w:t xml:space="preserve">To assess total and direct phenotypic selection on </w:t>
      </w:r>
      <w:del w:id="491" w:author="Johan Ehrlén" w:date="2019-01-24T11:39:00Z">
        <w:r w:rsidDel="004134B2">
          <w:rPr>
            <w:rFonts w:cs="Times New Roman"/>
            <w:lang w:val="en-US"/>
          </w:rPr>
          <w:delText>flowering time (</w:delText>
        </w:r>
      </w:del>
      <w:r>
        <w:rPr>
          <w:rFonts w:cs="Times New Roman"/>
          <w:lang w:val="en-US"/>
        </w:rPr>
        <w:t>FFD</w:t>
      </w:r>
      <w:del w:id="492" w:author="Johan Ehrlén" w:date="2019-01-24T11:39:00Z">
        <w:r w:rsidDel="004134B2">
          <w:rPr>
            <w:rFonts w:cs="Times New Roman"/>
            <w:lang w:val="en-US"/>
          </w:rPr>
          <w:delText>)</w:delText>
        </w:r>
      </w:del>
      <w:r>
        <w:rPr>
          <w:rFonts w:cs="Times New Roman"/>
          <w:lang w:val="en-US"/>
        </w:rPr>
        <w:t xml:space="preserve"> </w:t>
      </w:r>
      <w:del w:id="493" w:author="Johan Ehrlén" w:date="2019-01-24T11:39:00Z">
        <w:r w:rsidDel="004134B2">
          <w:rPr>
            <w:rFonts w:cs="Times New Roman"/>
            <w:lang w:val="en-US"/>
          </w:rPr>
          <w:delText xml:space="preserve">for </w:delText>
        </w:r>
      </w:del>
      <w:ins w:id="494" w:author="Johan Ehrlén" w:date="2019-01-24T11:39:00Z">
        <w:r w:rsidR="004134B2">
          <w:rPr>
            <w:rFonts w:cs="Times New Roman"/>
            <w:lang w:val="en-US"/>
          </w:rPr>
          <w:t xml:space="preserve">in </w:t>
        </w:r>
      </w:ins>
      <w:r>
        <w:rPr>
          <w:rFonts w:cs="Times New Roman"/>
          <w:lang w:val="en-US"/>
        </w:rPr>
        <w:t>each year, we estimated phenotypic selection differentials and gradients, respectively</w:t>
      </w:r>
      <w:del w:id="495" w:author="Johan Ehrlén" w:date="2019-01-24T11:39:00Z">
        <w:r w:rsidDel="004134B2">
          <w:rPr>
            <w:rFonts w:cs="Times New Roman"/>
            <w:lang w:val="en-US"/>
          </w:rPr>
          <w:delText>, using linear regression models</w:delText>
        </w:r>
      </w:del>
      <w:r>
        <w:rPr>
          <w:rFonts w:cs="Times New Roman"/>
          <w:lang w:val="en-US"/>
        </w:rPr>
        <w:t>.</w:t>
      </w:r>
      <w:r>
        <w:rPr>
          <w:rFonts w:cs="Times New Roman"/>
          <w:color w:val="00000A"/>
          <w:lang w:val="en-US"/>
        </w:rPr>
        <w:t xml:space="preserve"> Fitness, in terms of the number of intact seeds, was relativized within years by dividing individual values by yearly mean values. Traits were standardized within years by subtracting the yearly mean and dividing by the yearly standard deviation. </w:t>
      </w:r>
      <w:del w:id="496" w:author="Johan Ehrlén" w:date="2019-01-17T10:34:00Z">
        <w:r w:rsidDel="00BA02C4">
          <w:rPr>
            <w:rFonts w:cs="Times New Roman"/>
            <w:color w:val="00000A"/>
            <w:lang w:val="en-US"/>
          </w:rPr>
          <w:delText xml:space="preserve"> </w:delText>
        </w:r>
      </w:del>
      <w:del w:id="497" w:author="Johan Ehrlén" w:date="2019-01-28T14:26:00Z">
        <w:r w:rsidDel="00067877">
          <w:rPr>
            <w:rFonts w:cs="Times New Roman"/>
            <w:color w:val="00000A"/>
            <w:lang w:val="en-US"/>
          </w:rPr>
          <w:delText>Phenotypic s</w:delText>
        </w:r>
      </w:del>
      <w:ins w:id="498" w:author="Johan Ehrlén" w:date="2019-01-28T14:26:00Z">
        <w:r w:rsidR="00067877">
          <w:rPr>
            <w:rFonts w:cs="Times New Roman"/>
            <w:color w:val="00000A"/>
            <w:lang w:val="en-US"/>
          </w:rPr>
          <w:t>S</w:t>
        </w:r>
      </w:ins>
      <w:r>
        <w:rPr>
          <w:rFonts w:cs="Times New Roman"/>
          <w:color w:val="00000A"/>
          <w:lang w:val="en-US"/>
        </w:rPr>
        <w:t>election differentials</w:t>
      </w:r>
      <w:del w:id="499" w:author="Johan Ehrlén" w:date="2019-01-17T10:34:00Z">
        <w:r w:rsidDel="00BA02C4">
          <w:rPr>
            <w:rFonts w:cs="Times New Roman"/>
            <w:color w:val="00000A"/>
            <w:lang w:val="en-US"/>
          </w:rPr>
          <w:delText>, providing estimates of the combination of direct selection, and indirect selection mediated through correlated characters on a trait,</w:delText>
        </w:r>
      </w:del>
      <w:r>
        <w:rPr>
          <w:rFonts w:cs="Times New Roman"/>
          <w:color w:val="00000A"/>
          <w:lang w:val="en-US"/>
        </w:rPr>
        <w:t xml:space="preserve"> were calculated for each year using univariate regressions of relative fitness on standardized FFD </w:t>
      </w:r>
      <w:del w:id="500" w:author="Johan Ehrlén" w:date="2019-01-28T14:26:00Z">
        <w:r w:rsidDel="00067877">
          <w:rPr>
            <w:rFonts w:cs="Times New Roman"/>
            <w:color w:val="00000A"/>
            <w:lang w:val="en-US"/>
          </w:rPr>
          <w:delText xml:space="preserve">and number of flowers </w:delText>
        </w:r>
      </w:del>
      <w:r>
        <w:rPr>
          <w:rFonts w:cs="Times New Roman"/>
          <w:color w:val="00000A"/>
          <w:lang w:val="en-US"/>
        </w:rPr>
        <w:t xml:space="preserve">(Lande &amp; Arnold </w:t>
      </w:r>
      <w:r>
        <w:rPr>
          <w:lang w:val="en-US"/>
        </w:rPr>
        <w:t>1983).</w:t>
      </w:r>
      <w:r>
        <w:rPr>
          <w:rFonts w:cs="Times New Roman"/>
          <w:color w:val="00000A"/>
          <w:lang w:val="en-US"/>
        </w:rPr>
        <w:t xml:space="preserve"> </w:t>
      </w:r>
      <w:del w:id="501" w:author="Johan Ehrlén" w:date="2019-01-28T14:26:00Z">
        <w:r w:rsidDel="00067877">
          <w:rPr>
            <w:rFonts w:eastAsia="TimesNRMT" w:cs="Times New Roman"/>
            <w:color w:val="00000A"/>
            <w:lang w:val="en-US"/>
          </w:rPr>
          <w:delText>Phenotypic s</w:delText>
        </w:r>
      </w:del>
      <w:ins w:id="502" w:author="Johan Ehrlén" w:date="2019-01-28T14:26:00Z">
        <w:r w:rsidR="00067877">
          <w:rPr>
            <w:rFonts w:eastAsia="TimesNRMT" w:cs="Times New Roman"/>
            <w:color w:val="00000A"/>
            <w:lang w:val="en-US"/>
          </w:rPr>
          <w:t>S</w:t>
        </w:r>
      </w:ins>
      <w:r>
        <w:rPr>
          <w:rFonts w:eastAsia="TimesNRMT" w:cs="Times New Roman"/>
          <w:color w:val="00000A"/>
          <w:lang w:val="en-US"/>
        </w:rPr>
        <w:t xml:space="preserve">election </w:t>
      </w:r>
      <w:r>
        <w:rPr>
          <w:lang w:val="en-US"/>
        </w:rPr>
        <w:t>gradients</w:t>
      </w:r>
      <w:del w:id="503" w:author="Johan Ehrlén" w:date="2019-01-17T10:34:00Z">
        <w:r w:rsidDel="00BA02C4">
          <w:rPr>
            <w:lang w:val="en-US"/>
          </w:rPr>
          <w:delText>,</w:delText>
        </w:r>
        <w:r w:rsidDel="00BA02C4">
          <w:rPr>
            <w:rFonts w:eastAsia="TimesNRMT" w:cs="Times New Roman"/>
            <w:color w:val="00000A"/>
            <w:lang w:val="en-US"/>
          </w:rPr>
          <w:delText xml:space="preserve"> providing estimates of direct selection on a trait,</w:delText>
        </w:r>
      </w:del>
      <w:r>
        <w:rPr>
          <w:rFonts w:eastAsia="TimesNRMT" w:cs="Times New Roman"/>
          <w:color w:val="00000A"/>
          <w:lang w:val="en-US"/>
        </w:rPr>
        <w:t xml:space="preserve"> </w:t>
      </w:r>
      <w:r>
        <w:rPr>
          <w:lang w:val="en-US"/>
        </w:rPr>
        <w:t xml:space="preserve">were calculated for each year using multiple linear regressions of relative fitness on standardized FFD and number of flowers. We included the number of flowers </w:t>
      </w:r>
      <w:r>
        <w:rPr>
          <w:rFonts w:cs="Times New Roman"/>
          <w:color w:val="00000A"/>
          <w:lang w:val="en-US"/>
        </w:rPr>
        <w:t xml:space="preserve">as a measure of resource state in these analyses </w:t>
      </w:r>
      <w:del w:id="504" w:author="Johan Ehrlén" w:date="2019-01-24T11:40:00Z">
        <w:r w:rsidDel="004134B2">
          <w:rPr>
            <w:rFonts w:cs="Times New Roman"/>
            <w:color w:val="00000A"/>
            <w:lang w:val="en-US"/>
          </w:rPr>
          <w:delText xml:space="preserve">in order to reduce bias due to environmentally induced covariance between FFD and fitness </w:delText>
        </w:r>
      </w:del>
      <w:r>
        <w:rPr>
          <w:rFonts w:cs="Times New Roman"/>
          <w:color w:val="00000A"/>
          <w:lang w:val="en-US"/>
        </w:rPr>
        <w:t xml:space="preserve">(Rausher </w:t>
      </w:r>
      <w:r>
        <w:rPr>
          <w:lang w:val="en-US"/>
        </w:rPr>
        <w:t>1992).</w:t>
      </w:r>
      <w:r>
        <w:rPr>
          <w:rFonts w:cs="Times New Roman"/>
          <w:color w:val="00000A"/>
          <w:lang w:val="en-US"/>
        </w:rPr>
        <w:t xml:space="preserve"> </w:t>
      </w:r>
      <w:del w:id="505" w:author="Johan Ehrlén" w:date="2019-01-28T14:26:00Z">
        <w:r w:rsidDel="00067877">
          <w:rPr>
            <w:rFonts w:cs="Times New Roman"/>
            <w:color w:val="00000A"/>
            <w:lang w:val="en-US"/>
          </w:rPr>
          <w:delText>In addition to directional (linear) selection, w</w:delText>
        </w:r>
      </w:del>
      <w:ins w:id="506" w:author="Johan Ehrlén" w:date="2019-01-28T14:26:00Z">
        <w:r w:rsidR="00067877">
          <w:rPr>
            <w:rFonts w:cs="Times New Roman"/>
            <w:color w:val="00000A"/>
            <w:lang w:val="en-US"/>
          </w:rPr>
          <w:t>W</w:t>
        </w:r>
      </w:ins>
      <w:r>
        <w:rPr>
          <w:rFonts w:cs="Times New Roman"/>
          <w:color w:val="00000A"/>
          <w:lang w:val="en-US"/>
        </w:rPr>
        <w:t xml:space="preserve">e also </w:t>
      </w:r>
      <w:del w:id="507" w:author="Johan Ehrlén" w:date="2019-01-28T14:26:00Z">
        <w:r w:rsidDel="00067877">
          <w:rPr>
            <w:rFonts w:cs="Times New Roman"/>
            <w:color w:val="00000A"/>
            <w:lang w:val="en-US"/>
          </w:rPr>
          <w:delText xml:space="preserve">assessed </w:delText>
        </w:r>
      </w:del>
      <w:ins w:id="508" w:author="Johan Ehrlén" w:date="2019-01-28T14:26:00Z">
        <w:r w:rsidR="00067877">
          <w:rPr>
            <w:rFonts w:cs="Times New Roman"/>
            <w:color w:val="00000A"/>
            <w:lang w:val="en-US"/>
          </w:rPr>
          <w:t xml:space="preserve">estimated </w:t>
        </w:r>
      </w:ins>
      <w:r>
        <w:rPr>
          <w:rFonts w:cs="Times New Roman"/>
          <w:color w:val="00000A"/>
          <w:lang w:val="en-US"/>
        </w:rPr>
        <w:t>non-linear (quadratic and correlational) selection</w:t>
      </w:r>
      <w:del w:id="509" w:author="Johan Ehrlén" w:date="2019-01-28T14:27:00Z">
        <w:r w:rsidDel="00067877">
          <w:rPr>
            <w:rFonts w:cs="Times New Roman"/>
            <w:color w:val="00000A"/>
            <w:lang w:val="en-US"/>
          </w:rPr>
          <w:delText xml:space="preserve"> (Lande &amp; Arnold 1983; Arnold </w:delText>
        </w:r>
        <w:r w:rsidDel="00067877">
          <w:rPr>
            <w:lang w:val="en-US"/>
          </w:rPr>
          <w:delText>1986)</w:delText>
        </w:r>
        <w:r w:rsidDel="00067877">
          <w:rPr>
            <w:rFonts w:eastAsia="TimesNRMT" w:cs="Times New Roman"/>
            <w:color w:val="00000A"/>
            <w:lang w:val="en-US"/>
          </w:rPr>
          <w:delText>. N</w:delText>
        </w:r>
        <w:r w:rsidDel="00067877">
          <w:rPr>
            <w:rFonts w:cs="Times New Roman"/>
            <w:color w:val="00000A"/>
            <w:lang w:val="en-US"/>
          </w:rPr>
          <w:delText xml:space="preserve">on-linear </w:delText>
        </w:r>
      </w:del>
      <w:del w:id="510" w:author="Johan Ehrlén" w:date="2019-01-24T11:40:00Z">
        <w:r w:rsidDel="004134B2">
          <w:rPr>
            <w:rFonts w:cs="Times New Roman"/>
            <w:color w:val="00000A"/>
            <w:lang w:val="en-US"/>
          </w:rPr>
          <w:delText xml:space="preserve">(quadratic and correlational) </w:delText>
        </w:r>
      </w:del>
      <w:del w:id="511" w:author="Johan Ehrlén" w:date="2019-01-28T14:27:00Z">
        <w:r w:rsidDel="00067877">
          <w:rPr>
            <w:rFonts w:cs="Times New Roman"/>
            <w:color w:val="00000A"/>
            <w:lang w:val="en-US"/>
          </w:rPr>
          <w:delText>selection was estimated</w:delText>
        </w:r>
      </w:del>
      <w:r>
        <w:rPr>
          <w:rFonts w:cs="Times New Roman"/>
          <w:color w:val="00000A"/>
          <w:lang w:val="en-US"/>
        </w:rPr>
        <w:t xml:space="preserve"> by examining the effect of quadratic and interaction terms in a model including also the linear terms</w:t>
      </w:r>
      <w:ins w:id="512" w:author="Johan Ehrlén" w:date="2019-01-28T14:27:00Z">
        <w:r w:rsidR="00067877">
          <w:rPr>
            <w:rFonts w:cs="Times New Roman"/>
            <w:color w:val="00000A"/>
            <w:lang w:val="en-US"/>
          </w:rPr>
          <w:t xml:space="preserve"> (Lande &amp; Arnold 1983; Arnold </w:t>
        </w:r>
        <w:r w:rsidR="00067877">
          <w:rPr>
            <w:lang w:val="en-US"/>
          </w:rPr>
          <w:t>1986)</w:t>
        </w:r>
      </w:ins>
      <w:r>
        <w:rPr>
          <w:rFonts w:cs="Times New Roman"/>
          <w:color w:val="00000A"/>
          <w:lang w:val="en-US"/>
        </w:rPr>
        <w:t xml:space="preserve">. Quadratic regression coefficients and their standard errors were doubled (Stinchcombe </w:t>
      </w:r>
      <w:r>
        <w:rPr>
          <w:rFonts w:cs="Times New Roman"/>
          <w:i/>
          <w:iCs/>
          <w:color w:val="00000A"/>
          <w:lang w:val="en-US"/>
        </w:rPr>
        <w:t>et al.</w:t>
      </w:r>
      <w:r>
        <w:rPr>
          <w:rFonts w:cs="Times New Roman"/>
          <w:color w:val="00000A"/>
          <w:lang w:val="en-US"/>
        </w:rPr>
        <w:t xml:space="preserve"> 2008). We checked for a trend across years in direct selection on flowering time by performing a univariate linear regression of selection gradients for FFD against year.</w:t>
      </w:r>
    </w:p>
    <w:p w14:paraId="69ACD687" w14:textId="31A14AFA" w:rsidR="00BB0A31" w:rsidRDefault="000A3CCD">
      <w:pPr>
        <w:pStyle w:val="Standard"/>
        <w:spacing w:line="480" w:lineRule="auto"/>
      </w:pPr>
      <w:r>
        <w:rPr>
          <w:rFonts w:cs="Times New Roman"/>
          <w:color w:val="00000A"/>
          <w:lang w:val="en-US"/>
        </w:rPr>
        <w:tab/>
        <w:t xml:space="preserve">Among-year differences in total and direct phenotypic linear selection on flowering time were evaluated using </w:t>
      </w:r>
      <w:del w:id="513" w:author="Johan Ehrlén" w:date="2019-01-28T14:27:00Z">
        <w:r w:rsidDel="00067877">
          <w:rPr>
            <w:rFonts w:cs="Times New Roman"/>
            <w:color w:val="00000A"/>
            <w:lang w:val="en-US"/>
          </w:rPr>
          <w:delText xml:space="preserve">phenotypic selection </w:delText>
        </w:r>
      </w:del>
      <w:r>
        <w:rPr>
          <w:rFonts w:cs="Times New Roman"/>
          <w:color w:val="00000A"/>
          <w:lang w:val="en-US"/>
        </w:rPr>
        <w:t xml:space="preserve">models including also the interaction between standardized </w:t>
      </w:r>
      <w:del w:id="514" w:author="Johan Ehrlén" w:date="2019-01-24T11:40:00Z">
        <w:r w:rsidDel="004134B2">
          <w:rPr>
            <w:rFonts w:cs="Times New Roman"/>
            <w:color w:val="00000A"/>
            <w:lang w:val="en-US"/>
          </w:rPr>
          <w:delText>first flowering date</w:delText>
        </w:r>
      </w:del>
      <w:ins w:id="515" w:author="Johan Ehrlén" w:date="2019-01-24T11:40:00Z">
        <w:r w:rsidR="004134B2">
          <w:rPr>
            <w:rFonts w:cs="Times New Roman"/>
            <w:color w:val="00000A"/>
            <w:lang w:val="en-US"/>
          </w:rPr>
          <w:t>FFD</w:t>
        </w:r>
      </w:ins>
      <w:r>
        <w:rPr>
          <w:rFonts w:cs="Times New Roman"/>
          <w:color w:val="00000A"/>
          <w:lang w:val="en-US"/>
        </w:rPr>
        <w:t xml:space="preserve"> and year. The main effect of year was not included as fitness was relativized within years prior to analysis. Plant individual was included as a random effect. In this analysis, we </w:t>
      </w:r>
      <w:del w:id="516" w:author="Johan Ehrlén" w:date="2019-01-28T14:27:00Z">
        <w:r w:rsidDel="00067877">
          <w:rPr>
            <w:rFonts w:cs="Times New Roman"/>
            <w:color w:val="00000A"/>
            <w:lang w:val="en-US"/>
          </w:rPr>
          <w:delText xml:space="preserve">examined </w:delText>
        </w:r>
      </w:del>
      <w:ins w:id="517" w:author="Johan Ehrlén" w:date="2019-01-28T14:27:00Z">
        <w:r w:rsidR="00067877">
          <w:rPr>
            <w:rFonts w:cs="Times New Roman"/>
            <w:color w:val="00000A"/>
            <w:lang w:val="en-US"/>
          </w:rPr>
          <w:t xml:space="preserve">considered </w:t>
        </w:r>
      </w:ins>
      <w:r>
        <w:rPr>
          <w:rFonts w:cs="Times New Roman"/>
          <w:color w:val="00000A"/>
          <w:lang w:val="en-US"/>
        </w:rPr>
        <w:t>only variation in linear selection because non-linear selection was only significant in very few years (see Results).</w:t>
      </w:r>
    </w:p>
    <w:p w14:paraId="26AEE11F" w14:textId="2443DAB8" w:rsidR="00BB0A31" w:rsidDel="004134B2" w:rsidRDefault="000A3CCD">
      <w:pPr>
        <w:pStyle w:val="Standard"/>
        <w:tabs>
          <w:tab w:val="left" w:pos="857"/>
        </w:tabs>
        <w:spacing w:line="480" w:lineRule="auto"/>
        <w:rPr>
          <w:del w:id="518" w:author="Johan Ehrlén" w:date="2019-01-24T11:42:00Z"/>
        </w:rPr>
      </w:pPr>
      <w:r>
        <w:rPr>
          <w:rFonts w:cs="Times New Roman"/>
          <w:color w:val="00000A"/>
          <w:lang w:val="en-US"/>
        </w:rPr>
        <w:tab/>
        <w:t xml:space="preserve">To examine if variation in total phenotypic selection among years was related to </w:t>
      </w:r>
      <w:r>
        <w:rPr>
          <w:rFonts w:cs="Times New Roman"/>
          <w:color w:val="00000A"/>
          <w:lang w:val="en-US"/>
        </w:rPr>
        <w:lastRenderedPageBreak/>
        <w:t xml:space="preserve">climatic conditions during spring, we </w:t>
      </w:r>
      <w:del w:id="519" w:author="Johan Ehrlén" w:date="2019-01-28T14:28:00Z">
        <w:r w:rsidDel="00067877">
          <w:rPr>
            <w:rFonts w:cs="Times New Roman"/>
            <w:color w:val="00000A"/>
            <w:lang w:val="en-US"/>
          </w:rPr>
          <w:delText>performed phenotypic selection</w:delText>
        </w:r>
      </w:del>
      <w:ins w:id="520" w:author="Johan Ehrlén" w:date="2019-01-28T14:28:00Z">
        <w:r w:rsidR="00067877">
          <w:rPr>
            <w:rFonts w:cs="Times New Roman"/>
            <w:color w:val="00000A"/>
            <w:lang w:val="en-US"/>
          </w:rPr>
          <w:t>ran</w:t>
        </w:r>
      </w:ins>
      <w:r>
        <w:rPr>
          <w:rFonts w:cs="Times New Roman"/>
          <w:color w:val="00000A"/>
          <w:lang w:val="en-US"/>
        </w:rPr>
        <w:t xml:space="preserve"> models including </w:t>
      </w:r>
      <w:ins w:id="521" w:author="Johan Ehrlén" w:date="2019-01-31T09:05:00Z">
        <w:r w:rsidR="00CD73CC">
          <w:rPr>
            <w:rFonts w:cs="Times New Roman"/>
            <w:color w:val="00000A"/>
            <w:lang w:val="en-US"/>
          </w:rPr>
          <w:t xml:space="preserve">standardized FFD and </w:t>
        </w:r>
      </w:ins>
      <w:r>
        <w:rPr>
          <w:rFonts w:cs="Times New Roman"/>
          <w:color w:val="00000A"/>
          <w:lang w:val="en-US"/>
        </w:rPr>
        <w:t xml:space="preserve">the interactions between </w:t>
      </w:r>
      <w:del w:id="522" w:author="Johan Ehrlén" w:date="2019-01-31T09:05:00Z">
        <w:r w:rsidDel="00CD73CC">
          <w:rPr>
            <w:rFonts w:cs="Times New Roman"/>
            <w:color w:val="00000A"/>
            <w:lang w:val="en-US"/>
          </w:rPr>
          <w:delText xml:space="preserve">standardized </w:delText>
        </w:r>
      </w:del>
      <w:r>
        <w:rPr>
          <w:rFonts w:cs="Times New Roman"/>
          <w:color w:val="00000A"/>
          <w:lang w:val="en-US"/>
        </w:rPr>
        <w:t xml:space="preserve">FFD and </w:t>
      </w:r>
      <w:ins w:id="523" w:author="Johan Ehrlén" w:date="2019-01-24T11:40:00Z">
        <w:r w:rsidR="004134B2">
          <w:rPr>
            <w:rFonts w:cs="Times New Roman"/>
            <w:color w:val="00000A"/>
            <w:lang w:val="en-US"/>
          </w:rPr>
          <w:t xml:space="preserve">the 12 </w:t>
        </w:r>
      </w:ins>
      <w:r>
        <w:rPr>
          <w:rFonts w:cs="Times New Roman"/>
          <w:color w:val="00000A"/>
          <w:lang w:val="en-US"/>
        </w:rPr>
        <w:t xml:space="preserve">climatic variables. The main effects of climatic variables on fitness were not included as fitness was relativized within years prior to analysis. Plant individual was included as a random effect. For the effects of </w:t>
      </w:r>
      <w:ins w:id="524" w:author="Johan Ehrlén" w:date="2019-01-24T11:41:00Z">
        <w:r w:rsidR="004134B2">
          <w:rPr>
            <w:rFonts w:cs="Times New Roman"/>
            <w:color w:val="00000A"/>
            <w:lang w:val="en-US"/>
          </w:rPr>
          <w:t xml:space="preserve">interactions with </w:t>
        </w:r>
      </w:ins>
      <w:r>
        <w:rPr>
          <w:rFonts w:cs="Times New Roman"/>
          <w:color w:val="00000A"/>
          <w:lang w:val="en-US"/>
        </w:rPr>
        <w:t>climatic variables, we performed model selection and model averaging as explained above</w:t>
      </w:r>
      <w:del w:id="525" w:author="Johan Ehrlén" w:date="2019-01-24T11:41:00Z">
        <w:r w:rsidDel="004134B2">
          <w:rPr>
            <w:rFonts w:cs="Times New Roman"/>
            <w:color w:val="00000A"/>
            <w:lang w:val="en-US"/>
          </w:rPr>
          <w:delText>, using the interactions between standardized first flowering date and each of the 12 climatic variables</w:delText>
        </w:r>
      </w:del>
      <w:r>
        <w:rPr>
          <w:rFonts w:cs="Times New Roman"/>
          <w:color w:val="00000A"/>
          <w:lang w:val="en-US"/>
        </w:rPr>
        <w:t xml:space="preserve">. Interaction terms that had a significant effect in the averaged model (based on z, the Wald test statistic of the effect, see Table S5) were then used to perform an </w:t>
      </w:r>
      <w:commentRangeStart w:id="526"/>
      <w:commentRangeStart w:id="527"/>
      <w:r>
        <w:rPr>
          <w:rFonts w:cs="Times New Roman"/>
          <w:color w:val="00000A"/>
          <w:lang w:val="en-US"/>
        </w:rPr>
        <w:t>analysis of deviance using the Wald Chi-square test</w:t>
      </w:r>
      <w:commentRangeEnd w:id="526"/>
      <w:r>
        <w:commentReference w:id="526"/>
      </w:r>
      <w:commentRangeEnd w:id="527"/>
      <w:r w:rsidR="00BA02C4">
        <w:rPr>
          <w:rStyle w:val="CommentReference"/>
          <w:rFonts w:cs="Mangal"/>
          <w:lang w:val="en-US"/>
        </w:rPr>
        <w:commentReference w:id="527"/>
      </w:r>
      <w:r>
        <w:rPr>
          <w:rFonts w:cs="Times New Roman"/>
          <w:color w:val="00000A"/>
          <w:lang w:val="en-US"/>
        </w:rPr>
        <w:t>.</w:t>
      </w:r>
      <w:ins w:id="528" w:author="Johan Ehrlén" w:date="2019-01-24T11:42:00Z">
        <w:r w:rsidR="004134B2">
          <w:rPr>
            <w:rFonts w:cs="Times New Roman"/>
            <w:color w:val="00000A"/>
            <w:lang w:val="en-US"/>
          </w:rPr>
          <w:t xml:space="preserve"> </w:t>
        </w:r>
      </w:ins>
    </w:p>
    <w:p w14:paraId="6F83DDF8" w14:textId="6C42DC67" w:rsidR="004134B2" w:rsidRDefault="000A3CCD">
      <w:pPr>
        <w:pStyle w:val="Standard"/>
        <w:tabs>
          <w:tab w:val="left" w:pos="857"/>
        </w:tabs>
        <w:spacing w:line="480" w:lineRule="auto"/>
        <w:rPr>
          <w:ins w:id="529" w:author="Johan Ehrlén" w:date="2019-01-24T11:42:00Z"/>
          <w:rFonts w:cs="Times New Roman"/>
          <w:color w:val="00000A"/>
          <w:lang w:val="en-US"/>
        </w:rPr>
        <w:pPrChange w:id="530" w:author="Johan Ehrlén" w:date="2019-01-24T11:42:00Z">
          <w:pPr>
            <w:pStyle w:val="Standard"/>
            <w:spacing w:line="480" w:lineRule="auto"/>
          </w:pPr>
        </w:pPrChange>
      </w:pPr>
      <w:r>
        <w:rPr>
          <w:rFonts w:cs="Times New Roman"/>
          <w:color w:val="00000A"/>
          <w:lang w:val="en-US"/>
        </w:rPr>
        <w:t xml:space="preserve">We used analogous models to examine among-year variation in both total </w:t>
      </w:r>
      <w:del w:id="531" w:author="Johan Ehrlén" w:date="2019-01-28T14:28:00Z">
        <w:r w:rsidDel="00067877">
          <w:rPr>
            <w:rFonts w:cs="Times New Roman"/>
            <w:color w:val="00000A"/>
            <w:lang w:val="en-US"/>
          </w:rPr>
          <w:delText xml:space="preserve">phenotypic selection </w:delText>
        </w:r>
      </w:del>
      <w:r>
        <w:rPr>
          <w:rFonts w:cs="Times New Roman"/>
          <w:color w:val="00000A"/>
          <w:lang w:val="en-US"/>
        </w:rPr>
        <w:t xml:space="preserve">and direct selection, </w:t>
      </w:r>
      <w:del w:id="532" w:author="Johan Ehrlén" w:date="2019-01-17T10:34:00Z">
        <w:r w:rsidDel="00BA02C4">
          <w:rPr>
            <w:rFonts w:cs="Times New Roman"/>
            <w:color w:val="00000A"/>
            <w:lang w:val="en-US"/>
          </w:rPr>
          <w:delText xml:space="preserve">but </w:delText>
        </w:r>
      </w:del>
      <w:r>
        <w:rPr>
          <w:rFonts w:cs="Times New Roman"/>
          <w:color w:val="00000A"/>
          <w:lang w:val="en-US"/>
        </w:rPr>
        <w:t xml:space="preserve">the latter </w:t>
      </w:r>
      <w:del w:id="533" w:author="Johan Ehrlén" w:date="2019-01-17T10:34:00Z">
        <w:r w:rsidDel="00BA02C4">
          <w:rPr>
            <w:rFonts w:cs="Times New Roman"/>
            <w:color w:val="00000A"/>
            <w:lang w:val="en-US"/>
          </w:rPr>
          <w:delText xml:space="preserve">included </w:delText>
        </w:r>
      </w:del>
      <w:ins w:id="534" w:author="Johan Ehrlén" w:date="2019-01-17T10:34:00Z">
        <w:r w:rsidR="00BA02C4">
          <w:rPr>
            <w:rFonts w:cs="Times New Roman"/>
            <w:color w:val="00000A"/>
            <w:lang w:val="en-US"/>
          </w:rPr>
          <w:t xml:space="preserve">including </w:t>
        </w:r>
      </w:ins>
      <w:r>
        <w:rPr>
          <w:rFonts w:cs="Times New Roman"/>
          <w:color w:val="00000A"/>
          <w:lang w:val="en-US"/>
        </w:rPr>
        <w:t xml:space="preserve">also the standardized number of flowers. </w:t>
      </w:r>
    </w:p>
    <w:p w14:paraId="1DFF2134" w14:textId="2903EC61" w:rsidR="00BB0A31" w:rsidRDefault="004134B2">
      <w:pPr>
        <w:pStyle w:val="Standard"/>
        <w:tabs>
          <w:tab w:val="left" w:pos="857"/>
        </w:tabs>
        <w:spacing w:line="480" w:lineRule="auto"/>
        <w:pPrChange w:id="535" w:author="Johan Ehrlén" w:date="2019-01-24T11:42:00Z">
          <w:pPr>
            <w:pStyle w:val="Standard"/>
            <w:spacing w:line="480" w:lineRule="auto"/>
          </w:pPr>
        </w:pPrChange>
      </w:pPr>
      <w:ins w:id="536" w:author="Johan Ehrlén" w:date="2019-01-24T11:42:00Z">
        <w:r>
          <w:rPr>
            <w:rFonts w:cs="Times New Roman"/>
            <w:color w:val="00000A"/>
            <w:lang w:val="en-US"/>
          </w:rPr>
          <w:tab/>
        </w:r>
      </w:ins>
      <w:r w:rsidR="000A3CCD">
        <w:rPr>
          <w:rFonts w:cs="Times New Roman"/>
          <w:color w:val="00000A"/>
          <w:lang w:val="en-US"/>
        </w:rPr>
        <w:t xml:space="preserve">To assess how much of the </w:t>
      </w:r>
      <w:del w:id="537" w:author="Johan Ehrlén" w:date="2019-01-17T10:34:00Z">
        <w:r w:rsidR="000A3CCD" w:rsidDel="00BA02C4">
          <w:rPr>
            <w:rFonts w:cs="Times New Roman"/>
            <w:color w:val="00000A"/>
            <w:lang w:val="en-US"/>
          </w:rPr>
          <w:delText xml:space="preserve"> </w:delText>
        </w:r>
      </w:del>
      <w:r w:rsidR="000A3CCD">
        <w:rPr>
          <w:rFonts w:cs="Times New Roman"/>
          <w:color w:val="00000A"/>
          <w:lang w:val="en-US"/>
        </w:rPr>
        <w:t xml:space="preserve">among-year variation in total and direct selection was explained by climate, we carried out regressions of the </w:t>
      </w:r>
      <w:del w:id="538" w:author="Johan Ehrlén" w:date="2019-01-28T14:28:00Z">
        <w:r w:rsidR="000A3CCD" w:rsidDel="00067877">
          <w:rPr>
            <w:rFonts w:cs="Times New Roman"/>
            <w:color w:val="00000A"/>
            <w:lang w:val="en-US"/>
          </w:rPr>
          <w:delText xml:space="preserve">phenotypic </w:delText>
        </w:r>
      </w:del>
      <w:r w:rsidR="000A3CCD">
        <w:rPr>
          <w:rFonts w:cs="Times New Roman"/>
          <w:color w:val="00000A"/>
          <w:lang w:val="en-US"/>
        </w:rPr>
        <w:t xml:space="preserve">selection coefficients (i.e. differentials and gradients) </w:t>
      </w:r>
      <w:del w:id="539" w:author="Johan Ehrlén" w:date="2019-01-24T11:42:00Z">
        <w:r w:rsidR="000A3CCD" w:rsidDel="004134B2">
          <w:rPr>
            <w:rFonts w:cs="Times New Roman"/>
            <w:color w:val="00000A"/>
            <w:lang w:val="en-US"/>
          </w:rPr>
          <w:delText xml:space="preserve">against </w:delText>
        </w:r>
      </w:del>
      <w:ins w:id="540" w:author="Johan Ehrlén" w:date="2019-01-24T11:42:00Z">
        <w:r>
          <w:rPr>
            <w:rFonts w:cs="Times New Roman"/>
            <w:color w:val="00000A"/>
            <w:lang w:val="en-US"/>
          </w:rPr>
          <w:t xml:space="preserve">on the </w:t>
        </w:r>
      </w:ins>
      <w:r w:rsidR="000A3CCD">
        <w:rPr>
          <w:rFonts w:cs="Times New Roman"/>
          <w:color w:val="00000A"/>
          <w:lang w:val="en-US"/>
        </w:rPr>
        <w:t>climatic variables</w:t>
      </w:r>
      <w:ins w:id="541" w:author="Johan Ehrlén" w:date="2019-01-24T11:42:00Z">
        <w:r w:rsidRPr="004134B2">
          <w:rPr>
            <w:rFonts w:cs="Times New Roman"/>
            <w:color w:val="00000A"/>
            <w:lang w:val="en-US"/>
          </w:rPr>
          <w:t xml:space="preserve"> </w:t>
        </w:r>
        <w:r>
          <w:rPr>
            <w:rFonts w:cs="Times New Roman"/>
            <w:color w:val="00000A"/>
            <w:lang w:val="en-US"/>
          </w:rPr>
          <w:t>whose interactions with standardized first flowering date were significant in the selection models</w:t>
        </w:r>
      </w:ins>
      <w:r w:rsidR="000A3CCD">
        <w:rPr>
          <w:rFonts w:cs="Times New Roman"/>
          <w:color w:val="00000A"/>
          <w:lang w:val="en-US"/>
        </w:rPr>
        <w:t xml:space="preserve">, </w:t>
      </w:r>
      <w:del w:id="542" w:author="Johan Ehrlén" w:date="2019-01-24T11:43:00Z">
        <w:r w:rsidR="000A3CCD" w:rsidDel="004134B2">
          <w:rPr>
            <w:rFonts w:cs="Times New Roman"/>
            <w:color w:val="00000A"/>
            <w:lang w:val="en-US"/>
          </w:rPr>
          <w:delText>taking into consideration</w:delText>
        </w:r>
      </w:del>
      <w:ins w:id="543" w:author="Johan Ehrlén" w:date="2019-01-24T11:43:00Z">
        <w:r>
          <w:rPr>
            <w:rFonts w:cs="Times New Roman"/>
            <w:color w:val="00000A"/>
            <w:lang w:val="en-US"/>
          </w:rPr>
          <w:t>accounting for</w:t>
        </w:r>
      </w:ins>
      <w:r w:rsidR="000A3CCD">
        <w:rPr>
          <w:rFonts w:cs="Times New Roman"/>
          <w:color w:val="00000A"/>
          <w:lang w:val="en-US"/>
        </w:rPr>
        <w:t xml:space="preserve"> uncertainty in the estimates (i.e. standard errors). </w:t>
      </w:r>
      <w:del w:id="544" w:author="Johan Ehrlén" w:date="2019-01-24T11:43:00Z">
        <w:r w:rsidR="000A3CCD" w:rsidDel="004134B2">
          <w:rPr>
            <w:rFonts w:cs="Times New Roman"/>
            <w:color w:val="00000A"/>
            <w:lang w:val="en-US"/>
          </w:rPr>
          <w:delText>We used only the climatic variables</w:delText>
        </w:r>
      </w:del>
      <w:del w:id="545" w:author="Johan Ehrlén" w:date="2019-01-24T11:42:00Z">
        <w:r w:rsidR="000A3CCD" w:rsidDel="004134B2">
          <w:rPr>
            <w:rFonts w:cs="Times New Roman"/>
            <w:color w:val="00000A"/>
            <w:lang w:val="en-US"/>
          </w:rPr>
          <w:delText xml:space="preserve"> whose interactions with standardized first flowering date were significant in the phenotypic selection models (see above)</w:delText>
        </w:r>
      </w:del>
      <w:del w:id="546" w:author="Johan Ehrlén" w:date="2019-01-24T11:43:00Z">
        <w:r w:rsidR="000A3CCD" w:rsidDel="004134B2">
          <w:rPr>
            <w:rFonts w:cs="Times New Roman"/>
            <w:color w:val="00000A"/>
            <w:lang w:val="en-US"/>
          </w:rPr>
          <w:delText xml:space="preserve">. </w:delText>
        </w:r>
      </w:del>
      <w:r w:rsidR="000A3CCD">
        <w:rPr>
          <w:rFonts w:cs="Times New Roman"/>
          <w:color w:val="00000A"/>
          <w:lang w:val="en-US"/>
        </w:rPr>
        <w:t>Using the R package MCMCglmm (Hadfield 2010)</w:t>
      </w:r>
      <w:r w:rsidR="000A3CCD">
        <w:t xml:space="preserve"> and the method described </w:t>
      </w:r>
      <w:del w:id="547" w:author="Johan Ehrlén" w:date="2019-01-17T10:35:00Z">
        <w:r w:rsidR="000A3CCD" w:rsidDel="00BA02C4">
          <w:delText xml:space="preserve">in </w:delText>
        </w:r>
      </w:del>
      <w:ins w:id="548" w:author="Johan Ehrlén" w:date="2019-01-17T10:35:00Z">
        <w:r w:rsidR="00BA02C4">
          <w:t xml:space="preserve">by </w:t>
        </w:r>
      </w:ins>
      <w:del w:id="549" w:author="Johan Ehrlén" w:date="2019-01-17T10:35:00Z">
        <w:r w:rsidR="000A3CCD" w:rsidDel="00BA02C4">
          <w:delText>(</w:delText>
        </w:r>
      </w:del>
      <w:r w:rsidR="000A3CCD">
        <w:t xml:space="preserve">Hunter </w:t>
      </w:r>
      <w:r w:rsidR="000A3CCD">
        <w:rPr>
          <w:i/>
          <w:iCs/>
        </w:rPr>
        <w:t>et al.</w:t>
      </w:r>
      <w:r w:rsidR="000A3CCD">
        <w:t xml:space="preserve"> </w:t>
      </w:r>
      <w:ins w:id="550" w:author="Johan Ehrlén" w:date="2019-01-17T10:35:00Z">
        <w:r w:rsidR="00BA02C4">
          <w:t>(</w:t>
        </w:r>
      </w:ins>
      <w:r w:rsidR="000A3CCD">
        <w:t xml:space="preserve">2018), we calculated the posterior distribution of the variance in selection associated with the climatic variables and applied equation 12 in </w:t>
      </w:r>
      <w:del w:id="551" w:author="Johan Ehrlén" w:date="2019-01-17T10:35:00Z">
        <w:r w:rsidR="000A3CCD" w:rsidDel="00BA02C4">
          <w:delText>(</w:delText>
        </w:r>
      </w:del>
      <w:r w:rsidR="000A3CCD">
        <w:t xml:space="preserve">Hunter </w:t>
      </w:r>
      <w:r w:rsidR="000A3CCD">
        <w:rPr>
          <w:i/>
          <w:iCs/>
        </w:rPr>
        <w:t>et al.</w:t>
      </w:r>
      <w:r w:rsidR="000A3CCD">
        <w:t xml:space="preserve"> </w:t>
      </w:r>
      <w:ins w:id="552" w:author="Johan Ehrlén" w:date="2019-01-17T10:35:00Z">
        <w:r w:rsidR="00BA02C4">
          <w:t>(</w:t>
        </w:r>
      </w:ins>
      <w:r w:rsidR="000A3CCD">
        <w:t>2018) to calculate the proportion of the total variation in selection attributed to the climatic component of the model (as the mean of the posterior distribution).</w:t>
      </w:r>
    </w:p>
    <w:p w14:paraId="5FA9918B" w14:textId="77777777" w:rsidR="00BB0A31" w:rsidRDefault="000A3CCD">
      <w:pPr>
        <w:pStyle w:val="Standard"/>
      </w:pPr>
      <w:r>
        <w:rPr>
          <w:rFonts w:cs="Times New Roman"/>
          <w:color w:val="00000A"/>
          <w:lang w:val="en-US"/>
        </w:rPr>
        <w:tab/>
        <w:t>All statistical analyses were carried out in R version 3.5.1 (R Core Team 2018)</w:t>
      </w:r>
      <w:r>
        <w:rPr>
          <w:lang w:val="en-US"/>
        </w:rPr>
        <w:t>.</w:t>
      </w:r>
    </w:p>
    <w:p w14:paraId="0741708B" w14:textId="77777777" w:rsidR="00BB0A31" w:rsidRDefault="00BB0A31">
      <w:pPr>
        <w:pStyle w:val="Standard"/>
        <w:spacing w:line="480" w:lineRule="auto"/>
        <w:rPr>
          <w:lang w:val="en-US"/>
        </w:rPr>
      </w:pPr>
    </w:p>
    <w:p w14:paraId="74873F50" w14:textId="77777777" w:rsidR="00BB0A31" w:rsidRDefault="000A3CCD">
      <w:pPr>
        <w:pStyle w:val="Standard"/>
        <w:spacing w:line="480" w:lineRule="auto"/>
      </w:pPr>
      <w:r>
        <w:rPr>
          <w:rFonts w:cs="Times New Roman"/>
          <w:lang w:val="en-US"/>
        </w:rPr>
        <w:t>RESULTS</w:t>
      </w:r>
    </w:p>
    <w:p w14:paraId="0394D075" w14:textId="3B6F5C28" w:rsidR="00BB0A31" w:rsidRDefault="000A3CCD">
      <w:pPr>
        <w:pStyle w:val="Standard"/>
        <w:spacing w:line="480" w:lineRule="auto"/>
      </w:pPr>
      <w:del w:id="553" w:author="Johan Ehrlén" w:date="2019-01-17T10:38:00Z">
        <w:r w:rsidDel="00854F20">
          <w:rPr>
            <w:rFonts w:cs="Times New Roman"/>
            <w:lang w:val="en-US"/>
          </w:rPr>
          <w:delText>There was considerable variation in c</w:delText>
        </w:r>
      </w:del>
      <w:ins w:id="554" w:author="Johan Ehrlén" w:date="2019-01-17T10:38:00Z">
        <w:r w:rsidR="00854F20">
          <w:rPr>
            <w:rFonts w:cs="Times New Roman"/>
            <w:lang w:val="en-US"/>
          </w:rPr>
          <w:t>C</w:t>
        </w:r>
      </w:ins>
      <w:r>
        <w:rPr>
          <w:rFonts w:cs="Times New Roman"/>
          <w:lang w:val="en-US"/>
        </w:rPr>
        <w:t xml:space="preserve">limate in the study area </w:t>
      </w:r>
      <w:ins w:id="555" w:author="Johan Ehrlén" w:date="2019-01-17T10:38:00Z">
        <w:r w:rsidR="00854F20">
          <w:rPr>
            <w:rFonts w:cs="Times New Roman"/>
            <w:lang w:val="en-US"/>
          </w:rPr>
          <w:t xml:space="preserve">varied considerably </w:t>
        </w:r>
      </w:ins>
      <w:r>
        <w:rPr>
          <w:rFonts w:cs="Times New Roman"/>
          <w:lang w:val="en-US"/>
        </w:rPr>
        <w:t xml:space="preserve">during the period 1961-2017 </w:t>
      </w:r>
      <w:r>
        <w:rPr>
          <w:rFonts w:eastAsia="Adobe Garamond Pro" w:cs="Times New Roman"/>
          <w:color w:val="000000"/>
          <w:lang w:val="en-US"/>
        </w:rPr>
        <w:t>(Fig. 1, Figs. S1-S4)</w:t>
      </w:r>
      <w:r>
        <w:rPr>
          <w:rFonts w:cs="Times New Roman"/>
          <w:lang w:val="en-US"/>
        </w:rPr>
        <w:t xml:space="preserve">. Minimum, mean and maximum daily temperature increased significantly </w:t>
      </w:r>
      <w:del w:id="556" w:author="Johan Ehrlén" w:date="2019-01-17T10:38:00Z">
        <w:r w:rsidDel="00854F20">
          <w:rPr>
            <w:rFonts w:cs="Times New Roman"/>
            <w:lang w:val="en-US"/>
          </w:rPr>
          <w:delText>during the period</w:delText>
        </w:r>
      </w:del>
      <w:ins w:id="557" w:author="Johan Ehrlén" w:date="2019-01-17T10:38:00Z">
        <w:r w:rsidR="00854F20">
          <w:rPr>
            <w:rFonts w:cs="Times New Roman"/>
            <w:lang w:val="en-US"/>
          </w:rPr>
          <w:t>from</w:t>
        </w:r>
      </w:ins>
      <w:r>
        <w:rPr>
          <w:rFonts w:cs="Times New Roman"/>
          <w:lang w:val="en-US"/>
        </w:rPr>
        <w:t xml:space="preserve"> 1961</w:t>
      </w:r>
      <w:del w:id="558" w:author="Johan Ehrlén" w:date="2019-01-17T10:38:00Z">
        <w:r w:rsidDel="00854F20">
          <w:rPr>
            <w:rFonts w:cs="Times New Roman"/>
            <w:lang w:val="en-US"/>
          </w:rPr>
          <w:delText>-</w:delText>
        </w:r>
      </w:del>
      <w:ins w:id="559" w:author="Johan Ehrlén" w:date="2019-01-17T10:38:00Z">
        <w:r w:rsidR="00854F20">
          <w:rPr>
            <w:rFonts w:cs="Times New Roman"/>
            <w:lang w:val="en-US"/>
          </w:rPr>
          <w:t xml:space="preserve"> to </w:t>
        </w:r>
      </w:ins>
      <w:r>
        <w:rPr>
          <w:rFonts w:cs="Times New Roman"/>
          <w:lang w:val="en-US"/>
        </w:rPr>
        <w:t>2017, but trends were not significant over the 22 study years (Table S1, Figs. S1-S3).</w:t>
      </w:r>
    </w:p>
    <w:p w14:paraId="7F0DDDA9" w14:textId="27F964A9" w:rsidR="00BB0A31" w:rsidRDefault="00854F20">
      <w:pPr>
        <w:pStyle w:val="Standard"/>
        <w:spacing w:line="480" w:lineRule="auto"/>
        <w:ind w:firstLine="709"/>
      </w:pPr>
      <w:ins w:id="560" w:author="Johan Ehrlén" w:date="2019-01-17T10:38:00Z">
        <w:r>
          <w:rPr>
            <w:rFonts w:cs="Times New Roman"/>
            <w:lang w:val="en-US"/>
          </w:rPr>
          <w:t>Yearly m</w:t>
        </w:r>
      </w:ins>
      <w:del w:id="561" w:author="Johan Ehrlén" w:date="2019-01-17T10:39:00Z">
        <w:r w:rsidR="000A3CCD" w:rsidDel="00854F20">
          <w:rPr>
            <w:rFonts w:cs="Times New Roman"/>
            <w:lang w:val="en-US"/>
          </w:rPr>
          <w:delText>M</w:delText>
        </w:r>
      </w:del>
      <w:r w:rsidR="000A3CCD">
        <w:rPr>
          <w:rFonts w:cs="Times New Roman"/>
          <w:lang w:val="en-US"/>
        </w:rPr>
        <w:t xml:space="preserve">ean FFD </w:t>
      </w:r>
      <w:del w:id="562" w:author="Johan Ehrlén" w:date="2019-01-17T10:39:00Z">
        <w:r w:rsidR="000A3CCD" w:rsidDel="00854F20">
          <w:rPr>
            <w:rFonts w:cs="Times New Roman"/>
            <w:lang w:val="en-US"/>
          </w:rPr>
          <w:delText xml:space="preserve">during the study  years </w:delText>
        </w:r>
      </w:del>
      <w:r w:rsidR="000A3CCD">
        <w:rPr>
          <w:rFonts w:cs="Times New Roman"/>
          <w:lang w:val="en-US"/>
        </w:rPr>
        <w:t xml:space="preserve">ranged from 48.0 to 71.6 days (mean = 58.1) after the vernal equinox. Differences among years explained 59% of the </w:t>
      </w:r>
      <w:ins w:id="563" w:author="Johan Ehrlén" w:date="2019-01-17T10:39:00Z">
        <w:r>
          <w:rPr>
            <w:rFonts w:cs="Times New Roman"/>
            <w:lang w:val="en-US"/>
          </w:rPr>
          <w:t xml:space="preserve">total </w:t>
        </w:r>
      </w:ins>
      <w:r w:rsidR="000A3CCD">
        <w:rPr>
          <w:rFonts w:cs="Times New Roman"/>
          <w:lang w:val="en-US"/>
        </w:rPr>
        <w:t>variation in FFD</w:t>
      </w:r>
      <w:del w:id="564" w:author="Johan Ehrlén" w:date="2019-01-31T09:05:00Z">
        <w:r w:rsidR="000A3CCD" w:rsidDel="00CD73CC">
          <w:rPr>
            <w:rFonts w:cs="Times New Roman"/>
            <w:lang w:val="en-US"/>
          </w:rPr>
          <w:delText xml:space="preserve"> among plant individuals</w:delText>
        </w:r>
      </w:del>
      <w:r w:rsidR="000A3CCD">
        <w:rPr>
          <w:rFonts w:cs="Times New Roman"/>
          <w:lang w:val="en-US"/>
        </w:rPr>
        <w:t xml:space="preserve">. There was a </w:t>
      </w:r>
      <w:r w:rsidR="000A3CCD">
        <w:rPr>
          <w:rFonts w:cs="Times New Roman"/>
          <w:lang w:val="en-US"/>
        </w:rPr>
        <w:lastRenderedPageBreak/>
        <w:t>significant</w:t>
      </w:r>
      <w:r w:rsidR="000A3CCD">
        <w:rPr>
          <w:rFonts w:eastAsia="Adobe Garamond Pro" w:cs="Times New Roman"/>
          <w:color w:val="000000"/>
          <w:lang w:val="en-US"/>
        </w:rPr>
        <w:t xml:space="preserve"> </w:t>
      </w:r>
      <w:del w:id="565" w:author="Johan Ehrlén" w:date="2019-01-28T14:29:00Z">
        <w:r w:rsidR="000A3CCD" w:rsidDel="00067877">
          <w:rPr>
            <w:rFonts w:eastAsia="Adobe Garamond Pro" w:cs="Times New Roman"/>
            <w:color w:val="000000"/>
            <w:lang w:val="en-US"/>
          </w:rPr>
          <w:delText xml:space="preserve">linear </w:delText>
        </w:r>
      </w:del>
      <w:r w:rsidR="000A3CCD">
        <w:rPr>
          <w:rFonts w:eastAsia="Adobe Garamond Pro" w:cs="Times New Roman"/>
          <w:color w:val="000000"/>
          <w:lang w:val="en-US"/>
        </w:rPr>
        <w:t>trend of an earlier mean first flowering date over the study period (</w:t>
      </w:r>
      <w:commentRangeStart w:id="566"/>
      <w:r w:rsidR="000A3CCD">
        <w:rPr>
          <w:rFonts w:eastAsia="Adobe Garamond Pro" w:cs="Times New Roman"/>
          <w:color w:val="000000"/>
          <w:lang w:val="en-US"/>
        </w:rPr>
        <w:t xml:space="preserve">linear regression coefficient </w:t>
      </w:r>
      <w:proofErr w:type="gramStart"/>
      <w:r w:rsidR="000A3CCD">
        <w:rPr>
          <w:rFonts w:eastAsia="Adobe Garamond Pro" w:cs="Times New Roman"/>
          <w:color w:val="000000"/>
          <w:lang w:val="en-US"/>
        </w:rPr>
        <w:t>=</w:t>
      </w:r>
      <w:ins w:id="567" w:author="Johan Ehrlén" w:date="2019-01-28T14:35:00Z">
        <w:r w:rsidR="007429BB">
          <w:rPr>
            <w:rFonts w:eastAsia="Adobe Garamond Pro" w:cs="Times New Roman"/>
            <w:color w:val="000000"/>
            <w:lang w:val="en-US"/>
          </w:rPr>
          <w:t xml:space="preserve"> </w:t>
        </w:r>
      </w:ins>
      <w:r w:rsidR="000A3CCD">
        <w:rPr>
          <w:rFonts w:eastAsia="Adobe Garamond Pro" w:cs="Times New Roman"/>
          <w:color w:val="000000"/>
          <w:lang w:val="en-US"/>
        </w:rPr>
        <w:t xml:space="preserve"> </w:t>
      </w:r>
      <w:ins w:id="568" w:author="Johan Ehrlén" w:date="2019-01-28T14:35:00Z">
        <w:r w:rsidR="007429BB">
          <w:rPr>
            <w:rFonts w:eastAsia="Adobe Garamond Pro" w:cs="Times New Roman"/>
            <w:color w:val="000000"/>
            <w:lang w:val="en-US"/>
          </w:rPr>
          <w:t>̶</w:t>
        </w:r>
      </w:ins>
      <w:proofErr w:type="gramEnd"/>
      <w:del w:id="569" w:author="Johan Ehrlén" w:date="2019-01-28T14:35:00Z">
        <w:r w:rsidR="000A3CCD" w:rsidDel="007429BB">
          <w:rPr>
            <w:rFonts w:eastAsia="Adobe Garamond Pro" w:cs="Times New Roman"/>
            <w:color w:val="000000"/>
            <w:lang w:val="en-US"/>
          </w:rPr>
          <w:delText>-</w:delText>
        </w:r>
      </w:del>
      <w:ins w:id="570" w:author="Johan Ehrlén" w:date="2019-01-28T14:35:00Z">
        <w:r w:rsidR="007429BB">
          <w:rPr>
            <w:rFonts w:eastAsia="Adobe Garamond Pro" w:cs="Times New Roman"/>
            <w:color w:val="000000"/>
            <w:lang w:val="en-US"/>
          </w:rPr>
          <w:t xml:space="preserve">  </w:t>
        </w:r>
      </w:ins>
      <w:r w:rsidR="000A3CCD">
        <w:rPr>
          <w:rFonts w:eastAsia="Adobe Garamond Pro" w:cs="Times New Roman"/>
          <w:color w:val="000000"/>
          <w:lang w:val="en-US"/>
        </w:rPr>
        <w:t xml:space="preserve">0.267, t = </w:t>
      </w:r>
      <w:ins w:id="571" w:author="Johan Ehrlén" w:date="2019-01-28T14:35:00Z">
        <w:r w:rsidR="007429BB">
          <w:rPr>
            <w:rFonts w:eastAsia="Adobe Garamond Pro" w:cs="Times New Roman"/>
            <w:color w:val="000000"/>
            <w:lang w:val="en-US"/>
          </w:rPr>
          <w:t xml:space="preserve"> ̶</w:t>
        </w:r>
      </w:ins>
      <w:del w:id="572" w:author="Johan Ehrlén" w:date="2019-01-28T14:35:00Z">
        <w:r w:rsidR="000A3CCD" w:rsidDel="007429BB">
          <w:rPr>
            <w:rFonts w:eastAsia="Adobe Garamond Pro" w:cs="Times New Roman"/>
            <w:color w:val="000000"/>
            <w:lang w:val="en-US"/>
          </w:rPr>
          <w:delText>-</w:delText>
        </w:r>
      </w:del>
      <w:ins w:id="573" w:author="Johan Ehrlén" w:date="2019-01-28T14:35:00Z">
        <w:r w:rsidR="007429BB">
          <w:rPr>
            <w:rFonts w:eastAsia="Adobe Garamond Pro" w:cs="Times New Roman"/>
            <w:color w:val="000000"/>
            <w:lang w:val="en-US"/>
          </w:rPr>
          <w:t xml:space="preserve">  </w:t>
        </w:r>
      </w:ins>
      <w:r w:rsidR="000A3CCD">
        <w:rPr>
          <w:rFonts w:eastAsia="Adobe Garamond Pro" w:cs="Times New Roman"/>
          <w:color w:val="000000"/>
          <w:lang w:val="en-US"/>
        </w:rPr>
        <w:t>2.42, p = 0.025, adjusted R</w:t>
      </w:r>
      <w:r w:rsidR="000A3CCD">
        <w:rPr>
          <w:rFonts w:eastAsia="Adobe Garamond Pro" w:cs="Times New Roman"/>
          <w:color w:val="000000"/>
          <w:vertAlign w:val="superscript"/>
          <w:lang w:val="en-US"/>
        </w:rPr>
        <w:t>2</w:t>
      </w:r>
      <w:r w:rsidR="000A3CCD">
        <w:rPr>
          <w:rFonts w:eastAsia="Adobe Garamond Pro" w:cs="Times New Roman"/>
          <w:color w:val="000000"/>
          <w:lang w:val="en-US"/>
        </w:rPr>
        <w:t xml:space="preserve"> = 0.19, </w:t>
      </w:r>
      <w:commentRangeEnd w:id="566"/>
      <w:r w:rsidR="007B4837">
        <w:rPr>
          <w:rStyle w:val="CommentReference"/>
          <w:rFonts w:cs="Mangal"/>
          <w:lang w:val="en-US"/>
        </w:rPr>
        <w:commentReference w:id="566"/>
      </w:r>
      <w:r w:rsidR="000A3CCD">
        <w:rPr>
          <w:rFonts w:eastAsia="Adobe Garamond Pro" w:cs="Times New Roman"/>
          <w:color w:val="000000"/>
          <w:lang w:val="en-US"/>
        </w:rPr>
        <w:t>Fig. 1B). Differences in c</w:t>
      </w:r>
      <w:r w:rsidR="000A3CCD">
        <w:rPr>
          <w:rFonts w:cs="Times New Roman"/>
          <w:lang w:val="en-US"/>
        </w:rPr>
        <w:t xml:space="preserve">limate </w:t>
      </w:r>
      <w:del w:id="574" w:author="Johan Ehrlén" w:date="2019-01-17T10:39:00Z">
        <w:r w:rsidR="000A3CCD" w:rsidDel="00854F20">
          <w:rPr>
            <w:rFonts w:cs="Times New Roman"/>
            <w:lang w:val="en-US"/>
          </w:rPr>
          <w:delText xml:space="preserve">among years </w:delText>
        </w:r>
      </w:del>
      <w:r w:rsidR="000A3CCD">
        <w:rPr>
          <w:rFonts w:cs="Times New Roman"/>
          <w:lang w:val="en-US"/>
        </w:rPr>
        <w:t xml:space="preserve">explained a large part of the variation in FFD </w:t>
      </w:r>
      <w:del w:id="575" w:author="Johan Ehrlén" w:date="2019-01-24T11:45:00Z">
        <w:r w:rsidR="000A3CCD" w:rsidDel="007B4837">
          <w:rPr>
            <w:rFonts w:cs="Times New Roman"/>
            <w:lang w:val="en-US"/>
          </w:rPr>
          <w:delText xml:space="preserve">among </w:delText>
        </w:r>
      </w:del>
      <w:ins w:id="576" w:author="Johan Ehrlén" w:date="2019-01-24T11:45:00Z">
        <w:r w:rsidR="007B4837">
          <w:rPr>
            <w:rFonts w:cs="Times New Roman"/>
            <w:lang w:val="en-US"/>
          </w:rPr>
          <w:t>of individuals</w:t>
        </w:r>
      </w:ins>
      <w:del w:id="577" w:author="Johan Ehrlén" w:date="2019-01-24T11:45:00Z">
        <w:r w:rsidR="000A3CCD" w:rsidDel="007B4837">
          <w:rPr>
            <w:rFonts w:cs="Times New Roman"/>
            <w:lang w:val="en-US"/>
          </w:rPr>
          <w:delText>years</w:delText>
        </w:r>
      </w:del>
      <w:r w:rsidR="000A3CCD">
        <w:rPr>
          <w:rFonts w:cs="Times New Roman"/>
          <w:lang w:val="en-US"/>
        </w:rPr>
        <w:t>, flowering occurring significantly earlier in years with higher mean temperatures in April and May</w:t>
      </w:r>
      <w:ins w:id="578" w:author="Johan Ehrlén" w:date="2019-02-13T14:18:00Z">
        <w:r w:rsidR="00197E6D">
          <w:rPr>
            <w:rFonts w:cs="Times New Roman"/>
            <w:lang w:val="en-US"/>
          </w:rPr>
          <w:t>,</w:t>
        </w:r>
      </w:ins>
      <w:r w:rsidR="000A3CCD">
        <w:rPr>
          <w:rFonts w:cs="Times New Roman"/>
          <w:lang w:val="en-US"/>
        </w:rPr>
        <w:t xml:space="preserve"> and </w:t>
      </w:r>
      <w:ins w:id="579" w:author="Johan Ehrlén" w:date="2019-02-13T14:18:00Z">
        <w:r w:rsidR="00197E6D">
          <w:rPr>
            <w:rFonts w:cs="Times New Roman"/>
            <w:lang w:val="en-US"/>
          </w:rPr>
          <w:t xml:space="preserve">in years with </w:t>
        </w:r>
      </w:ins>
      <w:r w:rsidR="000A3CCD">
        <w:rPr>
          <w:rFonts w:cs="Times New Roman"/>
          <w:lang w:val="en-US"/>
        </w:rPr>
        <w:t xml:space="preserve">higher precipitation in March and April (Table 1A, Fig. 2). </w:t>
      </w:r>
      <w:del w:id="580" w:author="Johan Ehrlén" w:date="2019-01-17T10:39:00Z">
        <w:r w:rsidR="000A3CCD" w:rsidDel="00854F20">
          <w:rPr>
            <w:rFonts w:cs="Times New Roman"/>
            <w:lang w:val="en-US"/>
          </w:rPr>
          <w:delText xml:space="preserve"> </w:delText>
        </w:r>
      </w:del>
      <w:r w:rsidR="000A3CCD">
        <w:rPr>
          <w:rFonts w:cs="Times New Roman"/>
          <w:lang w:val="en-US"/>
        </w:rPr>
        <w:t xml:space="preserve">Climatic predictors explained most of the </w:t>
      </w:r>
      <w:ins w:id="581" w:author="Johan Ehrlén" w:date="2019-01-17T10:39:00Z">
        <w:r>
          <w:rPr>
            <w:rFonts w:cs="Times New Roman"/>
            <w:lang w:val="en-US"/>
          </w:rPr>
          <w:t xml:space="preserve">among-year </w:t>
        </w:r>
      </w:ins>
      <w:r w:rsidR="000A3CCD">
        <w:rPr>
          <w:rFonts w:cs="Times New Roman"/>
          <w:lang w:val="en-US"/>
        </w:rPr>
        <w:t xml:space="preserve">variation </w:t>
      </w:r>
      <w:del w:id="582" w:author="Johan Ehrlén" w:date="2019-01-17T10:39:00Z">
        <w:r w:rsidR="000A3CCD" w:rsidDel="00854F20">
          <w:rPr>
            <w:rFonts w:cs="Times New Roman"/>
            <w:lang w:val="en-US"/>
          </w:rPr>
          <w:delText xml:space="preserve">among years </w:delText>
        </w:r>
      </w:del>
      <w:r w:rsidR="000A3CCD">
        <w:rPr>
          <w:rFonts w:cs="Times New Roman"/>
          <w:lang w:val="en-US"/>
        </w:rPr>
        <w:t>in the start (72%), mean (76%), end (84%)</w:t>
      </w:r>
      <w:ins w:id="583" w:author="Johan Ehrlén" w:date="2019-01-17T10:40:00Z">
        <w:r>
          <w:rPr>
            <w:rFonts w:cs="Times New Roman"/>
            <w:lang w:val="en-US"/>
          </w:rPr>
          <w:t>,</w:t>
        </w:r>
      </w:ins>
      <w:r w:rsidR="000A3CCD">
        <w:rPr>
          <w:rFonts w:cs="Times New Roman"/>
          <w:lang w:val="en-US"/>
        </w:rPr>
        <w:t xml:space="preserve"> and duration (57%) of the flowering season (Table 1B and C). </w:t>
      </w:r>
      <w:del w:id="584" w:author="Johan Ehrlén" w:date="2019-01-17T10:40:00Z">
        <w:r w:rsidR="000A3CCD" w:rsidDel="00854F20">
          <w:rPr>
            <w:rFonts w:cs="Times New Roman"/>
            <w:lang w:val="en-US"/>
          </w:rPr>
          <w:delText>Both t</w:delText>
        </w:r>
      </w:del>
      <w:ins w:id="585" w:author="Johan Ehrlén" w:date="2019-01-17T10:40:00Z">
        <w:r>
          <w:rPr>
            <w:rFonts w:cs="Times New Roman"/>
            <w:lang w:val="en-US"/>
          </w:rPr>
          <w:t>T</w:t>
        </w:r>
      </w:ins>
      <w:r w:rsidR="000A3CCD">
        <w:rPr>
          <w:rFonts w:cs="Times New Roman"/>
          <w:lang w:val="en-US"/>
        </w:rPr>
        <w:t xml:space="preserve">he start, </w:t>
      </w:r>
      <w:del w:id="586" w:author="Johan Ehrlén" w:date="2019-01-17T10:40:00Z">
        <w:r w:rsidR="000A3CCD" w:rsidDel="00854F20">
          <w:rPr>
            <w:rFonts w:cs="Times New Roman"/>
            <w:lang w:val="en-US"/>
          </w:rPr>
          <w:delText xml:space="preserve">the </w:delText>
        </w:r>
      </w:del>
      <w:r w:rsidR="000A3CCD">
        <w:rPr>
          <w:rFonts w:cs="Times New Roman"/>
          <w:lang w:val="en-US"/>
        </w:rPr>
        <w:t xml:space="preserve">mean and </w:t>
      </w:r>
      <w:del w:id="587" w:author="Johan Ehrlén" w:date="2019-01-17T10:40:00Z">
        <w:r w:rsidR="000A3CCD" w:rsidDel="00854F20">
          <w:rPr>
            <w:rFonts w:cs="Times New Roman"/>
            <w:lang w:val="en-US"/>
          </w:rPr>
          <w:delText xml:space="preserve">the </w:delText>
        </w:r>
      </w:del>
      <w:r w:rsidR="000A3CCD">
        <w:rPr>
          <w:rFonts w:cs="Times New Roman"/>
          <w:lang w:val="en-US"/>
        </w:rPr>
        <w:t xml:space="preserve">end of the flowering season were earlier in years with higher mean temperatures in April and May (Table 1B, Fig. 3A-B). The </w:t>
      </w:r>
      <w:ins w:id="588" w:author="Johan Ehrlén" w:date="2019-01-24T11:45:00Z">
        <w:r w:rsidR="007B4837">
          <w:rPr>
            <w:rFonts w:cs="Times New Roman"/>
            <w:lang w:val="en-US"/>
          </w:rPr>
          <w:t>duration</w:t>
        </w:r>
      </w:ins>
      <w:ins w:id="589" w:author="Johan Ehrlén" w:date="2019-01-17T10:41:00Z">
        <w:r>
          <w:rPr>
            <w:rFonts w:cs="Times New Roman"/>
            <w:lang w:val="en-US"/>
          </w:rPr>
          <w:t xml:space="preserve"> of the </w:t>
        </w:r>
      </w:ins>
      <w:ins w:id="590" w:author="Johan Ehrlén" w:date="2019-01-17T10:40:00Z">
        <w:r>
          <w:rPr>
            <w:rFonts w:cs="Times New Roman"/>
            <w:lang w:val="en-US"/>
          </w:rPr>
          <w:t xml:space="preserve">flowering season </w:t>
        </w:r>
      </w:ins>
      <w:del w:id="591" w:author="Johan Ehrlén" w:date="2019-01-17T10:41:00Z">
        <w:r w:rsidR="000A3CCD" w:rsidDel="00854F20">
          <w:rPr>
            <w:rFonts w:cs="Times New Roman"/>
            <w:lang w:val="en-US"/>
          </w:rPr>
          <w:delText xml:space="preserve">duration </w:delText>
        </w:r>
      </w:del>
      <w:r w:rsidR="000A3CCD">
        <w:rPr>
          <w:rFonts w:cs="Times New Roman"/>
          <w:lang w:val="en-US"/>
        </w:rPr>
        <w:t xml:space="preserve">was </w:t>
      </w:r>
      <w:ins w:id="592" w:author="Johan Ehrlén" w:date="2019-01-17T10:41:00Z">
        <w:r>
          <w:rPr>
            <w:rFonts w:cs="Times New Roman"/>
            <w:lang w:val="en-US"/>
          </w:rPr>
          <w:t>unrelated to the end (</w:t>
        </w:r>
        <w:r>
          <w:rPr>
            <w:rFonts w:cs="Times New Roman"/>
            <w:color w:val="212121"/>
            <w:lang w:val="en-US"/>
          </w:rPr>
          <w:t>r = -0.02</w:t>
        </w:r>
        <w:r>
          <w:rPr>
            <w:rFonts w:cs="Times New Roman"/>
            <w:lang w:val="en-US"/>
          </w:rPr>
          <w:t xml:space="preserve">) but longer </w:t>
        </w:r>
      </w:ins>
      <w:ins w:id="593" w:author="Johan Ehrlén" w:date="2019-01-17T10:42:00Z">
        <w:r>
          <w:rPr>
            <w:rFonts w:cs="Times New Roman"/>
            <w:lang w:val="en-US"/>
          </w:rPr>
          <w:t xml:space="preserve">in years with an early </w:t>
        </w:r>
      </w:ins>
      <w:del w:id="594" w:author="Johan Ehrlén" w:date="2019-01-17T10:42:00Z">
        <w:r w:rsidR="000A3CCD" w:rsidDel="00854F20">
          <w:rPr>
            <w:rFonts w:cs="Times New Roman"/>
            <w:lang w:val="en-US"/>
          </w:rPr>
          <w:delText xml:space="preserve">related to the </w:delText>
        </w:r>
      </w:del>
      <w:r w:rsidR="000A3CCD">
        <w:rPr>
          <w:rFonts w:cs="Times New Roman"/>
          <w:lang w:val="en-US"/>
        </w:rPr>
        <w:t xml:space="preserve">start of </w:t>
      </w:r>
      <w:del w:id="595" w:author="Johan Ehrlén" w:date="2019-01-17T10:42:00Z">
        <w:r w:rsidR="000A3CCD" w:rsidDel="00854F20">
          <w:rPr>
            <w:rFonts w:cs="Times New Roman"/>
            <w:lang w:val="en-US"/>
          </w:rPr>
          <w:delText>the</w:delText>
        </w:r>
      </w:del>
      <w:ins w:id="596" w:author="Johan Ehrlén" w:date="2019-01-17T10:42:00Z">
        <w:r>
          <w:rPr>
            <w:rFonts w:cs="Times New Roman"/>
            <w:lang w:val="en-US"/>
          </w:rPr>
          <w:t>flowering</w:t>
        </w:r>
      </w:ins>
      <w:del w:id="597" w:author="Johan Ehrlén" w:date="2019-01-17T10:40:00Z">
        <w:r w:rsidR="000A3CCD" w:rsidDel="00854F20">
          <w:rPr>
            <w:rFonts w:cs="Times New Roman"/>
            <w:lang w:val="en-US"/>
          </w:rPr>
          <w:delText xml:space="preserve"> flowering season</w:delText>
        </w:r>
      </w:del>
      <w:del w:id="598" w:author="Johan Ehrlén" w:date="2019-01-17T10:42:00Z">
        <w:r w:rsidR="000A3CCD" w:rsidDel="00854F20">
          <w:rPr>
            <w:rFonts w:cs="Times New Roman"/>
            <w:lang w:val="en-US"/>
          </w:rPr>
          <w:delText>, with earlier-starting seasons lasting longer</w:delText>
        </w:r>
      </w:del>
      <w:r w:rsidR="000A3CCD">
        <w:rPr>
          <w:rFonts w:cs="Times New Roman"/>
          <w:lang w:val="en-US"/>
        </w:rPr>
        <w:t xml:space="preserve"> (</w:t>
      </w:r>
      <w:r w:rsidR="000A3CCD">
        <w:rPr>
          <w:rFonts w:cs="Times New Roman"/>
          <w:color w:val="212121"/>
          <w:lang w:val="en-US"/>
        </w:rPr>
        <w:t xml:space="preserve">Pearson correlation coefficient; r </w:t>
      </w:r>
      <w:proofErr w:type="gramStart"/>
      <w:r w:rsidR="000A3CCD">
        <w:rPr>
          <w:rFonts w:cs="Times New Roman"/>
          <w:color w:val="212121"/>
          <w:lang w:val="en-US"/>
        </w:rPr>
        <w:t xml:space="preserve">= </w:t>
      </w:r>
      <w:ins w:id="599" w:author="Johan Ehrlén" w:date="2019-01-28T14:35:00Z">
        <w:r w:rsidR="007429BB">
          <w:rPr>
            <w:rFonts w:cs="Times New Roman"/>
            <w:color w:val="212121"/>
            <w:lang w:val="en-US"/>
          </w:rPr>
          <w:t xml:space="preserve"> ̶</w:t>
        </w:r>
        <w:proofErr w:type="gramEnd"/>
        <w:r w:rsidR="007429BB">
          <w:rPr>
            <w:rFonts w:cs="Times New Roman"/>
            <w:color w:val="212121"/>
            <w:lang w:val="en-US"/>
          </w:rPr>
          <w:t xml:space="preserve">  </w:t>
        </w:r>
      </w:ins>
      <w:del w:id="600" w:author="Johan Ehrlén" w:date="2019-01-28T14:35:00Z">
        <w:r w:rsidR="000A3CCD" w:rsidDel="007429BB">
          <w:rPr>
            <w:rFonts w:cs="Times New Roman"/>
            <w:color w:val="212121"/>
            <w:lang w:val="en-US"/>
          </w:rPr>
          <w:delText>-</w:delText>
        </w:r>
      </w:del>
      <w:r w:rsidR="000A3CCD">
        <w:rPr>
          <w:rFonts w:cs="Times New Roman"/>
          <w:color w:val="212121"/>
          <w:lang w:val="en-US"/>
        </w:rPr>
        <w:t>0.56</w:t>
      </w:r>
      <w:r w:rsidR="000A3CCD">
        <w:rPr>
          <w:rFonts w:cs="Times New Roman"/>
          <w:lang w:val="en-US"/>
        </w:rPr>
        <w:t>)</w:t>
      </w:r>
      <w:ins w:id="601" w:author="Johan Ehrlén" w:date="2019-01-17T10:43:00Z">
        <w:r>
          <w:rPr>
            <w:rFonts w:cs="Times New Roman"/>
            <w:lang w:val="en-US"/>
          </w:rPr>
          <w:t>, and</w:t>
        </w:r>
      </w:ins>
      <w:del w:id="602" w:author="Johan Ehrlén" w:date="2019-01-17T10:43:00Z">
        <w:r w:rsidR="000A3CCD" w:rsidDel="00854F20">
          <w:rPr>
            <w:rFonts w:cs="Times New Roman"/>
            <w:lang w:val="en-US"/>
          </w:rPr>
          <w:delText xml:space="preserve">, but </w:delText>
        </w:r>
      </w:del>
      <w:del w:id="603" w:author="Johan Ehrlén" w:date="2019-01-17T10:41:00Z">
        <w:r w:rsidR="000A3CCD" w:rsidDel="00854F20">
          <w:rPr>
            <w:rFonts w:cs="Times New Roman"/>
            <w:lang w:val="en-US"/>
          </w:rPr>
          <w:delText>unrelated to the end (</w:delText>
        </w:r>
        <w:r w:rsidR="000A3CCD" w:rsidDel="00854F20">
          <w:rPr>
            <w:rFonts w:cs="Times New Roman"/>
            <w:color w:val="212121"/>
            <w:lang w:val="en-US"/>
          </w:rPr>
          <w:delText>r = -0.02</w:delText>
        </w:r>
        <w:r w:rsidR="000A3CCD" w:rsidDel="00854F20">
          <w:rPr>
            <w:rFonts w:cs="Times New Roman"/>
            <w:lang w:val="en-US"/>
          </w:rPr>
          <w:delText xml:space="preserve">). </w:delText>
        </w:r>
      </w:del>
      <w:del w:id="604" w:author="Johan Ehrlén" w:date="2019-01-17T10:43:00Z">
        <w:r w:rsidR="000A3CCD" w:rsidDel="00854F20">
          <w:rPr>
            <w:rFonts w:cs="Times New Roman"/>
            <w:lang w:val="en-US"/>
          </w:rPr>
          <w:delText>The duration of the flowering season was longer</w:delText>
        </w:r>
      </w:del>
      <w:r w:rsidR="000A3CCD">
        <w:rPr>
          <w:rFonts w:cs="Times New Roman"/>
          <w:lang w:val="en-US"/>
        </w:rPr>
        <w:t xml:space="preserve"> in years with higher mean </w:t>
      </w:r>
      <w:ins w:id="605" w:author="Johan Ehrlén" w:date="2019-01-24T11:45:00Z">
        <w:r w:rsidR="007B4837">
          <w:rPr>
            <w:rFonts w:cs="Times New Roman"/>
            <w:lang w:val="en-US"/>
          </w:rPr>
          <w:t xml:space="preserve">April </w:t>
        </w:r>
      </w:ins>
      <w:r w:rsidR="000A3CCD">
        <w:rPr>
          <w:rFonts w:cs="Times New Roman"/>
          <w:lang w:val="en-US"/>
        </w:rPr>
        <w:t xml:space="preserve">temperatures </w:t>
      </w:r>
      <w:del w:id="606" w:author="Johan Ehrlén" w:date="2019-01-24T11:45:00Z">
        <w:r w:rsidR="000A3CCD" w:rsidDel="007B4837">
          <w:rPr>
            <w:rFonts w:cs="Times New Roman"/>
            <w:lang w:val="en-US"/>
          </w:rPr>
          <w:delText xml:space="preserve">in April </w:delText>
        </w:r>
      </w:del>
      <w:r w:rsidR="000A3CCD">
        <w:rPr>
          <w:rFonts w:cs="Times New Roman"/>
          <w:lang w:val="en-US"/>
        </w:rPr>
        <w:t xml:space="preserve">(Table 1C, Fig. 4). There were no effects of precipitation on the position and duration of the flowering season. All </w:t>
      </w:r>
      <w:del w:id="607" w:author="Johan Ehrlén" w:date="2019-01-17T10:43:00Z">
        <w:r w:rsidR="000A3CCD" w:rsidDel="00854F20">
          <w:rPr>
            <w:rFonts w:cs="Times New Roman"/>
            <w:lang w:val="en-US"/>
          </w:rPr>
          <w:delText xml:space="preserve">these </w:delText>
        </w:r>
      </w:del>
      <w:r w:rsidR="000A3CCD">
        <w:rPr>
          <w:rFonts w:cs="Times New Roman"/>
          <w:lang w:val="en-US"/>
        </w:rPr>
        <w:t xml:space="preserve">effects of climate variables were independent of </w:t>
      </w:r>
      <w:ins w:id="608" w:author="Johan Ehrlén" w:date="2019-02-13T14:23:00Z">
        <w:r w:rsidR="00414008">
          <w:rPr>
            <w:rFonts w:cs="Times New Roman"/>
            <w:lang w:val="en-US"/>
          </w:rPr>
          <w:t xml:space="preserve">potential </w:t>
        </w:r>
      </w:ins>
      <w:r w:rsidR="000A3CCD">
        <w:rPr>
          <w:rFonts w:cs="Times New Roman"/>
          <w:lang w:val="en-US"/>
        </w:rPr>
        <w:t>long-term trends (Table S2).</w:t>
      </w:r>
    </w:p>
    <w:p w14:paraId="51FD8F55" w14:textId="14F7E86F" w:rsidR="00BB0A31" w:rsidRDefault="000A3CCD">
      <w:pPr>
        <w:pStyle w:val="Standard"/>
        <w:spacing w:line="480" w:lineRule="auto"/>
      </w:pPr>
      <w:r>
        <w:rPr>
          <w:rFonts w:cs="Times New Roman"/>
          <w:lang w:val="en-US"/>
        </w:rPr>
        <w:tab/>
        <w:t>Mean fitness of individual</w:t>
      </w:r>
      <w:ins w:id="609" w:author="Johan Ehrlén" w:date="2019-01-24T11:50:00Z">
        <w:r w:rsidR="00041EEB">
          <w:rPr>
            <w:rFonts w:cs="Times New Roman"/>
            <w:lang w:val="en-US"/>
          </w:rPr>
          <w:t xml:space="preserve"> plant</w:t>
        </w:r>
      </w:ins>
      <w:r>
        <w:rPr>
          <w:rFonts w:cs="Times New Roman"/>
          <w:lang w:val="en-US"/>
        </w:rPr>
        <w:t xml:space="preserve">s </w:t>
      </w:r>
      <w:ins w:id="610" w:author="Johan Ehrlén" w:date="2019-01-17T10:44:00Z">
        <w:r w:rsidR="00854F20">
          <w:rPr>
            <w:rFonts w:cs="Times New Roman"/>
            <w:lang w:val="en-US"/>
          </w:rPr>
          <w:t xml:space="preserve">across years </w:t>
        </w:r>
      </w:ins>
      <w:r>
        <w:rPr>
          <w:rFonts w:cs="Times New Roman"/>
          <w:lang w:val="en-US"/>
        </w:rPr>
        <w:t>ranged from 0.2 to 18.6 (mean = 5.0) intact seeds per flowering individual</w:t>
      </w:r>
      <w:del w:id="611" w:author="Johan Ehrlén" w:date="2019-01-17T10:44:00Z">
        <w:r w:rsidDel="00854F20">
          <w:rPr>
            <w:rFonts w:cs="Times New Roman"/>
            <w:lang w:val="en-US"/>
          </w:rPr>
          <w:delText xml:space="preserve"> across years</w:delText>
        </w:r>
      </w:del>
      <w:r>
        <w:rPr>
          <w:rFonts w:cs="Times New Roman"/>
          <w:lang w:val="en-US"/>
        </w:rPr>
        <w:t xml:space="preserve">, and there was no significant trend over the study period </w:t>
      </w:r>
      <w:r>
        <w:rPr>
          <w:rFonts w:eastAsia="Adobe Garamond Pro" w:cs="Times New Roman"/>
          <w:color w:val="000000"/>
          <w:lang w:val="en-US"/>
        </w:rPr>
        <w:t xml:space="preserve">(Fig. 1C). </w:t>
      </w:r>
      <w:r>
        <w:rPr>
          <w:rFonts w:cs="Times New Roman"/>
          <w:lang w:val="en-US"/>
        </w:rPr>
        <w:t xml:space="preserve">Differences among years explained 17% of the </w:t>
      </w:r>
      <w:ins w:id="612" w:author="Johan Ehrlén" w:date="2019-01-24T11:51:00Z">
        <w:r w:rsidR="00041EEB">
          <w:rPr>
            <w:rFonts w:cs="Times New Roman"/>
            <w:lang w:val="en-US"/>
          </w:rPr>
          <w:t xml:space="preserve">total </w:t>
        </w:r>
      </w:ins>
      <w:r>
        <w:rPr>
          <w:rFonts w:cs="Times New Roman"/>
          <w:lang w:val="en-US"/>
        </w:rPr>
        <w:t xml:space="preserve">variation in fitness </w:t>
      </w:r>
      <w:del w:id="613" w:author="Johan Ehrlén" w:date="2019-01-24T11:50:00Z">
        <w:r w:rsidDel="00041EEB">
          <w:rPr>
            <w:rFonts w:cs="Times New Roman"/>
            <w:lang w:val="en-US"/>
          </w:rPr>
          <w:delText xml:space="preserve">of </w:delText>
        </w:r>
      </w:del>
      <w:ins w:id="614" w:author="Johan Ehrlén" w:date="2019-01-24T11:50:00Z">
        <w:r w:rsidR="00041EEB">
          <w:rPr>
            <w:rFonts w:cs="Times New Roman"/>
            <w:lang w:val="en-US"/>
          </w:rPr>
          <w:t xml:space="preserve">among </w:t>
        </w:r>
      </w:ins>
      <w:r>
        <w:rPr>
          <w:rFonts w:cs="Times New Roman"/>
          <w:lang w:val="en-US"/>
        </w:rPr>
        <w:t>individual</w:t>
      </w:r>
      <w:del w:id="615" w:author="Johan Ehrlén" w:date="2019-01-24T11:50:00Z">
        <w:r w:rsidDel="00041EEB">
          <w:rPr>
            <w:rFonts w:cs="Times New Roman"/>
            <w:lang w:val="en-US"/>
          </w:rPr>
          <w:delText xml:space="preserve"> plant</w:delText>
        </w:r>
      </w:del>
      <w:r>
        <w:rPr>
          <w:rFonts w:cs="Times New Roman"/>
          <w:lang w:val="en-US"/>
        </w:rPr>
        <w:t xml:space="preserve">s. Fitness increased with </w:t>
      </w:r>
      <w:del w:id="616" w:author="Johan Ehrlén" w:date="2019-01-24T11:51:00Z">
        <w:r w:rsidDel="00041EEB">
          <w:rPr>
            <w:rFonts w:cs="Times New Roman"/>
            <w:lang w:val="en-US"/>
          </w:rPr>
          <w:delText xml:space="preserve">precipitation in </w:delText>
        </w:r>
      </w:del>
      <w:r>
        <w:rPr>
          <w:rFonts w:cs="Times New Roman"/>
          <w:lang w:val="en-US"/>
        </w:rPr>
        <w:t>March</w:t>
      </w:r>
      <w:ins w:id="617" w:author="Johan Ehrlén" w:date="2019-01-24T11:51:00Z">
        <w:r w:rsidR="00041EEB" w:rsidRPr="00041EEB">
          <w:rPr>
            <w:rFonts w:cs="Times New Roman"/>
            <w:lang w:val="en-US"/>
          </w:rPr>
          <w:t xml:space="preserve"> </w:t>
        </w:r>
        <w:r w:rsidR="00041EEB">
          <w:rPr>
            <w:rFonts w:cs="Times New Roman"/>
            <w:lang w:val="en-US"/>
          </w:rPr>
          <w:t>precipitation</w:t>
        </w:r>
      </w:ins>
      <w:r>
        <w:rPr>
          <w:rFonts w:cs="Times New Roman"/>
          <w:lang w:val="en-US"/>
        </w:rPr>
        <w:t xml:space="preserve">, and decreased with maximum </w:t>
      </w:r>
      <w:ins w:id="618" w:author="Johan Ehrlén" w:date="2019-01-24T11:51:00Z">
        <w:r w:rsidR="00041EEB">
          <w:rPr>
            <w:rFonts w:cs="Times New Roman"/>
            <w:lang w:val="en-US"/>
          </w:rPr>
          <w:t xml:space="preserve">April </w:t>
        </w:r>
      </w:ins>
      <w:r>
        <w:rPr>
          <w:rFonts w:cs="Times New Roman"/>
          <w:lang w:val="en-US"/>
        </w:rPr>
        <w:t>temperatures</w:t>
      </w:r>
      <w:del w:id="619" w:author="Johan Ehrlén" w:date="2019-01-24T11:51:00Z">
        <w:r w:rsidDel="00041EEB">
          <w:rPr>
            <w:rFonts w:cs="Times New Roman"/>
            <w:lang w:val="en-US"/>
          </w:rPr>
          <w:delText xml:space="preserve"> in April</w:delText>
        </w:r>
      </w:del>
      <w:r>
        <w:rPr>
          <w:rFonts w:cs="Times New Roman"/>
          <w:lang w:val="en-US"/>
        </w:rPr>
        <w:t xml:space="preserve">, minimum </w:t>
      </w:r>
      <w:ins w:id="620" w:author="Johan Ehrlén" w:date="2019-01-24T11:51:00Z">
        <w:r w:rsidR="00041EEB">
          <w:rPr>
            <w:rFonts w:cs="Times New Roman"/>
            <w:lang w:val="en-US"/>
          </w:rPr>
          <w:t xml:space="preserve">May </w:t>
        </w:r>
      </w:ins>
      <w:r>
        <w:rPr>
          <w:rFonts w:cs="Times New Roman"/>
          <w:lang w:val="en-US"/>
        </w:rPr>
        <w:t xml:space="preserve">temperatures </w:t>
      </w:r>
      <w:del w:id="621" w:author="Johan Ehrlén" w:date="2019-01-24T11:51:00Z">
        <w:r w:rsidDel="00041EEB">
          <w:rPr>
            <w:rFonts w:cs="Times New Roman"/>
            <w:lang w:val="en-US"/>
          </w:rPr>
          <w:delText xml:space="preserve">in May </w:delText>
        </w:r>
      </w:del>
      <w:r>
        <w:rPr>
          <w:rFonts w:cs="Times New Roman"/>
          <w:lang w:val="en-US"/>
        </w:rPr>
        <w:t xml:space="preserve">and </w:t>
      </w:r>
      <w:ins w:id="622" w:author="Johan Ehrlén" w:date="2019-01-24T11:51:00Z">
        <w:r w:rsidR="00041EEB">
          <w:rPr>
            <w:rFonts w:cs="Times New Roman"/>
            <w:lang w:val="en-US"/>
          </w:rPr>
          <w:t xml:space="preserve">April </w:t>
        </w:r>
      </w:ins>
      <w:r>
        <w:rPr>
          <w:rFonts w:cs="Times New Roman"/>
          <w:lang w:val="en-US"/>
        </w:rPr>
        <w:t xml:space="preserve">precipitation </w:t>
      </w:r>
      <w:del w:id="623" w:author="Johan Ehrlén" w:date="2019-01-24T11:51:00Z">
        <w:r w:rsidDel="00041EEB">
          <w:rPr>
            <w:rFonts w:cs="Times New Roman"/>
            <w:lang w:val="en-US"/>
          </w:rPr>
          <w:delText xml:space="preserve">in April </w:delText>
        </w:r>
      </w:del>
      <w:r>
        <w:rPr>
          <w:rFonts w:cs="Times New Roman"/>
          <w:lang w:val="en-US"/>
        </w:rPr>
        <w:t>(Table 2, Fig. 5).</w:t>
      </w:r>
    </w:p>
    <w:p w14:paraId="0770A24C" w14:textId="320F0C5C" w:rsidR="00BB0A31" w:rsidRDefault="000A3CCD">
      <w:pPr>
        <w:pStyle w:val="Standard"/>
        <w:spacing w:line="480" w:lineRule="auto"/>
      </w:pPr>
      <w:r>
        <w:rPr>
          <w:rFonts w:cs="Times New Roman"/>
          <w:lang w:val="en-US"/>
        </w:rPr>
        <w:tab/>
      </w:r>
      <w:r>
        <w:rPr>
          <w:rFonts w:eastAsia="Adobe Garamond Pro" w:cs="Times New Roman"/>
          <w:color w:val="000000"/>
          <w:lang w:val="en-US"/>
        </w:rPr>
        <w:t xml:space="preserve">Selection differentials </w:t>
      </w:r>
      <w:r>
        <w:rPr>
          <w:rFonts w:cs="Times New Roman"/>
          <w:lang w:val="en-US"/>
        </w:rPr>
        <w:t xml:space="preserve">for FFD were negative, i.e. favored early flowering, in </w:t>
      </w:r>
      <w:commentRangeStart w:id="624"/>
      <w:del w:id="625" w:author="Johan Ehrlén" w:date="2019-01-28T14:40:00Z">
        <w:r w:rsidDel="007429BB">
          <w:rPr>
            <w:rFonts w:cs="Times New Roman"/>
            <w:lang w:val="en-US"/>
          </w:rPr>
          <w:delText xml:space="preserve">all </w:delText>
        </w:r>
      </w:del>
      <w:ins w:id="626" w:author="Johan Ehrlén" w:date="2019-01-28T14:40:00Z">
        <w:r w:rsidR="007429BB">
          <w:rPr>
            <w:rFonts w:cs="Times New Roman"/>
            <w:lang w:val="en-US"/>
          </w:rPr>
          <w:t xml:space="preserve">20 of </w:t>
        </w:r>
      </w:ins>
      <w:ins w:id="627" w:author="Johan Ehrlén" w:date="2019-01-17T10:44:00Z">
        <w:r w:rsidR="00854F20">
          <w:rPr>
            <w:rFonts w:cs="Times New Roman"/>
            <w:lang w:val="en-US"/>
          </w:rPr>
          <w:t xml:space="preserve">22 </w:t>
        </w:r>
      </w:ins>
      <w:commentRangeEnd w:id="624"/>
      <w:ins w:id="628" w:author="Johan Ehrlén" w:date="2019-01-28T14:40:00Z">
        <w:r w:rsidR="007429BB">
          <w:rPr>
            <w:rStyle w:val="CommentReference"/>
            <w:rFonts w:cs="Mangal"/>
            <w:lang w:val="en-US"/>
          </w:rPr>
          <w:commentReference w:id="624"/>
        </w:r>
      </w:ins>
      <w:r>
        <w:rPr>
          <w:rFonts w:cs="Times New Roman"/>
          <w:lang w:val="en-US"/>
        </w:rPr>
        <w:t xml:space="preserve">years (mean </w:t>
      </w:r>
      <w:proofErr w:type="gramStart"/>
      <w:r>
        <w:rPr>
          <w:rFonts w:cs="Times New Roman"/>
          <w:lang w:val="en-US"/>
        </w:rPr>
        <w:t>=</w:t>
      </w:r>
      <w:ins w:id="629" w:author="Johan Ehrlén" w:date="2019-01-28T14:41:00Z">
        <w:r w:rsidR="007429BB">
          <w:rPr>
            <w:rFonts w:cs="Times New Roman"/>
            <w:lang w:val="en-US"/>
          </w:rPr>
          <w:t xml:space="preserve"> </w:t>
        </w:r>
      </w:ins>
      <w:r>
        <w:rPr>
          <w:rFonts w:cs="Times New Roman"/>
          <w:lang w:val="en-US"/>
        </w:rPr>
        <w:t xml:space="preserve"> </w:t>
      </w:r>
      <w:ins w:id="630" w:author="Johan Ehrlén" w:date="2019-01-28T14:40:00Z">
        <w:r w:rsidR="007429BB">
          <w:rPr>
            <w:rFonts w:cs="Times New Roman"/>
            <w:lang w:val="en-US"/>
          </w:rPr>
          <w:t>̶</w:t>
        </w:r>
        <w:proofErr w:type="gramEnd"/>
        <w:r w:rsidR="007429BB">
          <w:rPr>
            <w:rFonts w:cs="Times New Roman"/>
            <w:lang w:val="en-US"/>
          </w:rPr>
          <w:t xml:space="preserve"> </w:t>
        </w:r>
      </w:ins>
      <w:del w:id="631" w:author="Johan Ehrlén" w:date="2019-01-28T14:40:00Z">
        <w:r w:rsidDel="007429BB">
          <w:rPr>
            <w:rFonts w:cs="Times New Roman"/>
            <w:lang w:val="en-US"/>
          </w:rPr>
          <w:delText>-</w:delText>
        </w:r>
      </w:del>
      <w:r>
        <w:rPr>
          <w:rFonts w:cs="Times New Roman"/>
          <w:lang w:val="en-US"/>
        </w:rPr>
        <w:t xml:space="preserve"> 0.44, range = </w:t>
      </w:r>
      <w:ins w:id="632" w:author="Johan Ehrlén" w:date="2019-01-28T14:36:00Z">
        <w:r w:rsidR="007429BB">
          <w:rPr>
            <w:rFonts w:cs="Times New Roman"/>
            <w:lang w:val="en-US"/>
          </w:rPr>
          <w:t xml:space="preserve"> ̶  </w:t>
        </w:r>
      </w:ins>
      <w:del w:id="633" w:author="Johan Ehrlén" w:date="2019-01-28T14:36:00Z">
        <w:r w:rsidDel="007429BB">
          <w:rPr>
            <w:rFonts w:cs="Times New Roman"/>
            <w:lang w:val="en-US"/>
          </w:rPr>
          <w:delText>-</w:delText>
        </w:r>
      </w:del>
      <w:r>
        <w:rPr>
          <w:rFonts w:cs="Times New Roman"/>
          <w:lang w:val="en-US"/>
        </w:rPr>
        <w:t>1.03</w:t>
      </w:r>
      <w:ins w:id="634" w:author="Johan Ehrlén" w:date="2019-01-28T14:30:00Z">
        <w:r w:rsidR="00067877">
          <w:rPr>
            <w:rFonts w:cs="Times New Roman"/>
            <w:lang w:val="en-US"/>
          </w:rPr>
          <w:t xml:space="preserve"> </w:t>
        </w:r>
      </w:ins>
      <w:del w:id="635" w:author="Johan Ehrlén" w:date="2019-01-28T14:36:00Z">
        <w:r w:rsidDel="007429BB">
          <w:rPr>
            <w:rFonts w:cs="Times New Roman"/>
            <w:lang w:val="en-US"/>
          </w:rPr>
          <w:delText xml:space="preserve"> </w:delText>
        </w:r>
      </w:del>
      <w:ins w:id="636" w:author="Johan Ehrlén" w:date="2019-01-28T14:36:00Z">
        <w:r w:rsidR="007429BB">
          <w:rPr>
            <w:rFonts w:cs="Times New Roman"/>
            <w:lang w:val="en-US"/>
          </w:rPr>
          <w:t>-</w:t>
        </w:r>
      </w:ins>
      <w:del w:id="637" w:author="Johan Ehrlén" w:date="2019-01-28T14:29:00Z">
        <w:r w:rsidDel="00067877">
          <w:rPr>
            <w:rFonts w:cs="Times New Roman"/>
            <w:lang w:val="en-US"/>
          </w:rPr>
          <w:delText>-</w:delText>
        </w:r>
      </w:del>
      <w:del w:id="638" w:author="Johan Ehrlén" w:date="2019-01-28T14:36:00Z">
        <w:r w:rsidDel="007429BB">
          <w:rPr>
            <w:rFonts w:cs="Times New Roman"/>
            <w:lang w:val="en-US"/>
          </w:rPr>
          <w:delText xml:space="preserve"> </w:delText>
        </w:r>
      </w:del>
      <w:ins w:id="639" w:author="Johan Ehrlén" w:date="2019-01-28T14:30:00Z">
        <w:r w:rsidR="00067877">
          <w:rPr>
            <w:rFonts w:cs="Times New Roman"/>
            <w:lang w:val="en-US"/>
          </w:rPr>
          <w:t xml:space="preserve"> </w:t>
        </w:r>
      </w:ins>
      <w:r>
        <w:rPr>
          <w:rFonts w:cs="Times New Roman"/>
          <w:lang w:val="en-US"/>
        </w:rPr>
        <w:t xml:space="preserve">0.28). </w:t>
      </w:r>
      <w:del w:id="640" w:author="Johan Ehrlén" w:date="2019-02-13T14:21:00Z">
        <w:r w:rsidDel="00197E6D">
          <w:rPr>
            <w:rFonts w:cs="Times New Roman"/>
            <w:lang w:val="en-US"/>
          </w:rPr>
          <w:delText xml:space="preserve">Linear </w:delText>
        </w:r>
      </w:del>
      <w:ins w:id="641" w:author="Johan Ehrlén" w:date="2019-02-13T14:21:00Z">
        <w:r w:rsidR="00197E6D">
          <w:rPr>
            <w:rFonts w:cs="Times New Roman"/>
            <w:lang w:val="en-US"/>
          </w:rPr>
          <w:t xml:space="preserve">Directional </w:t>
        </w:r>
      </w:ins>
      <w:r>
        <w:rPr>
          <w:rFonts w:cs="Times New Roman"/>
          <w:lang w:val="en-US"/>
        </w:rPr>
        <w:t xml:space="preserve">selection for early flowering was significant in 18 </w:t>
      </w:r>
      <w:del w:id="642" w:author="Johan Ehrlén" w:date="2019-01-17T10:44:00Z">
        <w:r w:rsidDel="00854F20">
          <w:rPr>
            <w:rFonts w:cs="Times New Roman"/>
            <w:lang w:val="en-US"/>
          </w:rPr>
          <w:delText xml:space="preserve">of 22 </w:delText>
        </w:r>
      </w:del>
      <w:r>
        <w:rPr>
          <w:rFonts w:cs="Times New Roman"/>
          <w:lang w:val="en-US"/>
        </w:rPr>
        <w:t xml:space="preserve">years, while non-linear selection was significant in only 2 years (Table 3 and S3). Selection gradients for FFD differed in strength but favored earlier flowering in 21 of 22 years (mean </w:t>
      </w:r>
      <w:proofErr w:type="gramStart"/>
      <w:r>
        <w:rPr>
          <w:rFonts w:cs="Times New Roman"/>
          <w:lang w:val="en-US"/>
        </w:rPr>
        <w:t xml:space="preserve">= </w:t>
      </w:r>
      <w:ins w:id="643" w:author="Johan Ehrlén" w:date="2019-01-28T14:41:00Z">
        <w:r w:rsidR="007429BB">
          <w:rPr>
            <w:rFonts w:cs="Times New Roman"/>
            <w:lang w:val="en-US"/>
          </w:rPr>
          <w:t xml:space="preserve"> ̶</w:t>
        </w:r>
      </w:ins>
      <w:proofErr w:type="gramEnd"/>
      <w:del w:id="644" w:author="Johan Ehrlén" w:date="2019-01-28T14:41:00Z">
        <w:r w:rsidDel="007429BB">
          <w:rPr>
            <w:rFonts w:cs="Times New Roman"/>
            <w:lang w:val="en-US"/>
          </w:rPr>
          <w:delText>-</w:delText>
        </w:r>
      </w:del>
      <w:r>
        <w:rPr>
          <w:rFonts w:cs="Times New Roman"/>
          <w:lang w:val="en-US"/>
        </w:rPr>
        <w:t xml:space="preserve"> </w:t>
      </w:r>
      <w:ins w:id="645" w:author="Johan Ehrlén" w:date="2019-01-28T14:41:00Z">
        <w:r w:rsidR="007429BB">
          <w:rPr>
            <w:rFonts w:cs="Times New Roman"/>
            <w:lang w:val="en-US"/>
          </w:rPr>
          <w:t xml:space="preserve"> </w:t>
        </w:r>
      </w:ins>
      <w:r>
        <w:rPr>
          <w:rFonts w:cs="Times New Roman"/>
          <w:lang w:val="en-US"/>
        </w:rPr>
        <w:t xml:space="preserve">0.28, range = </w:t>
      </w:r>
      <w:ins w:id="646" w:author="Johan Ehrlén" w:date="2019-01-28T14:36:00Z">
        <w:r w:rsidR="007429BB">
          <w:rPr>
            <w:rFonts w:cs="Times New Roman"/>
            <w:lang w:val="en-US"/>
          </w:rPr>
          <w:t xml:space="preserve"> ̶  </w:t>
        </w:r>
      </w:ins>
      <w:del w:id="647" w:author="Johan Ehrlén" w:date="2019-01-28T14:36:00Z">
        <w:r w:rsidDel="007429BB">
          <w:rPr>
            <w:rFonts w:cs="Times New Roman"/>
            <w:lang w:val="en-US"/>
          </w:rPr>
          <w:delText>-</w:delText>
        </w:r>
      </w:del>
      <w:r>
        <w:rPr>
          <w:rFonts w:cs="Times New Roman"/>
          <w:lang w:val="en-US"/>
        </w:rPr>
        <w:t xml:space="preserve">0.78 - 0.08), and this pattern was significant in 8 </w:t>
      </w:r>
      <w:del w:id="648" w:author="Johan Ehrlén" w:date="2019-01-28T14:41:00Z">
        <w:r w:rsidDel="007429BB">
          <w:rPr>
            <w:rFonts w:cs="Times New Roman"/>
            <w:lang w:val="en-US"/>
          </w:rPr>
          <w:delText xml:space="preserve">of 22 </w:delText>
        </w:r>
      </w:del>
      <w:r>
        <w:rPr>
          <w:rFonts w:cs="Times New Roman"/>
          <w:lang w:val="en-US"/>
        </w:rPr>
        <w:t>years (Table S4)</w:t>
      </w:r>
      <w:r>
        <w:rPr>
          <w:rFonts w:eastAsia="Adobe Garamond Pro" w:cs="Times New Roman"/>
          <w:color w:val="000000"/>
          <w:lang w:val="en-US"/>
        </w:rPr>
        <w:t xml:space="preserve">. Non-linear direct selection on flowering time was significant </w:t>
      </w:r>
      <w:ins w:id="649" w:author="Johan Ehrlén" w:date="2019-01-28T14:41:00Z">
        <w:r w:rsidR="007429BB">
          <w:rPr>
            <w:rFonts w:eastAsia="Adobe Garamond Pro" w:cs="Times New Roman"/>
            <w:color w:val="000000"/>
            <w:lang w:val="en-US"/>
          </w:rPr>
          <w:t xml:space="preserve">in </w:t>
        </w:r>
      </w:ins>
      <w:r>
        <w:rPr>
          <w:rFonts w:eastAsia="Adobe Garamond Pro" w:cs="Times New Roman"/>
          <w:color w:val="000000"/>
          <w:lang w:val="en-US"/>
        </w:rPr>
        <w:t xml:space="preserve">only </w:t>
      </w:r>
      <w:del w:id="650" w:author="Johan Ehrlén" w:date="2019-01-28T14:41:00Z">
        <w:r w:rsidDel="007429BB">
          <w:rPr>
            <w:rFonts w:eastAsia="Adobe Garamond Pro" w:cs="Times New Roman"/>
            <w:color w:val="000000"/>
            <w:lang w:val="en-US"/>
          </w:rPr>
          <w:delText xml:space="preserve">in </w:delText>
        </w:r>
      </w:del>
      <w:r>
        <w:rPr>
          <w:rFonts w:eastAsia="Adobe Garamond Pro" w:cs="Times New Roman"/>
          <w:color w:val="000000"/>
          <w:lang w:val="en-US"/>
        </w:rPr>
        <w:t xml:space="preserve">one year, and correlational selection on FFD × number of flowers in three years (Table S4). </w:t>
      </w:r>
      <w:r>
        <w:rPr>
          <w:rFonts w:cs="Times New Roman"/>
          <w:lang w:val="en-US"/>
        </w:rPr>
        <w:t xml:space="preserve">There was no </w:t>
      </w:r>
      <w:r>
        <w:rPr>
          <w:rFonts w:cs="Times New Roman"/>
          <w:lang w:val="en-US"/>
        </w:rPr>
        <w:lastRenderedPageBreak/>
        <w:t xml:space="preserve">significant trend in selection estimates over the study period (Table 3, </w:t>
      </w:r>
      <w:r>
        <w:rPr>
          <w:rFonts w:eastAsia="Adobe Garamond Pro" w:cs="Times New Roman"/>
          <w:color w:val="000000"/>
          <w:lang w:val="en-US"/>
        </w:rPr>
        <w:t>Fig. 1D)</w:t>
      </w:r>
      <w:r>
        <w:rPr>
          <w:rFonts w:cs="Times New Roman"/>
          <w:lang w:val="en-US"/>
        </w:rPr>
        <w:t xml:space="preserve">.  </w:t>
      </w:r>
    </w:p>
    <w:p w14:paraId="070EFF1A" w14:textId="753865E4" w:rsidR="00BB0A31" w:rsidRDefault="000A3CCD">
      <w:pPr>
        <w:pStyle w:val="Standard"/>
        <w:spacing w:line="480" w:lineRule="auto"/>
        <w:ind w:firstLine="709"/>
        <w:rPr>
          <w:ins w:id="651" w:author="Johan Ehrlén" w:date="2019-01-28T14:42:00Z"/>
          <w:rFonts w:cs="Times New Roman"/>
          <w:lang w:val="en-US"/>
        </w:rPr>
      </w:pPr>
      <w:del w:id="652" w:author="Johan Ehrlén" w:date="2019-01-17T10:45:00Z">
        <w:r w:rsidDel="00854F20">
          <w:rPr>
            <w:rFonts w:cs="Times New Roman"/>
            <w:color w:val="00000A"/>
            <w:lang w:val="en-US"/>
          </w:rPr>
          <w:delText>Interestingly, d</w:delText>
        </w:r>
      </w:del>
      <w:ins w:id="653" w:author="Johan Ehrlén" w:date="2019-01-17T10:45:00Z">
        <w:r w:rsidR="00854F20">
          <w:rPr>
            <w:rFonts w:cs="Times New Roman"/>
            <w:color w:val="00000A"/>
            <w:lang w:val="en-US"/>
          </w:rPr>
          <w:t>D</w:t>
        </w:r>
      </w:ins>
      <w:r>
        <w:rPr>
          <w:rFonts w:cs="Times New Roman"/>
          <w:color w:val="00000A"/>
          <w:lang w:val="en-US"/>
        </w:rPr>
        <w:t xml:space="preserve">ifferences in total and direct </w:t>
      </w:r>
      <w:del w:id="654" w:author="Johan Ehrlén" w:date="2019-01-28T14:42:00Z">
        <w:r w:rsidDel="007429BB">
          <w:rPr>
            <w:rFonts w:cs="Times New Roman"/>
            <w:color w:val="00000A"/>
            <w:lang w:val="en-US"/>
          </w:rPr>
          <w:delText xml:space="preserve">phenotypic </w:delText>
        </w:r>
      </w:del>
      <w:r>
        <w:rPr>
          <w:rFonts w:cs="Times New Roman"/>
          <w:color w:val="00000A"/>
          <w:lang w:val="en-US"/>
        </w:rPr>
        <w:t>selection among years were related to climatic conditions</w:t>
      </w:r>
      <w:del w:id="655" w:author="Johan Ehrlén" w:date="2019-01-31T09:06:00Z">
        <w:r w:rsidDel="00CD73CC">
          <w:rPr>
            <w:rFonts w:cs="Times New Roman"/>
            <w:color w:val="00000A"/>
            <w:lang w:val="en-US"/>
          </w:rPr>
          <w:delText xml:space="preserve">, in terms of significant effects of the interactions between climatic variables and </w:delText>
        </w:r>
      </w:del>
      <w:del w:id="656" w:author="Johan Ehrlén" w:date="2019-01-24T11:52:00Z">
        <w:r w:rsidDel="00041EEB">
          <w:rPr>
            <w:rFonts w:cs="Times New Roman"/>
            <w:lang w:val="en-US"/>
          </w:rPr>
          <w:delText>first flowering date</w:delText>
        </w:r>
      </w:del>
      <w:del w:id="657" w:author="Johan Ehrlén" w:date="2019-01-31T09:06:00Z">
        <w:r w:rsidDel="00CD73CC">
          <w:rPr>
            <w:rFonts w:cs="Times New Roman"/>
            <w:lang w:val="en-US"/>
          </w:rPr>
          <w:delText xml:space="preserve"> on fitness</w:delText>
        </w:r>
      </w:del>
      <w:r>
        <w:rPr>
          <w:rFonts w:cs="Times New Roman"/>
          <w:lang w:val="en-US"/>
        </w:rPr>
        <w:t xml:space="preserve"> (Table 4 and S5, Fig. 6). </w:t>
      </w:r>
      <w:del w:id="658" w:author="Johan Ehrlén" w:date="2019-01-31T09:06:00Z">
        <w:r w:rsidDel="00CD73CC">
          <w:rPr>
            <w:rFonts w:cs="Times New Roman"/>
            <w:lang w:val="en-US"/>
          </w:rPr>
          <w:delText>Specifically,</w:delText>
        </w:r>
      </w:del>
      <w:ins w:id="659" w:author="Johan Ehrlén" w:date="2019-01-31T09:06:00Z">
        <w:r w:rsidR="00CD73CC">
          <w:rPr>
            <w:rFonts w:cs="Times New Roman"/>
            <w:lang w:val="en-US"/>
          </w:rPr>
          <w:t>T</w:t>
        </w:r>
      </w:ins>
      <w:del w:id="660" w:author="Johan Ehrlén" w:date="2019-01-31T09:06:00Z">
        <w:r w:rsidDel="00CD73CC">
          <w:rPr>
            <w:rFonts w:cs="Times New Roman"/>
            <w:lang w:val="en-US"/>
          </w:rPr>
          <w:delText xml:space="preserve"> t</w:delText>
        </w:r>
      </w:del>
      <w:r>
        <w:rPr>
          <w:rFonts w:cs="Times New Roman"/>
          <w:lang w:val="en-US"/>
        </w:rPr>
        <w:t xml:space="preserve">here was increased selection for early flowering, i.e. the slope of the relationship between relative fitness and standardized FFD was more negative, in years with higher minimum </w:t>
      </w:r>
      <w:ins w:id="661" w:author="Johan Ehrlén" w:date="2019-01-24T11:52:00Z">
        <w:r w:rsidR="00041EEB">
          <w:rPr>
            <w:rFonts w:cs="Times New Roman"/>
            <w:lang w:val="en-US"/>
          </w:rPr>
          <w:t xml:space="preserve">April </w:t>
        </w:r>
      </w:ins>
      <w:r>
        <w:rPr>
          <w:rFonts w:cs="Times New Roman"/>
          <w:lang w:val="en-US"/>
        </w:rPr>
        <w:t xml:space="preserve">temperatures </w:t>
      </w:r>
      <w:del w:id="662" w:author="Johan Ehrlén" w:date="2019-01-24T11:52:00Z">
        <w:r w:rsidDel="00041EEB">
          <w:rPr>
            <w:rFonts w:cs="Times New Roman"/>
            <w:lang w:val="en-US"/>
          </w:rPr>
          <w:delText xml:space="preserve">in April </w:delText>
        </w:r>
      </w:del>
      <w:r>
        <w:rPr>
          <w:rFonts w:cs="Times New Roman"/>
          <w:lang w:val="en-US"/>
        </w:rPr>
        <w:t xml:space="preserve">(Fig. 6A) and lower </w:t>
      </w:r>
      <w:ins w:id="663" w:author="Johan Ehrlén" w:date="2019-01-24T11:52:00Z">
        <w:r w:rsidR="00041EEB">
          <w:rPr>
            <w:rFonts w:cs="Times New Roman"/>
            <w:lang w:val="en-US"/>
          </w:rPr>
          <w:t xml:space="preserve">March </w:t>
        </w:r>
      </w:ins>
      <w:r>
        <w:rPr>
          <w:rFonts w:cs="Times New Roman"/>
          <w:lang w:val="en-US"/>
        </w:rPr>
        <w:t xml:space="preserve">precipitation </w:t>
      </w:r>
      <w:del w:id="664" w:author="Johan Ehrlén" w:date="2019-01-24T11:52:00Z">
        <w:r w:rsidDel="00041EEB">
          <w:rPr>
            <w:rFonts w:cs="Times New Roman"/>
            <w:lang w:val="en-US"/>
          </w:rPr>
          <w:delText xml:space="preserve">in March </w:delText>
        </w:r>
      </w:del>
      <w:r>
        <w:rPr>
          <w:rFonts w:cs="Times New Roman"/>
          <w:lang w:val="en-US"/>
        </w:rPr>
        <w:t xml:space="preserve">(Fig. 6B). </w:t>
      </w:r>
      <w:commentRangeStart w:id="665"/>
      <w:ins w:id="666" w:author="Johan Ehrlén" w:date="2019-01-17T10:45:00Z">
        <w:r w:rsidR="00854F20">
          <w:rPr>
            <w:rFonts w:cs="Times New Roman"/>
            <w:lang w:val="en-US"/>
          </w:rPr>
          <w:t>These two c</w:t>
        </w:r>
      </w:ins>
      <w:del w:id="667" w:author="Johan Ehrlén" w:date="2019-01-17T10:45:00Z">
        <w:r w:rsidDel="00854F20">
          <w:rPr>
            <w:rFonts w:cs="Times New Roman"/>
            <w:lang w:val="en-US"/>
          </w:rPr>
          <w:delText>C</w:delText>
        </w:r>
      </w:del>
      <w:r>
        <w:rPr>
          <w:rFonts w:cs="Times New Roman"/>
          <w:lang w:val="en-US"/>
        </w:rPr>
        <w:t xml:space="preserve">limate </w:t>
      </w:r>
      <w:ins w:id="668" w:author="Johan Ehrlén" w:date="2019-01-17T10:45:00Z">
        <w:r w:rsidR="00854F20">
          <w:rPr>
            <w:rFonts w:cs="Times New Roman"/>
            <w:lang w:val="en-US"/>
          </w:rPr>
          <w:t xml:space="preserve">variables </w:t>
        </w:r>
      </w:ins>
      <w:r>
        <w:rPr>
          <w:rFonts w:cs="Times New Roman"/>
          <w:lang w:val="en-US"/>
        </w:rPr>
        <w:t>explained 70 and 68 % of the among-year variation in</w:t>
      </w:r>
      <w:ins w:id="669" w:author="Johan Ehrlén" w:date="2019-01-17T10:45:00Z">
        <w:r w:rsidR="00854F20">
          <w:rPr>
            <w:rFonts w:cs="Times New Roman"/>
            <w:lang w:val="en-US"/>
          </w:rPr>
          <w:t xml:space="preserve"> </w:t>
        </w:r>
      </w:ins>
      <w:del w:id="670" w:author="Johan Ehrlén" w:date="2019-01-17T10:45:00Z">
        <w:r w:rsidDel="00854F20">
          <w:rPr>
            <w:rFonts w:cs="Times New Roman"/>
            <w:lang w:val="en-US"/>
          </w:rPr>
          <w:delText xml:space="preserve">, respectively, </w:delText>
        </w:r>
      </w:del>
      <w:r>
        <w:rPr>
          <w:rFonts w:cs="Times New Roman"/>
          <w:lang w:val="en-US"/>
        </w:rPr>
        <w:t>total and direct selection</w:t>
      </w:r>
      <w:ins w:id="671" w:author="Johan Ehrlén" w:date="2019-01-17T10:45:00Z">
        <w:r w:rsidR="00854F20">
          <w:rPr>
            <w:rFonts w:cs="Times New Roman"/>
            <w:lang w:val="en-US"/>
          </w:rPr>
          <w:t>, respectively</w:t>
        </w:r>
      </w:ins>
      <w:r>
        <w:rPr>
          <w:rFonts w:cs="Times New Roman"/>
          <w:lang w:val="en-US"/>
        </w:rPr>
        <w:t>.</w:t>
      </w:r>
      <w:commentRangeEnd w:id="665"/>
      <w:r w:rsidR="00854F20">
        <w:rPr>
          <w:rStyle w:val="CommentReference"/>
          <w:rFonts w:cs="Mangal"/>
          <w:lang w:val="en-US"/>
        </w:rPr>
        <w:commentReference w:id="665"/>
      </w:r>
    </w:p>
    <w:p w14:paraId="0D0D9535" w14:textId="77777777" w:rsidR="007429BB" w:rsidRDefault="007429BB">
      <w:pPr>
        <w:pStyle w:val="Standard"/>
        <w:spacing w:line="480" w:lineRule="auto"/>
        <w:ind w:firstLine="709"/>
      </w:pPr>
    </w:p>
    <w:p w14:paraId="655D327A" w14:textId="77777777" w:rsidR="00BB0A31" w:rsidRDefault="000A3CCD">
      <w:pPr>
        <w:pStyle w:val="Standard"/>
        <w:spacing w:line="480" w:lineRule="auto"/>
        <w:rPr>
          <w:rFonts w:cs="Times New Roman"/>
          <w:lang w:val="en-US"/>
        </w:rPr>
      </w:pPr>
      <w:r>
        <w:rPr>
          <w:rFonts w:cs="Times New Roman"/>
          <w:lang w:val="en-US"/>
        </w:rPr>
        <w:t>DISCUSSION</w:t>
      </w:r>
    </w:p>
    <w:p w14:paraId="43666EB4" w14:textId="1E310838" w:rsidR="00BB0A31" w:rsidRDefault="000A3CCD">
      <w:pPr>
        <w:pStyle w:val="Standard"/>
        <w:spacing w:line="480" w:lineRule="auto"/>
      </w:pPr>
      <w:r>
        <w:rPr>
          <w:rFonts w:cs="Times New Roman"/>
          <w:lang w:val="en-US"/>
        </w:rPr>
        <w:t xml:space="preserve">Our results show that among-year variation in </w:t>
      </w:r>
      <w:ins w:id="672" w:author="Johan Ehrlén" w:date="2019-01-24T11:52:00Z">
        <w:r w:rsidR="00041EEB">
          <w:rPr>
            <w:rFonts w:cs="Times New Roman"/>
            <w:lang w:val="en-US"/>
          </w:rPr>
          <w:t xml:space="preserve">both </w:t>
        </w:r>
      </w:ins>
      <w:r>
        <w:rPr>
          <w:rFonts w:cs="Times New Roman"/>
          <w:lang w:val="en-US"/>
        </w:rPr>
        <w:t>flowering time</w:t>
      </w:r>
      <w:del w:id="673" w:author="Johan Ehrlén" w:date="2019-01-24T11:52:00Z">
        <w:r w:rsidDel="00041EEB">
          <w:rPr>
            <w:rFonts w:cs="Times New Roman"/>
            <w:lang w:val="en-US"/>
          </w:rPr>
          <w:delText>, fitness</w:delText>
        </w:r>
      </w:del>
      <w:r>
        <w:rPr>
          <w:rFonts w:cs="Times New Roman"/>
          <w:lang w:val="en-US"/>
        </w:rPr>
        <w:t xml:space="preserve"> and phenotypic selection on flowering time are related to climatic conditions during spring in the perennial herb </w:t>
      </w:r>
      <w:r>
        <w:rPr>
          <w:rFonts w:cs="Times New Roman"/>
          <w:i/>
          <w:iCs/>
          <w:lang w:val="en-US"/>
        </w:rPr>
        <w:t>Lathyrus vernus</w:t>
      </w:r>
      <w:r>
        <w:rPr>
          <w:rFonts w:cs="Times New Roman"/>
          <w:lang w:val="en-US"/>
        </w:rPr>
        <w:t>. Plants flowered earlier when springs were warmer and precipitation high</w:t>
      </w:r>
      <w:ins w:id="674" w:author="Johan Ehrlén" w:date="2019-01-17T10:53:00Z">
        <w:r w:rsidR="00CA170B">
          <w:rPr>
            <w:rFonts w:cs="Times New Roman"/>
            <w:lang w:val="en-US"/>
          </w:rPr>
          <w:t>er</w:t>
        </w:r>
      </w:ins>
      <w:r>
        <w:rPr>
          <w:rFonts w:cs="Times New Roman"/>
          <w:lang w:val="en-US"/>
        </w:rPr>
        <w:t xml:space="preserve">. </w:t>
      </w:r>
      <w:ins w:id="675" w:author="Johan Ehrlén" w:date="2019-01-28T14:42:00Z">
        <w:r w:rsidR="007429BB">
          <w:rPr>
            <w:rFonts w:cs="Times New Roman"/>
            <w:lang w:val="en-US"/>
          </w:rPr>
          <w:t>S</w:t>
        </w:r>
      </w:ins>
      <w:del w:id="676" w:author="Johan Ehrlén" w:date="2019-01-28T14:42:00Z">
        <w:r w:rsidDel="007429BB">
          <w:rPr>
            <w:rFonts w:cs="Times New Roman"/>
            <w:lang w:val="en-US"/>
          </w:rPr>
          <w:delText>Phenotypic s</w:delText>
        </w:r>
      </w:del>
      <w:r>
        <w:rPr>
          <w:rFonts w:cs="Times New Roman"/>
          <w:lang w:val="en-US"/>
        </w:rPr>
        <w:t xml:space="preserve">election favored early flowering in </w:t>
      </w:r>
      <w:del w:id="677" w:author="Johan Ehrlén" w:date="2019-01-28T14:43:00Z">
        <w:r w:rsidDel="00C23097">
          <w:rPr>
            <w:rFonts w:cs="Times New Roman"/>
            <w:lang w:val="en-US"/>
          </w:rPr>
          <w:delText>21 of 22</w:delText>
        </w:r>
      </w:del>
      <w:ins w:id="678" w:author="Johan Ehrlén" w:date="2019-01-28T14:43:00Z">
        <w:r w:rsidR="00C23097">
          <w:rPr>
            <w:rFonts w:cs="Times New Roman"/>
            <w:lang w:val="en-US"/>
          </w:rPr>
          <w:t>almost every</w:t>
        </w:r>
      </w:ins>
      <w:r>
        <w:rPr>
          <w:rFonts w:cs="Times New Roman"/>
          <w:lang w:val="en-US"/>
        </w:rPr>
        <w:t xml:space="preserve"> year</w:t>
      </w:r>
      <w:del w:id="679" w:author="Johan Ehrlén" w:date="2019-01-28T14:43:00Z">
        <w:r w:rsidDel="00C23097">
          <w:rPr>
            <w:rFonts w:cs="Times New Roman"/>
            <w:lang w:val="en-US"/>
          </w:rPr>
          <w:delText>s</w:delText>
        </w:r>
      </w:del>
      <w:ins w:id="680" w:author="Johan Ehrlén" w:date="2019-01-24T11:53:00Z">
        <w:r w:rsidR="00041EEB">
          <w:rPr>
            <w:rFonts w:cs="Times New Roman"/>
            <w:lang w:val="en-US"/>
          </w:rPr>
          <w:t>, but strength of selection varied among years</w:t>
        </w:r>
      </w:ins>
      <w:del w:id="681" w:author="Johan Ehrlén" w:date="2019-01-17T10:53:00Z">
        <w:r w:rsidDel="00CA170B">
          <w:rPr>
            <w:rFonts w:cs="Times New Roman"/>
            <w:lang w:val="en-US"/>
          </w:rPr>
          <w:delText>, but strength of selection differed among years. Phenotypic s</w:delText>
        </w:r>
      </w:del>
      <w:ins w:id="682" w:author="Johan Ehrlén" w:date="2019-01-17T10:53:00Z">
        <w:r w:rsidR="00CA170B">
          <w:rPr>
            <w:rFonts w:cs="Times New Roman"/>
            <w:lang w:val="en-US"/>
          </w:rPr>
          <w:t>. S</w:t>
        </w:r>
      </w:ins>
      <w:r>
        <w:rPr>
          <w:lang w:val="en-US"/>
        </w:rPr>
        <w:t>election for early flowering was stronger in springs with higher temperatures and lower precipitation</w:t>
      </w:r>
      <w:ins w:id="683" w:author="Johan Ehrlén" w:date="2019-01-17T10:54:00Z">
        <w:r w:rsidR="00CA170B">
          <w:rPr>
            <w:lang w:val="en-US"/>
          </w:rPr>
          <w:t>, climatic variables explain</w:t>
        </w:r>
      </w:ins>
      <w:ins w:id="684" w:author="Johan Ehrlén" w:date="2019-01-24T11:53:00Z">
        <w:r w:rsidR="00041EEB">
          <w:rPr>
            <w:lang w:val="en-US"/>
          </w:rPr>
          <w:t>ing</w:t>
        </w:r>
      </w:ins>
      <w:ins w:id="685" w:author="Johan Ehrlén" w:date="2019-01-17T10:54:00Z">
        <w:r w:rsidR="00CA170B">
          <w:rPr>
            <w:lang w:val="en-US"/>
          </w:rPr>
          <w:t xml:space="preserve"> most of the among-year variation</w:t>
        </w:r>
      </w:ins>
      <w:r>
        <w:rPr>
          <w:lang w:val="en-US"/>
        </w:rPr>
        <w:t>. Our results imply that climatic variation affects both the expression of traits associated with timing, and natural selection on these traits. They also suggest that effects of climate may show both co-gradient patterns, as for spring temperature in our study, and counter-gradient patterns, as for precipitation</w:t>
      </w:r>
      <w:del w:id="686" w:author="Johan Ehrlén" w:date="2019-01-17T10:54:00Z">
        <w:r w:rsidDel="00CA170B">
          <w:rPr>
            <w:lang w:val="en-US"/>
          </w:rPr>
          <w:delText xml:space="preserve"> in our study</w:delText>
        </w:r>
      </w:del>
      <w:r>
        <w:rPr>
          <w:lang w:val="en-US"/>
        </w:rPr>
        <w:t>.</w:t>
      </w:r>
    </w:p>
    <w:p w14:paraId="5A1501FE" w14:textId="77777777" w:rsidR="00C23097" w:rsidRDefault="000A3CCD">
      <w:pPr>
        <w:pStyle w:val="Standard"/>
        <w:spacing w:line="480" w:lineRule="auto"/>
        <w:rPr>
          <w:ins w:id="687" w:author="Johan Ehrlén" w:date="2019-01-28T14:43:00Z"/>
          <w:rFonts w:cs="Times New Roman"/>
          <w:lang w:val="en-US"/>
        </w:rPr>
      </w:pPr>
      <w:r>
        <w:rPr>
          <w:rFonts w:cs="Times New Roman"/>
          <w:lang w:val="en-US"/>
        </w:rPr>
        <w:tab/>
        <w:t xml:space="preserve">Based on the </w:t>
      </w:r>
      <w:del w:id="688" w:author="Johan Ehrlén" w:date="2019-01-24T11:53:00Z">
        <w:r w:rsidDel="00041EEB">
          <w:rPr>
            <w:rFonts w:cs="Times New Roman"/>
            <w:lang w:val="en-US"/>
          </w:rPr>
          <w:delText xml:space="preserve">long lifespan of </w:delText>
        </w:r>
        <w:r w:rsidDel="00041EEB">
          <w:rPr>
            <w:rFonts w:cs="Times New Roman"/>
            <w:i/>
            <w:lang w:val="en-US"/>
          </w:rPr>
          <w:delText>L. vernus</w:delText>
        </w:r>
        <w:r w:rsidDel="00041EEB">
          <w:rPr>
            <w:rFonts w:cs="Times New Roman"/>
            <w:lang w:val="en-US"/>
          </w:rPr>
          <w:delText xml:space="preserve"> and on the </w:delText>
        </w:r>
      </w:del>
      <w:r>
        <w:rPr>
          <w:rFonts w:cs="Times New Roman"/>
          <w:lang w:val="en-US"/>
        </w:rPr>
        <w:t>very low turnover of plants observed during our study, we assume that most observed variation in phenotypic values of FFD among years was due to plastic responses. These plastic responses were strongly influenced by among-year climatic variation, with earlier first flowering dates of individual plants and an earlier position of the flowering season in years with warmer springs.</w:t>
      </w:r>
      <w:commentRangeStart w:id="689"/>
      <w:commentRangeStart w:id="690"/>
      <w:r>
        <w:rPr>
          <w:rFonts w:cs="Times New Roman"/>
          <w:lang w:val="en-US"/>
        </w:rPr>
        <w:t xml:space="preserve"> Individual plants started flowering on average </w:t>
      </w:r>
      <w:r>
        <w:t xml:space="preserve">1.8 </w:t>
      </w:r>
      <w:r>
        <w:commentReference w:id="691"/>
      </w:r>
      <w:ins w:id="692" w:author="Johan Ehrlén" w:date="2019-01-17T10:57:00Z">
        <w:r w:rsidR="00DE7479">
          <w:t xml:space="preserve">and 2.5 </w:t>
        </w:r>
      </w:ins>
      <w:r>
        <w:rPr>
          <w:rFonts w:cs="Times New Roman"/>
          <w:lang w:val="en-US"/>
        </w:rPr>
        <w:t xml:space="preserve">days earlier with a one-degree increase in mean temperature in April </w:t>
      </w:r>
      <w:r>
        <w:t xml:space="preserve">and </w:t>
      </w:r>
      <w:del w:id="693" w:author="Johan Ehrlén" w:date="2019-01-17T10:57:00Z">
        <w:r w:rsidDel="00DE7479">
          <w:delText xml:space="preserve">2.5 days earlier </w:delText>
        </w:r>
      </w:del>
      <w:del w:id="694" w:author="Johan Ehrlén" w:date="2019-01-17T10:56:00Z">
        <w:r w:rsidDel="00DE7479">
          <w:rPr>
            <w:rFonts w:cs="Times New Roman"/>
            <w:lang w:val="en-US"/>
          </w:rPr>
          <w:delText xml:space="preserve"> </w:delText>
        </w:r>
      </w:del>
      <w:del w:id="695" w:author="Johan Ehrlén" w:date="2019-01-17T10:57:00Z">
        <w:r w:rsidDel="00DE7479">
          <w:rPr>
            <w:rFonts w:cs="Times New Roman"/>
            <w:lang w:val="en-US"/>
          </w:rPr>
          <w:delText xml:space="preserve">with a one-degree increase in </w:delText>
        </w:r>
      </w:del>
      <w:r>
        <w:rPr>
          <w:rFonts w:cs="Times New Roman"/>
          <w:lang w:val="en-US"/>
        </w:rPr>
        <w:t>May</w:t>
      </w:r>
      <w:ins w:id="696" w:author="Johan Ehrlén" w:date="2019-01-17T10:57:00Z">
        <w:r w:rsidR="00DE7479">
          <w:rPr>
            <w:rFonts w:cs="Times New Roman"/>
            <w:lang w:val="en-US"/>
          </w:rPr>
          <w:t xml:space="preserve">, </w:t>
        </w:r>
        <w:r w:rsidR="00DE7479">
          <w:rPr>
            <w:rFonts w:cs="Times New Roman"/>
            <w:lang w:val="en-US"/>
          </w:rPr>
          <w:lastRenderedPageBreak/>
          <w:t>respectively</w:t>
        </w:r>
      </w:ins>
      <w:r>
        <w:rPr>
          <w:rFonts w:cs="Times New Roman"/>
          <w:lang w:val="en-US"/>
        </w:rPr>
        <w:t xml:space="preserve">. </w:t>
      </w:r>
      <w:moveFromRangeStart w:id="697" w:author="Johan Ehrlén" w:date="2019-01-17T10:59:00Z" w:name="move535486071"/>
      <w:moveFrom w:id="698" w:author="Johan Ehrlén" w:date="2019-01-17T10:59:00Z">
        <w:r w:rsidDel="00DE7479">
          <w:rPr>
            <w:rFonts w:cs="Times New Roman"/>
            <w:lang w:val="en-US"/>
          </w:rPr>
          <w:t xml:space="preserve">Plants also started flowering earlier in springs with more precipitation before and during the onset of the flowering season: on average, plants flowered 0.5 and 0.2 days earlier with a </w:t>
        </w:r>
        <w:commentRangeStart w:id="699"/>
        <w:r w:rsidDel="00DE7479">
          <w:rPr>
            <w:rFonts w:cs="Times New Roman"/>
            <w:lang w:val="en-US"/>
          </w:rPr>
          <w:t>10 mm</w:t>
        </w:r>
        <w:commentRangeEnd w:id="699"/>
        <w:r w:rsidDel="00DE7479">
          <w:commentReference w:id="699"/>
        </w:r>
        <w:r w:rsidDel="00DE7479">
          <w:rPr>
            <w:rFonts w:cs="Times New Roman"/>
            <w:lang w:val="en-US"/>
          </w:rPr>
          <w:t xml:space="preserve"> increase in precipitation in, respectively, March and April.</w:t>
        </w:r>
        <w:commentRangeEnd w:id="689"/>
        <w:r w:rsidDel="00DE7479">
          <w:commentReference w:id="689"/>
        </w:r>
      </w:moveFrom>
      <w:commentRangeEnd w:id="690"/>
      <w:r w:rsidR="00DE7479">
        <w:rPr>
          <w:rStyle w:val="CommentReference"/>
          <w:rFonts w:cs="Mangal"/>
          <w:lang w:val="en-US"/>
        </w:rPr>
        <w:commentReference w:id="690"/>
      </w:r>
      <w:moveFrom w:id="700" w:author="Johan Ehrlén" w:date="2019-01-17T10:59:00Z">
        <w:r w:rsidDel="00DE7479">
          <w:rPr>
            <w:rFonts w:cs="Times New Roman"/>
            <w:lang w:val="en-US"/>
          </w:rPr>
          <w:t xml:space="preserve"> </w:t>
        </w:r>
      </w:moveFrom>
      <w:moveFromRangeEnd w:id="697"/>
      <w:del w:id="701" w:author="Johan Ehrlén" w:date="2019-01-24T11:54:00Z">
        <w:r w:rsidDel="00041EEB">
          <w:rPr>
            <w:rFonts w:cs="Times New Roman"/>
            <w:color w:val="212121"/>
            <w:lang w:val="en-US"/>
          </w:rPr>
          <w:delText xml:space="preserve">Higher temperatures in April and May were associated with an earlier start and end of the flowering season. </w:delText>
        </w:r>
      </w:del>
      <w:r>
        <w:rPr>
          <w:rFonts w:eastAsia="FrutigerLTPro-LightCn" w:cs="Times New Roman"/>
          <w:color w:val="212121"/>
          <w:lang w:val="en-US"/>
        </w:rPr>
        <w:t xml:space="preserve">Several previous studies </w:t>
      </w:r>
      <w:del w:id="702" w:author="Johan Ehrlén" w:date="2019-01-24T11:54:00Z">
        <w:r w:rsidDel="00041EEB">
          <w:rPr>
            <w:rFonts w:eastAsia="FrutigerLTPro-LightCn" w:cs="Times New Roman"/>
            <w:color w:val="212121"/>
            <w:lang w:val="en-US"/>
          </w:rPr>
          <w:delText xml:space="preserve">with other plant species </w:delText>
        </w:r>
      </w:del>
      <w:r>
        <w:rPr>
          <w:rFonts w:eastAsia="FrutigerLTPro-LightCn" w:cs="Times New Roman"/>
          <w:color w:val="212121"/>
          <w:lang w:val="en-US"/>
        </w:rPr>
        <w:t>have attributed advances in flowering phenology to increasing temperatures</w:t>
      </w:r>
      <w:r>
        <w:rPr>
          <w:rFonts w:eastAsia="FrutigerLTPro-LightCn" w:cs="Times New Roman"/>
          <w:lang w:val="en-US"/>
        </w:rPr>
        <w:t xml:space="preserve"> (Cleland </w:t>
      </w:r>
      <w:r>
        <w:rPr>
          <w:rFonts w:eastAsia="FrutigerLTPro-LightCn" w:cs="Times New Roman"/>
          <w:i/>
          <w:iCs/>
          <w:lang w:val="en-US"/>
        </w:rPr>
        <w:t>et al.</w:t>
      </w:r>
      <w:r>
        <w:rPr>
          <w:rFonts w:eastAsia="FrutigerLTPro-LightCn" w:cs="Times New Roman"/>
          <w:lang w:val="en-US"/>
        </w:rPr>
        <w:t xml:space="preserve"> 2007; Ibáñez </w:t>
      </w:r>
      <w:r>
        <w:rPr>
          <w:rFonts w:eastAsia="FrutigerLTPro-LightCn" w:cs="Times New Roman"/>
          <w:i/>
          <w:iCs/>
          <w:lang w:val="en-US"/>
        </w:rPr>
        <w:t>et al.</w:t>
      </w:r>
      <w:r>
        <w:rPr>
          <w:rFonts w:eastAsia="FrutigerLTPro-LightCn" w:cs="Times New Roman"/>
          <w:lang w:val="en-US"/>
        </w:rPr>
        <w:t xml:space="preserve"> 2010; Anderson </w:t>
      </w:r>
      <w:r>
        <w:rPr>
          <w:rFonts w:eastAsia="FrutigerLTPro-LightCn" w:cs="Times New Roman"/>
          <w:i/>
          <w:iCs/>
          <w:lang w:val="en-US"/>
        </w:rPr>
        <w:t>et al.</w:t>
      </w:r>
      <w:r>
        <w:rPr>
          <w:rFonts w:eastAsia="FrutigerLTPro-LightCn" w:cs="Times New Roman"/>
          <w:lang w:val="en-US"/>
        </w:rPr>
        <w:t xml:space="preserve"> 2012; CaraDonna </w:t>
      </w:r>
      <w:r>
        <w:rPr>
          <w:rFonts w:eastAsia="FrutigerLTPro-LightCn" w:cs="Times New Roman"/>
          <w:i/>
          <w:iCs/>
          <w:lang w:val="en-US"/>
        </w:rPr>
        <w:t>et al.</w:t>
      </w:r>
      <w:r>
        <w:rPr>
          <w:rFonts w:eastAsia="FrutigerLTPro-LightCn" w:cs="Times New Roman"/>
          <w:lang w:val="en-US"/>
        </w:rPr>
        <w:t xml:space="preserve"> 2014)</w:t>
      </w:r>
      <w:r>
        <w:t xml:space="preserve">. Particularly strong effects of </w:t>
      </w:r>
      <w:del w:id="703" w:author="Johan Ehrlén" w:date="2019-01-17T11:01:00Z">
        <w:r w:rsidDel="00DE7479">
          <w:delText xml:space="preserve"> </w:delText>
        </w:r>
      </w:del>
      <w:r>
        <w:t xml:space="preserve">warming have been shown in early-spring flowering species (Dunne </w:t>
      </w:r>
      <w:r>
        <w:rPr>
          <w:i/>
          <w:iCs/>
        </w:rPr>
        <w:t>et al.</w:t>
      </w:r>
      <w:r>
        <w:t xml:space="preserve"> 2003). </w:t>
      </w:r>
      <w:r>
        <w:rPr>
          <w:rFonts w:eastAsia="AdvGARMT" w:cs="Times New Roman"/>
          <w:color w:val="000000"/>
          <w:lang w:val="en-US"/>
        </w:rPr>
        <w:t xml:space="preserve">Responses to climate change and fine-tuning of the flowering season to the environmental conditions might be particularly important in temperate early-spring forest plants where the benefits provided by high light availability are constrained by the timing of canopy closure. </w:t>
      </w:r>
      <w:ins w:id="704" w:author="Johan Ehrlén" w:date="2019-01-24T11:54:00Z">
        <w:r w:rsidR="00041EEB">
          <w:t xml:space="preserve">Although we found no warming trends accross the 22 study years, spring temperatures have increased significantly in our study area </w:t>
        </w:r>
        <w:r w:rsidR="00041EEB">
          <w:rPr>
            <w:rFonts w:cs="Times New Roman"/>
          </w:rPr>
          <w:t>over the last 57 years</w:t>
        </w:r>
        <w:r w:rsidR="00041EEB">
          <w:rPr>
            <w:rFonts w:cs="Times New Roman"/>
            <w:lang w:val="en-US"/>
          </w:rPr>
          <w:t xml:space="preserve">. In combination with the observed effects of spring temperatures on flowering phenology, we should thus expect that recent warming leads to an earlier flowering of </w:t>
        </w:r>
        <w:r w:rsidR="00041EEB">
          <w:rPr>
            <w:rFonts w:cs="Times New Roman"/>
            <w:i/>
            <w:lang w:val="en-US"/>
          </w:rPr>
          <w:t>L. vernus</w:t>
        </w:r>
        <w:r w:rsidR="00041EEB">
          <w:rPr>
            <w:rFonts w:cs="Times New Roman"/>
            <w:lang w:val="en-US"/>
          </w:rPr>
          <w:t>. In our study, we did indeed find a significant advance in first flowering dates over the study period.</w:t>
        </w:r>
      </w:ins>
    </w:p>
    <w:p w14:paraId="4BB1B6F2" w14:textId="72FA4935" w:rsidR="00BB0A31" w:rsidRDefault="000A3CCD">
      <w:pPr>
        <w:pStyle w:val="Standard"/>
        <w:spacing w:line="480" w:lineRule="auto"/>
        <w:ind w:firstLine="709"/>
        <w:pPrChange w:id="705" w:author="Johan Ehrlén" w:date="2019-01-28T14:43:00Z">
          <w:pPr>
            <w:pStyle w:val="Standard"/>
            <w:spacing w:line="480" w:lineRule="auto"/>
          </w:pPr>
        </w:pPrChange>
      </w:pPr>
      <w:commentRangeStart w:id="706"/>
      <w:r>
        <w:rPr>
          <w:rFonts w:cs="Times New Roman"/>
          <w:color w:val="212121"/>
          <w:lang w:val="en-US"/>
        </w:rPr>
        <w:t xml:space="preserve">The duration of the flowering season increased with increasing temperatures in April, </w:t>
      </w:r>
      <w:del w:id="707" w:author="Johan Ehrlén" w:date="2019-01-17T11:03:00Z">
        <w:r w:rsidDel="00DE7479">
          <w:rPr>
            <w:rFonts w:cs="Times New Roman"/>
            <w:color w:val="212121"/>
            <w:lang w:val="en-US"/>
          </w:rPr>
          <w:delText>probably because this duration was more conditioned by the start than by the end of the flowering season</w:delText>
        </w:r>
      </w:del>
      <w:ins w:id="708" w:author="Johan Ehrlén" w:date="2019-01-17T11:03:00Z">
        <w:r w:rsidR="00DE7479">
          <w:rPr>
            <w:rFonts w:cs="Times New Roman"/>
            <w:color w:val="212121"/>
            <w:lang w:val="en-US"/>
          </w:rPr>
          <w:t xml:space="preserve">but was not affected by temperatures later during </w:t>
        </w:r>
      </w:ins>
      <w:ins w:id="709" w:author="Johan Ehrlén" w:date="2019-01-17T11:08:00Z">
        <w:r w:rsidR="00F16CCA">
          <w:rPr>
            <w:rFonts w:cs="Times New Roman"/>
            <w:color w:val="212121"/>
            <w:lang w:val="en-US"/>
          </w:rPr>
          <w:t>the season</w:t>
        </w:r>
      </w:ins>
      <w:r>
        <w:rPr>
          <w:rFonts w:cs="Times New Roman"/>
          <w:color w:val="212121"/>
          <w:lang w:val="en-US"/>
        </w:rPr>
        <w:t xml:space="preserve">. </w:t>
      </w:r>
      <w:ins w:id="710" w:author="Johan Ehrlén" w:date="2019-01-17T11:04:00Z">
        <w:r w:rsidR="00DE7479">
          <w:rPr>
            <w:rFonts w:cs="Times New Roman"/>
            <w:color w:val="212121"/>
            <w:lang w:val="en-US"/>
          </w:rPr>
          <w:t xml:space="preserve">In contrast, </w:t>
        </w:r>
      </w:ins>
      <w:del w:id="711" w:author="Johan Ehrlén" w:date="2019-01-17T11:04:00Z">
        <w:r w:rsidDel="00DE7479">
          <w:rPr>
            <w:rFonts w:cs="Times New Roman"/>
            <w:color w:val="212121"/>
            <w:lang w:val="en-US"/>
          </w:rPr>
          <w:delText>S</w:delText>
        </w:r>
      </w:del>
      <w:del w:id="712" w:author="Johan Ehrlén" w:date="2019-01-24T11:55:00Z">
        <w:r w:rsidDel="00041EEB">
          <w:rPr>
            <w:rFonts w:cs="Times New Roman"/>
            <w:color w:val="212121"/>
            <w:lang w:val="en-US"/>
          </w:rPr>
          <w:delText xml:space="preserve">ome </w:delText>
        </w:r>
      </w:del>
      <w:r>
        <w:rPr>
          <w:rFonts w:cs="Times New Roman"/>
          <w:color w:val="212121"/>
          <w:lang w:val="en-US"/>
        </w:rPr>
        <w:t xml:space="preserve">previous studies </w:t>
      </w:r>
      <w:ins w:id="713" w:author="Johan Ehrlén" w:date="2019-01-17T11:04:00Z">
        <w:r w:rsidR="00DE7479">
          <w:rPr>
            <w:rFonts w:cs="Times New Roman"/>
            <w:color w:val="212121"/>
            <w:lang w:val="en-US"/>
          </w:rPr>
          <w:t xml:space="preserve">have </w:t>
        </w:r>
      </w:ins>
      <w:r>
        <w:rPr>
          <w:rFonts w:cs="Times New Roman"/>
          <w:color w:val="212121"/>
          <w:lang w:val="en-US"/>
        </w:rPr>
        <w:t>report</w:t>
      </w:r>
      <w:ins w:id="714" w:author="Johan Ehrlén" w:date="2019-01-17T11:04:00Z">
        <w:r w:rsidR="00DE7479">
          <w:rPr>
            <w:rFonts w:cs="Times New Roman"/>
            <w:color w:val="212121"/>
            <w:lang w:val="en-US"/>
          </w:rPr>
          <w:t>ed</w:t>
        </w:r>
      </w:ins>
      <w:r>
        <w:rPr>
          <w:rFonts w:cs="Times New Roman"/>
          <w:color w:val="212121"/>
          <w:lang w:val="en-US"/>
        </w:rPr>
        <w:t xml:space="preserve"> </w:t>
      </w:r>
      <w:del w:id="715" w:author="Johan Ehrlén" w:date="2019-01-17T11:04:00Z">
        <w:r w:rsidDel="00DE7479">
          <w:rPr>
            <w:rFonts w:cs="Times New Roman"/>
            <w:color w:val="212121"/>
            <w:lang w:val="en-US"/>
          </w:rPr>
          <w:delText xml:space="preserve">shortenings </w:delText>
        </w:r>
      </w:del>
      <w:ins w:id="716" w:author="Johan Ehrlén" w:date="2019-01-17T11:04:00Z">
        <w:r w:rsidR="00DE7479">
          <w:rPr>
            <w:rFonts w:cs="Times New Roman"/>
            <w:color w:val="212121"/>
            <w:lang w:val="en-US"/>
          </w:rPr>
          <w:t>shorter</w:t>
        </w:r>
      </w:ins>
      <w:del w:id="717" w:author="Johan Ehrlén" w:date="2019-01-17T11:04:00Z">
        <w:r w:rsidDel="00DE7479">
          <w:rPr>
            <w:rFonts w:cs="Times New Roman"/>
            <w:color w:val="212121"/>
            <w:lang w:val="en-US"/>
          </w:rPr>
          <w:delText>of</w:delText>
        </w:r>
      </w:del>
      <w:r>
        <w:rPr>
          <w:rFonts w:cs="Times New Roman"/>
          <w:color w:val="212121"/>
          <w:lang w:val="en-US"/>
        </w:rPr>
        <w:t xml:space="preserve"> flowering </w:t>
      </w:r>
      <w:del w:id="718" w:author="Johan Ehrlén" w:date="2019-01-17T11:04:00Z">
        <w:r w:rsidDel="00DE7479">
          <w:rPr>
            <w:rFonts w:cs="Times New Roman"/>
            <w:color w:val="212121"/>
            <w:lang w:val="en-US"/>
          </w:rPr>
          <w:delText xml:space="preserve">duration </w:delText>
        </w:r>
      </w:del>
      <w:ins w:id="719" w:author="Johan Ehrlén" w:date="2019-01-17T11:04:00Z">
        <w:r w:rsidR="00DE7479">
          <w:rPr>
            <w:rFonts w:cs="Times New Roman"/>
            <w:color w:val="212121"/>
            <w:lang w:val="en-US"/>
          </w:rPr>
          <w:t xml:space="preserve">seasons </w:t>
        </w:r>
      </w:ins>
      <w:r>
        <w:rPr>
          <w:rFonts w:cs="Times New Roman"/>
          <w:color w:val="212121"/>
          <w:lang w:val="en-US"/>
        </w:rPr>
        <w:t xml:space="preserve">with </w:t>
      </w:r>
      <w:del w:id="720" w:author="Johan Ehrlén" w:date="2019-01-17T11:04:00Z">
        <w:r w:rsidDel="00DE7479">
          <w:rPr>
            <w:rFonts w:cs="Times New Roman"/>
            <w:color w:val="212121"/>
            <w:lang w:val="en-US"/>
          </w:rPr>
          <w:delText xml:space="preserve">increasing </w:delText>
        </w:r>
      </w:del>
      <w:ins w:id="721" w:author="Johan Ehrlén" w:date="2019-01-17T11:04:00Z">
        <w:r w:rsidR="00DE7479">
          <w:rPr>
            <w:rFonts w:cs="Times New Roman"/>
            <w:color w:val="212121"/>
            <w:lang w:val="en-US"/>
          </w:rPr>
          <w:t xml:space="preserve">higher </w:t>
        </w:r>
      </w:ins>
      <w:r>
        <w:rPr>
          <w:rFonts w:cs="Times New Roman"/>
          <w:color w:val="212121"/>
          <w:lang w:val="en-US"/>
        </w:rPr>
        <w:t xml:space="preserve">temperatures (Høye </w:t>
      </w:r>
      <w:r>
        <w:rPr>
          <w:rFonts w:cs="Times New Roman"/>
          <w:i/>
          <w:iCs/>
          <w:color w:val="212121"/>
          <w:lang w:val="en-US"/>
        </w:rPr>
        <w:t>et al.</w:t>
      </w:r>
      <w:r>
        <w:rPr>
          <w:rFonts w:cs="Times New Roman"/>
          <w:color w:val="212121"/>
          <w:lang w:val="en-US"/>
        </w:rPr>
        <w:t xml:space="preserve"> 2013; Bock </w:t>
      </w:r>
      <w:r>
        <w:rPr>
          <w:rFonts w:cs="Times New Roman"/>
          <w:i/>
          <w:iCs/>
          <w:color w:val="212121"/>
          <w:lang w:val="en-US"/>
        </w:rPr>
        <w:t>et al.</w:t>
      </w:r>
      <w:r>
        <w:rPr>
          <w:rFonts w:cs="Times New Roman"/>
          <w:color w:val="212121"/>
          <w:lang w:val="en-US"/>
        </w:rPr>
        <w:t xml:space="preserve"> 2014). </w:t>
      </w:r>
      <w:ins w:id="722" w:author="Johan Ehrlén" w:date="2019-01-17T11:04:00Z">
        <w:r w:rsidR="00DE7479">
          <w:rPr>
            <w:rFonts w:cs="Times New Roman"/>
            <w:color w:val="212121"/>
            <w:lang w:val="en-US"/>
          </w:rPr>
          <w:t xml:space="preserve">A possible interpretation </w:t>
        </w:r>
      </w:ins>
      <w:ins w:id="723" w:author="Johan Ehrlén" w:date="2019-01-17T11:05:00Z">
        <w:r w:rsidR="00DE7479">
          <w:rPr>
            <w:rFonts w:cs="Times New Roman"/>
            <w:color w:val="212121"/>
            <w:lang w:val="en-US"/>
          </w:rPr>
          <w:t xml:space="preserve">of </w:t>
        </w:r>
      </w:ins>
      <w:ins w:id="724" w:author="Johan Ehrlén" w:date="2019-01-17T11:06:00Z">
        <w:r w:rsidR="00DE7479">
          <w:rPr>
            <w:rFonts w:cs="Times New Roman"/>
            <w:color w:val="212121"/>
            <w:lang w:val="en-US"/>
          </w:rPr>
          <w:t>these</w:t>
        </w:r>
      </w:ins>
      <w:ins w:id="725" w:author="Johan Ehrlén" w:date="2019-01-17T11:05:00Z">
        <w:r w:rsidR="00DE7479">
          <w:rPr>
            <w:rFonts w:cs="Times New Roman"/>
            <w:color w:val="212121"/>
            <w:lang w:val="en-US"/>
          </w:rPr>
          <w:t xml:space="preserve"> results is </w:t>
        </w:r>
      </w:ins>
      <w:del w:id="726" w:author="Johan Ehrlén" w:date="2019-01-17T11:05:00Z">
        <w:r w:rsidDel="00DE7479">
          <w:rPr>
            <w:rFonts w:cs="Times New Roman"/>
            <w:color w:val="212121"/>
            <w:lang w:val="en-US"/>
          </w:rPr>
          <w:delText xml:space="preserve">It seems likely </w:delText>
        </w:r>
      </w:del>
      <w:r>
        <w:rPr>
          <w:rFonts w:cs="Times New Roman"/>
          <w:color w:val="212121"/>
          <w:lang w:val="en-US"/>
        </w:rPr>
        <w:t xml:space="preserve">that </w:t>
      </w:r>
      <w:ins w:id="727" w:author="Johan Ehrlén" w:date="2019-01-17T11:06:00Z">
        <w:r w:rsidR="00F16CCA">
          <w:rPr>
            <w:rFonts w:cs="Times New Roman"/>
            <w:color w:val="212121"/>
            <w:lang w:val="en-US"/>
          </w:rPr>
          <w:t xml:space="preserve">for </w:t>
        </w:r>
      </w:ins>
      <w:r>
        <w:rPr>
          <w:rFonts w:cs="Times New Roman"/>
          <w:color w:val="212121"/>
          <w:lang w:val="en-US"/>
        </w:rPr>
        <w:t>early-flowering species in seasonal environments</w:t>
      </w:r>
      <w:ins w:id="728" w:author="Johan Ehrlén" w:date="2019-01-17T11:06:00Z">
        <w:r w:rsidR="00F16CCA">
          <w:rPr>
            <w:rFonts w:cs="Times New Roman"/>
            <w:color w:val="212121"/>
            <w:lang w:val="en-US"/>
          </w:rPr>
          <w:t>, higher temperatures</w:t>
        </w:r>
      </w:ins>
      <w:r>
        <w:rPr>
          <w:rFonts w:cs="Times New Roman"/>
          <w:color w:val="212121"/>
          <w:lang w:val="en-US"/>
        </w:rPr>
        <w:t xml:space="preserve"> </w:t>
      </w:r>
      <w:ins w:id="729" w:author="Johan Ehrlén" w:date="2019-01-17T11:09:00Z">
        <w:r w:rsidR="00F16CCA">
          <w:rPr>
            <w:rFonts w:cs="Times New Roman"/>
            <w:color w:val="212121"/>
            <w:lang w:val="en-US"/>
          </w:rPr>
          <w:t>up to flowering start</w:t>
        </w:r>
      </w:ins>
      <w:ins w:id="730" w:author="Johan Ehrlén" w:date="2019-01-17T11:07:00Z">
        <w:r w:rsidR="00F16CCA">
          <w:rPr>
            <w:rFonts w:cs="Times New Roman"/>
            <w:color w:val="212121"/>
            <w:lang w:val="en-US"/>
          </w:rPr>
          <w:t xml:space="preserve"> </w:t>
        </w:r>
      </w:ins>
      <w:r>
        <w:rPr>
          <w:rFonts w:cs="Times New Roman"/>
          <w:color w:val="212121"/>
          <w:lang w:val="en-US"/>
        </w:rPr>
        <w:t>increase the length of the flowering season</w:t>
      </w:r>
      <w:del w:id="731" w:author="Johan Ehrlén" w:date="2019-01-17T11:07:00Z">
        <w:r w:rsidDel="00F16CCA">
          <w:rPr>
            <w:rFonts w:cs="Times New Roman"/>
            <w:color w:val="212121"/>
            <w:lang w:val="en-US"/>
          </w:rPr>
          <w:delText xml:space="preserve"> in response to higher temperatures before flowering</w:delText>
        </w:r>
      </w:del>
      <w:r>
        <w:rPr>
          <w:rFonts w:cs="Times New Roman"/>
          <w:color w:val="212121"/>
          <w:lang w:val="en-US"/>
        </w:rPr>
        <w:t xml:space="preserve">, while higher temperatures </w:t>
      </w:r>
      <w:ins w:id="732" w:author="Johan Ehrlén" w:date="2019-01-17T11:09:00Z">
        <w:r w:rsidR="00F16CCA">
          <w:rPr>
            <w:rFonts w:cs="Times New Roman"/>
            <w:color w:val="212121"/>
            <w:lang w:val="en-US"/>
          </w:rPr>
          <w:t xml:space="preserve">during flowering </w:t>
        </w:r>
      </w:ins>
      <w:del w:id="733" w:author="Johan Ehrlén" w:date="2019-01-17T11:07:00Z">
        <w:r w:rsidDel="00F16CCA">
          <w:rPr>
            <w:rFonts w:cs="Times New Roman"/>
            <w:color w:val="212121"/>
            <w:lang w:val="en-US"/>
          </w:rPr>
          <w:delText xml:space="preserve">later </w:delText>
        </w:r>
      </w:del>
      <w:r>
        <w:rPr>
          <w:rFonts w:cs="Times New Roman"/>
          <w:color w:val="212121"/>
          <w:lang w:val="en-US"/>
        </w:rPr>
        <w:t xml:space="preserve">might lead to </w:t>
      </w:r>
      <w:del w:id="734" w:author="Johan Ehrlén" w:date="2019-01-17T11:07:00Z">
        <w:r w:rsidDel="00F16CCA">
          <w:rPr>
            <w:rFonts w:cs="Times New Roman"/>
            <w:color w:val="212121"/>
            <w:lang w:val="en-US"/>
          </w:rPr>
          <w:delText xml:space="preserve">an earlier end </w:delText>
        </w:r>
      </w:del>
      <w:del w:id="735" w:author="Johan Ehrlén" w:date="2019-01-17T11:08:00Z">
        <w:r w:rsidDel="00F16CCA">
          <w:rPr>
            <w:rFonts w:cs="Times New Roman"/>
            <w:color w:val="212121"/>
            <w:lang w:val="en-US"/>
          </w:rPr>
          <w:delText>and</w:delText>
        </w:r>
      </w:del>
      <w:ins w:id="736" w:author="Johan Ehrlén" w:date="2019-01-17T11:08:00Z">
        <w:r w:rsidR="00F16CCA">
          <w:rPr>
            <w:rFonts w:cs="Times New Roman"/>
            <w:color w:val="212121"/>
            <w:lang w:val="en-US"/>
          </w:rPr>
          <w:t>a</w:t>
        </w:r>
      </w:ins>
      <w:r>
        <w:rPr>
          <w:rFonts w:cs="Times New Roman"/>
          <w:color w:val="212121"/>
          <w:lang w:val="en-US"/>
        </w:rPr>
        <w:t xml:space="preserve"> shorter duration of the flowering season (Theobald </w:t>
      </w:r>
      <w:r>
        <w:rPr>
          <w:rFonts w:cs="Times New Roman"/>
          <w:i/>
          <w:iCs/>
          <w:color w:val="212121"/>
          <w:lang w:val="en-US"/>
        </w:rPr>
        <w:t>et al.</w:t>
      </w:r>
      <w:r>
        <w:rPr>
          <w:rFonts w:cs="Times New Roman"/>
          <w:color w:val="212121"/>
          <w:lang w:val="en-US"/>
        </w:rPr>
        <w:t xml:space="preserve"> 2017). </w:t>
      </w:r>
      <w:commentRangeEnd w:id="706"/>
      <w:r w:rsidR="00F16CCA">
        <w:rPr>
          <w:rStyle w:val="CommentReference"/>
          <w:rFonts w:cs="Mangal"/>
          <w:lang w:val="en-US"/>
        </w:rPr>
        <w:commentReference w:id="706"/>
      </w:r>
      <w:del w:id="737" w:author="Johan Ehrlén" w:date="2019-01-17T11:11:00Z">
        <w:r w:rsidDel="00F16CCA">
          <w:delText>Climatic variation was considerable during our study period and, a</w:delText>
        </w:r>
      </w:del>
      <w:del w:id="738" w:author="Johan Ehrlén" w:date="2019-01-24T11:54:00Z">
        <w:r w:rsidDel="00041EEB">
          <w:delText xml:space="preserve">lthough we found no warming trends accross the 22 study years, spring temperatures have increased significantly in our study area </w:delText>
        </w:r>
        <w:r w:rsidDel="00041EEB">
          <w:rPr>
            <w:rFonts w:cs="Times New Roman"/>
          </w:rPr>
          <w:delText>over the last 57 years</w:delText>
        </w:r>
        <w:r w:rsidDel="00041EEB">
          <w:rPr>
            <w:rFonts w:cs="Times New Roman"/>
            <w:lang w:val="en-US"/>
          </w:rPr>
          <w:delText xml:space="preserve">. In combination with the observed effects of spring temperatures on flowering phenology, we should thus expect that recent warming leads to an earlier flowering of </w:delText>
        </w:r>
        <w:r w:rsidDel="00041EEB">
          <w:rPr>
            <w:rFonts w:cs="Times New Roman"/>
            <w:i/>
            <w:lang w:val="en-US"/>
          </w:rPr>
          <w:delText>L. vernus</w:delText>
        </w:r>
        <w:r w:rsidDel="00041EEB">
          <w:rPr>
            <w:rFonts w:cs="Times New Roman"/>
            <w:lang w:val="en-US"/>
          </w:rPr>
          <w:delText>. In our study, we did indeed find such a significant advance in first flowering dates over the study period.</w:delText>
        </w:r>
      </w:del>
    </w:p>
    <w:p w14:paraId="7BC44DA8" w14:textId="56154511" w:rsidR="00BB0A31" w:rsidDel="00F16CCA" w:rsidRDefault="000A3CCD">
      <w:pPr>
        <w:pStyle w:val="Standard"/>
        <w:spacing w:line="480" w:lineRule="auto"/>
        <w:rPr>
          <w:del w:id="739" w:author="Johan Ehrlén" w:date="2019-01-17T11:14:00Z"/>
        </w:rPr>
      </w:pPr>
      <w:r>
        <w:rPr>
          <w:rFonts w:cs="Times New Roman"/>
          <w:color w:val="212121"/>
          <w:lang w:val="en-US"/>
        </w:rPr>
        <w:tab/>
      </w:r>
      <w:r>
        <w:rPr>
          <w:rFonts w:cs="Times New Roman"/>
          <w:lang w:val="en-US"/>
        </w:rPr>
        <w:t>Together with increasing temperatures, current and future climatic changes entail shifts in precipitation</w:t>
      </w:r>
      <w:r>
        <w:rPr>
          <w:rFonts w:eastAsia="Adobe Garamond Pro" w:cs="Times New Roman"/>
          <w:color w:val="000000"/>
          <w:lang w:val="en-US"/>
        </w:rPr>
        <w:t>, although predictions regarding the direction of changes in precipitation are less clear than for temperature</w:t>
      </w:r>
      <w:r>
        <w:rPr>
          <w:rFonts w:cs="Times New Roman"/>
          <w:lang w:val="en-US"/>
        </w:rPr>
        <w:t xml:space="preserve"> (IPCC 2014)</w:t>
      </w:r>
      <w:r>
        <w:rPr>
          <w:rFonts w:eastAsia="Adobe Garamond Pro" w:cs="Times New Roman"/>
          <w:color w:val="000000"/>
          <w:lang w:val="en-US"/>
        </w:rPr>
        <w:t>. In temperate environments</w:t>
      </w:r>
      <w:del w:id="740" w:author="Johan Ehrlén" w:date="2019-01-28T14:45:00Z">
        <w:r w:rsidDel="00C23097">
          <w:rPr>
            <w:rFonts w:eastAsia="Adobe Garamond Pro" w:cs="Times New Roman"/>
            <w:color w:val="000000"/>
            <w:lang w:val="en-US"/>
          </w:rPr>
          <w:delText>,</w:delText>
        </w:r>
      </w:del>
      <w:r>
        <w:rPr>
          <w:rFonts w:eastAsia="Adobe Garamond Pro" w:cs="Times New Roman"/>
          <w:color w:val="000000"/>
          <w:lang w:val="en-US"/>
        </w:rPr>
        <w:t xml:space="preserve"> </w:t>
      </w:r>
      <w:ins w:id="741" w:author="Johan Ehrlén" w:date="2019-01-28T14:45:00Z">
        <w:r w:rsidR="00C23097">
          <w:rPr>
            <w:rFonts w:eastAsia="AdvTT4e89fb21" w:cs="Times New Roman"/>
            <w:lang w:val="en-US"/>
          </w:rPr>
          <w:t xml:space="preserve">with little drought stress during spring or early summer, </w:t>
        </w:r>
      </w:ins>
      <w:r>
        <w:rPr>
          <w:rFonts w:eastAsia="Adobe Garamond Pro" w:cs="Times New Roman"/>
          <w:color w:val="000000"/>
          <w:lang w:val="en-US"/>
        </w:rPr>
        <w:t xml:space="preserve">the expected phenological responses to altered precipitation regimes are also less clear than responses to changes in temperatures. Experimental studies examining responses of phenology to precipitation changes have either </w:t>
      </w:r>
      <w:r>
        <w:rPr>
          <w:rFonts w:eastAsia="Adobe Garamond Pro" w:cs="Times New Roman"/>
          <w:color w:val="000000"/>
          <w:lang w:val="en-US"/>
        </w:rPr>
        <w:lastRenderedPageBreak/>
        <w:t xml:space="preserve">found no effects (Phoenix </w:t>
      </w:r>
      <w:r>
        <w:rPr>
          <w:rFonts w:eastAsia="Adobe Garamond Pro" w:cs="Times New Roman"/>
          <w:i/>
          <w:iCs/>
          <w:color w:val="000000"/>
          <w:lang w:val="en-US"/>
        </w:rPr>
        <w:t>et al.</w:t>
      </w:r>
      <w:r>
        <w:rPr>
          <w:rFonts w:eastAsia="Adobe Garamond Pro" w:cs="Times New Roman"/>
          <w:color w:val="000000"/>
          <w:lang w:val="en-US"/>
        </w:rPr>
        <w:t xml:space="preserve"> 2001; Cleland </w:t>
      </w:r>
      <w:r>
        <w:rPr>
          <w:rFonts w:eastAsia="Adobe Garamond Pro" w:cs="Times New Roman"/>
          <w:i/>
          <w:iCs/>
          <w:color w:val="000000"/>
          <w:lang w:val="en-US"/>
        </w:rPr>
        <w:t>et al.</w:t>
      </w:r>
      <w:r>
        <w:rPr>
          <w:rFonts w:eastAsia="Adobe Garamond Pro" w:cs="Times New Roman"/>
          <w:color w:val="000000"/>
          <w:lang w:val="en-US"/>
        </w:rPr>
        <w:t xml:space="preserve"> 2006), or report</w:t>
      </w:r>
      <w:ins w:id="742" w:author="Johan Ehrlén" w:date="2019-01-28T14:45:00Z">
        <w:r w:rsidR="00C23097">
          <w:rPr>
            <w:rFonts w:eastAsia="Adobe Garamond Pro" w:cs="Times New Roman"/>
            <w:color w:val="000000"/>
            <w:lang w:val="en-US"/>
          </w:rPr>
          <w:t>ed</w:t>
        </w:r>
      </w:ins>
      <w:r>
        <w:rPr>
          <w:rFonts w:eastAsia="Adobe Garamond Pro" w:cs="Times New Roman"/>
          <w:color w:val="000000"/>
          <w:lang w:val="en-US"/>
        </w:rPr>
        <w:t xml:space="preserve"> species-specific responses (Peñuelas </w:t>
      </w:r>
      <w:r>
        <w:rPr>
          <w:rFonts w:eastAsia="Adobe Garamond Pro" w:cs="Times New Roman"/>
          <w:i/>
          <w:iCs/>
          <w:color w:val="000000"/>
          <w:lang w:val="en-US"/>
        </w:rPr>
        <w:t>et al.</w:t>
      </w:r>
      <w:r>
        <w:rPr>
          <w:rFonts w:eastAsia="Adobe Garamond Pro" w:cs="Times New Roman"/>
          <w:color w:val="000000"/>
          <w:lang w:val="en-US"/>
        </w:rPr>
        <w:t xml:space="preserve"> 2004)</w:t>
      </w:r>
      <w:r>
        <w:t>. Drier conditions have been shown to delay</w:t>
      </w:r>
      <w:r>
        <w:rPr>
          <w:rFonts w:eastAsia="AdvTT4e89fb21" w:cs="AdvTT4e89fb21"/>
          <w:color w:val="000000"/>
        </w:rPr>
        <w:t xml:space="preserve"> the onset of flowering in the Mediterranean region (Llorens &amp; Peñuelas 2005)</w:t>
      </w:r>
      <w:r>
        <w:rPr>
          <w:rFonts w:eastAsia="AdvTT4e89fb21" w:cs="Times New Roman"/>
          <w:lang w:val="en-US"/>
        </w:rPr>
        <w:t xml:space="preserve"> and higher summer precipitation in the previous year led to earlier flowering in an alpine environment (Lambert </w:t>
      </w:r>
      <w:r>
        <w:rPr>
          <w:rFonts w:eastAsia="AdvTT4e89fb21" w:cs="Times New Roman"/>
          <w:i/>
          <w:iCs/>
          <w:lang w:val="en-US"/>
        </w:rPr>
        <w:t>et al.</w:t>
      </w:r>
      <w:r>
        <w:rPr>
          <w:rFonts w:eastAsia="AdvTT4e89fb21" w:cs="Times New Roman"/>
          <w:lang w:val="en-US"/>
        </w:rPr>
        <w:t xml:space="preserve"> 2010). Our results show that higher precipitation during early spring, i.e. before and at the beginning of the flowering season of </w:t>
      </w:r>
      <w:r>
        <w:rPr>
          <w:rFonts w:eastAsia="AdvTT4e89fb21" w:cs="Times New Roman"/>
          <w:i/>
          <w:iCs/>
          <w:lang w:val="en-US"/>
        </w:rPr>
        <w:t>L. vernus</w:t>
      </w:r>
      <w:r>
        <w:rPr>
          <w:rFonts w:eastAsia="AdvTT4e89fb21" w:cs="Times New Roman"/>
          <w:lang w:val="en-US"/>
        </w:rPr>
        <w:t xml:space="preserve">, </w:t>
      </w:r>
      <w:proofErr w:type="gramStart"/>
      <w:ins w:id="743" w:author="Johan Ehrlén" w:date="2019-01-28T14:45:00Z">
        <w:r w:rsidR="00C23097">
          <w:rPr>
            <w:rFonts w:eastAsia="AdvTT4e89fb21" w:cs="Times New Roman"/>
            <w:lang w:val="en-US"/>
          </w:rPr>
          <w:t>wa</w:t>
        </w:r>
      </w:ins>
      <w:proofErr w:type="gramEnd"/>
      <w:del w:id="744" w:author="Johan Ehrlén" w:date="2019-01-28T14:45:00Z">
        <w:r w:rsidDel="00C23097">
          <w:rPr>
            <w:rFonts w:eastAsia="AdvTT4e89fb21" w:cs="Times New Roman"/>
            <w:lang w:val="en-US"/>
          </w:rPr>
          <w:delText>i</w:delText>
        </w:r>
      </w:del>
      <w:r>
        <w:rPr>
          <w:rFonts w:eastAsia="AdvTT4e89fb21" w:cs="Times New Roman"/>
          <w:lang w:val="en-US"/>
        </w:rPr>
        <w:t xml:space="preserve">s associated with an </w:t>
      </w:r>
      <w:ins w:id="745" w:author="Johan Ehrlén" w:date="2019-01-28T14:45:00Z">
        <w:r w:rsidR="00C23097">
          <w:rPr>
            <w:rFonts w:eastAsia="AdvTT4e89fb21" w:cs="Times New Roman"/>
            <w:lang w:val="en-US"/>
          </w:rPr>
          <w:t>earlier</w:t>
        </w:r>
      </w:ins>
      <w:del w:id="746" w:author="Johan Ehrlén" w:date="2019-01-28T14:45:00Z">
        <w:r w:rsidDel="00C23097">
          <w:rPr>
            <w:rFonts w:eastAsia="AdvTT4e89fb21" w:cs="Times New Roman"/>
            <w:lang w:val="en-US"/>
          </w:rPr>
          <w:delText>advanced start of</w:delText>
        </w:r>
      </w:del>
      <w:r>
        <w:rPr>
          <w:rFonts w:eastAsia="AdvTT4e89fb21" w:cs="Times New Roman"/>
          <w:lang w:val="en-US"/>
        </w:rPr>
        <w:t xml:space="preserve"> flowering</w:t>
      </w:r>
      <w:ins w:id="747" w:author="Johan Ehrlén" w:date="2019-01-28T14:46:00Z">
        <w:r w:rsidR="00C23097">
          <w:rPr>
            <w:rFonts w:eastAsia="AdvTT4e89fb21" w:cs="Times New Roman"/>
            <w:lang w:val="en-US"/>
          </w:rPr>
          <w:t xml:space="preserve">. </w:t>
        </w:r>
      </w:ins>
      <w:ins w:id="748" w:author="Johan Ehrlén" w:date="2019-01-28T14:51:00Z">
        <w:r w:rsidR="00C23097">
          <w:rPr>
            <w:rFonts w:eastAsia="AdvTT4e89fb21" w:cs="Times New Roman"/>
            <w:lang w:val="en-US"/>
          </w:rPr>
          <w:t>This is consistent with that precipitation during early spring</w:t>
        </w:r>
      </w:ins>
      <w:ins w:id="749" w:author="Johan Ehrlén" w:date="2019-01-31T09:07:00Z">
        <w:r w:rsidR="00CD73CC">
          <w:rPr>
            <w:rFonts w:eastAsia="AdvTT4e89fb21" w:cs="Times New Roman"/>
            <w:lang w:val="en-US"/>
          </w:rPr>
          <w:t>,</w:t>
        </w:r>
      </w:ins>
      <w:ins w:id="750" w:author="Johan Ehrlén" w:date="2019-01-28T14:51:00Z">
        <w:r w:rsidR="00C23097">
          <w:rPr>
            <w:rFonts w:eastAsia="AdvTT4e89fb21" w:cs="Times New Roman"/>
            <w:lang w:val="en-US"/>
          </w:rPr>
          <w:t xml:space="preserve"> falling as snow or rain, </w:t>
        </w:r>
      </w:ins>
      <w:ins w:id="751" w:author="Johan Ehrlén" w:date="2019-01-31T09:07:00Z">
        <w:r w:rsidR="00CD73CC">
          <w:rPr>
            <w:rFonts w:eastAsia="AdvTT4e89fb21" w:cs="Times New Roman"/>
            <w:lang w:val="en-US"/>
          </w:rPr>
          <w:t>is</w:t>
        </w:r>
      </w:ins>
      <w:ins w:id="752" w:author="Johan Ehrlén" w:date="2019-01-28T14:51:00Z">
        <w:r w:rsidR="00C23097">
          <w:rPr>
            <w:rFonts w:eastAsia="AdvTT4e89fb21" w:cs="Times New Roman"/>
            <w:lang w:val="en-US"/>
          </w:rPr>
          <w:t xml:space="preserve"> associated with lower risks of frost damage and relatively mild temperatures, respectively, and therefore with</w:t>
        </w:r>
        <w:r w:rsidR="00C23097" w:rsidRPr="00C23097">
          <w:rPr>
            <w:rFonts w:eastAsia="AdvTT4e89fb21" w:cs="Times New Roman"/>
            <w:lang w:val="en-US"/>
          </w:rPr>
          <w:t xml:space="preserve"> </w:t>
        </w:r>
        <w:r w:rsidR="00C23097">
          <w:rPr>
            <w:rFonts w:eastAsia="AdvTT4e89fb21" w:cs="Times New Roman"/>
            <w:lang w:val="en-US"/>
          </w:rPr>
          <w:t>an earlier flowering</w:t>
        </w:r>
        <w:commentRangeStart w:id="753"/>
        <w:r w:rsidR="00C23097">
          <w:rPr>
            <w:rFonts w:eastAsia="AdvTT4e89fb21" w:cs="Times New Roman"/>
            <w:lang w:val="en-US"/>
          </w:rPr>
          <w:t>.</w:t>
        </w:r>
        <w:commentRangeEnd w:id="753"/>
        <w:r w:rsidR="00C23097">
          <w:commentReference w:id="753"/>
        </w:r>
      </w:ins>
      <w:del w:id="754" w:author="Johan Ehrlén" w:date="2019-01-28T14:51:00Z">
        <w:r w:rsidDel="00C23097">
          <w:rPr>
            <w:rFonts w:eastAsia="AdvTT4e89fb21" w:cs="Times New Roman"/>
            <w:lang w:val="en-US"/>
          </w:rPr>
          <w:delText>,</w:delText>
        </w:r>
      </w:del>
      <w:r>
        <w:rPr>
          <w:rFonts w:eastAsia="AdvTT4e89fb21" w:cs="Times New Roman"/>
          <w:lang w:val="en-US"/>
        </w:rPr>
        <w:t xml:space="preserve"> </w:t>
      </w:r>
      <w:del w:id="755" w:author="Johan Ehrlén" w:date="2019-01-28T14:51:00Z">
        <w:r w:rsidDel="00C23097">
          <w:rPr>
            <w:rFonts w:eastAsia="AdvTT4e89fb21" w:cs="Times New Roman"/>
            <w:lang w:val="en-US"/>
          </w:rPr>
          <w:delText xml:space="preserve">although </w:delText>
        </w:r>
      </w:del>
      <w:ins w:id="756" w:author="Johan Ehrlén" w:date="2019-01-31T09:07:00Z">
        <w:r w:rsidR="00CD73CC">
          <w:rPr>
            <w:rFonts w:eastAsia="AdvTT4e89fb21" w:cs="Times New Roman"/>
            <w:lang w:val="en-US"/>
          </w:rPr>
          <w:t>T</w:t>
        </w:r>
      </w:ins>
      <w:del w:id="757" w:author="Johan Ehrlén" w:date="2019-01-31T09:07:00Z">
        <w:r w:rsidDel="00CD73CC">
          <w:rPr>
            <w:rFonts w:eastAsia="AdvTT4e89fb21" w:cs="Times New Roman"/>
            <w:lang w:val="en-US"/>
          </w:rPr>
          <w:delText>t</w:delText>
        </w:r>
      </w:del>
      <w:r>
        <w:rPr>
          <w:rFonts w:eastAsia="AdvTT4e89fb21" w:cs="Times New Roman"/>
          <w:lang w:val="en-US"/>
        </w:rPr>
        <w:t xml:space="preserve">he effects of precipitation </w:t>
      </w:r>
      <w:del w:id="758" w:author="Johan Ehrlén" w:date="2019-01-24T11:55:00Z">
        <w:r w:rsidDel="00041EEB">
          <w:rPr>
            <w:rFonts w:eastAsia="AdvTT4e89fb21" w:cs="Times New Roman"/>
            <w:lang w:val="en-US"/>
          </w:rPr>
          <w:delText xml:space="preserve">in FFD of individuals </w:delText>
        </w:r>
      </w:del>
      <w:r>
        <w:rPr>
          <w:rFonts w:eastAsia="AdvTT4e89fb21" w:cs="Times New Roman"/>
          <w:lang w:val="en-US"/>
        </w:rPr>
        <w:t xml:space="preserve">were weaker </w:t>
      </w:r>
      <w:del w:id="759" w:author="Johan Ehrlén" w:date="2019-01-17T11:00:00Z">
        <w:r w:rsidDel="00DE7479">
          <w:rPr>
            <w:rFonts w:eastAsia="AdvTT4e89fb21" w:cs="Times New Roman"/>
            <w:lang w:val="en-US"/>
          </w:rPr>
          <w:delText xml:space="preserve">that </w:delText>
        </w:r>
      </w:del>
      <w:ins w:id="760" w:author="Johan Ehrlén" w:date="2019-01-17T11:00:00Z">
        <w:r w:rsidR="00DE7479">
          <w:rPr>
            <w:rFonts w:eastAsia="AdvTT4e89fb21" w:cs="Times New Roman"/>
            <w:lang w:val="en-US"/>
          </w:rPr>
          <w:t xml:space="preserve">than </w:t>
        </w:r>
      </w:ins>
      <w:r>
        <w:rPr>
          <w:rFonts w:eastAsia="AdvTT4e89fb21" w:cs="Times New Roman"/>
          <w:lang w:val="en-US"/>
        </w:rPr>
        <w:t>those of temperature</w:t>
      </w:r>
      <w:ins w:id="761" w:author="Johan Ehrlén" w:date="2019-01-17T10:59:00Z">
        <w:r w:rsidR="00DE7479" w:rsidRPr="00DE7479">
          <w:rPr>
            <w:rFonts w:cs="Times New Roman"/>
            <w:lang w:val="en-US"/>
          </w:rPr>
          <w:t xml:space="preserve"> </w:t>
        </w:r>
        <w:r w:rsidR="00DE7479">
          <w:rPr>
            <w:rFonts w:cs="Times New Roman"/>
            <w:lang w:val="en-US"/>
          </w:rPr>
          <w:t xml:space="preserve">(plants flowered on average 0.5 and 0.2 days earlier with a </w:t>
        </w:r>
        <w:commentRangeStart w:id="762"/>
        <w:commentRangeStart w:id="763"/>
        <w:r w:rsidR="00DE7479">
          <w:rPr>
            <w:rFonts w:cs="Times New Roman"/>
            <w:lang w:val="en-US"/>
          </w:rPr>
          <w:t>10 mm</w:t>
        </w:r>
        <w:commentRangeEnd w:id="762"/>
        <w:r w:rsidR="00DE7479">
          <w:commentReference w:id="762"/>
        </w:r>
      </w:ins>
      <w:commentRangeEnd w:id="763"/>
      <w:ins w:id="764" w:author="Johan Ehrlén" w:date="2019-01-17T11:00:00Z">
        <w:r w:rsidR="00DE7479">
          <w:rPr>
            <w:rStyle w:val="CommentReference"/>
            <w:rFonts w:cs="Mangal"/>
            <w:lang w:val="en-US"/>
          </w:rPr>
          <w:commentReference w:id="763"/>
        </w:r>
      </w:ins>
      <w:ins w:id="765" w:author="Johan Ehrlén" w:date="2019-01-17T10:59:00Z">
        <w:r w:rsidR="00DE7479">
          <w:rPr>
            <w:rFonts w:cs="Times New Roman"/>
            <w:lang w:val="en-US"/>
          </w:rPr>
          <w:t xml:space="preserve"> increase in precipitation in March and April</w:t>
        </w:r>
      </w:ins>
      <w:ins w:id="766" w:author="Johan Ehrlén" w:date="2019-01-17T11:00:00Z">
        <w:r w:rsidR="00DE7479">
          <w:rPr>
            <w:rFonts w:cs="Times New Roman"/>
            <w:lang w:val="en-US"/>
          </w:rPr>
          <w:t>, respectively)</w:t>
        </w:r>
      </w:ins>
      <w:r>
        <w:rPr>
          <w:rFonts w:eastAsia="AdvTT4e89fb21" w:cs="Times New Roman"/>
          <w:lang w:val="en-US"/>
        </w:rPr>
        <w:t xml:space="preserve">, and </w:t>
      </w:r>
      <w:ins w:id="767" w:author="Johan Ehrlén" w:date="2019-01-31T09:08:00Z">
        <w:r w:rsidR="00CD73CC">
          <w:rPr>
            <w:rFonts w:eastAsia="AdvTT4e89fb21" w:cs="Times New Roman"/>
            <w:lang w:val="en-US"/>
          </w:rPr>
          <w:t xml:space="preserve">there were no significant </w:t>
        </w:r>
      </w:ins>
      <w:r>
        <w:rPr>
          <w:rFonts w:eastAsia="AdvTT4e89fb21" w:cs="Times New Roman"/>
          <w:lang w:val="en-US"/>
        </w:rPr>
        <w:t>effects of precipitation on the position and duration of the flowering season</w:t>
      </w:r>
      <w:del w:id="768" w:author="Johan Ehrlén" w:date="2019-01-31T09:08:00Z">
        <w:r w:rsidDel="00CD73CC">
          <w:rPr>
            <w:rFonts w:eastAsia="AdvTT4e89fb21" w:cs="Times New Roman"/>
            <w:lang w:val="en-US"/>
          </w:rPr>
          <w:delText xml:space="preserve"> were not significant</w:delText>
        </w:r>
      </w:del>
      <w:r>
        <w:rPr>
          <w:rFonts w:eastAsia="AdvTT4e89fb21" w:cs="Times New Roman"/>
          <w:lang w:val="en-US"/>
        </w:rPr>
        <w:t>.</w:t>
      </w:r>
      <w:del w:id="769" w:author="Johan Ehrlén" w:date="2019-01-17T11:00:00Z">
        <w:r w:rsidDel="00DE7479">
          <w:rPr>
            <w:rFonts w:eastAsia="AdvTT4e89fb21" w:cs="Times New Roman"/>
            <w:lang w:val="en-US"/>
          </w:rPr>
          <w:delText xml:space="preserve"> </w:delText>
        </w:r>
      </w:del>
      <w:moveToRangeStart w:id="770" w:author="Johan Ehrlén" w:date="2019-01-17T10:59:00Z" w:name="move535486071"/>
      <w:moveTo w:id="771" w:author="Johan Ehrlén" w:date="2019-01-17T10:59:00Z">
        <w:del w:id="772" w:author="Johan Ehrlén" w:date="2019-01-17T11:00:00Z">
          <w:r w:rsidR="00DE7479" w:rsidDel="00DE7479">
            <w:rPr>
              <w:rFonts w:cs="Times New Roman"/>
              <w:lang w:val="en-US"/>
            </w:rPr>
            <w:delText>Plants also started flowering earlier in springs with more precipitation before and during the onset of the flowering season:</w:delText>
          </w:r>
        </w:del>
        <w:del w:id="773" w:author="Johan Ehrlén" w:date="2019-01-17T10:59:00Z">
          <w:r w:rsidR="00DE7479" w:rsidDel="00DE7479">
            <w:rPr>
              <w:rFonts w:cs="Times New Roman"/>
              <w:lang w:val="en-US"/>
            </w:rPr>
            <w:delText xml:space="preserve"> on average, plants flowered 0.5 and 0.2 days earlier with a </w:delText>
          </w:r>
          <w:commentRangeStart w:id="774"/>
          <w:r w:rsidR="00DE7479" w:rsidDel="00DE7479">
            <w:rPr>
              <w:rFonts w:cs="Times New Roman"/>
              <w:lang w:val="en-US"/>
            </w:rPr>
            <w:delText>10 mm</w:delText>
          </w:r>
          <w:commentRangeEnd w:id="774"/>
          <w:r w:rsidR="00DE7479" w:rsidDel="00DE7479">
            <w:commentReference w:id="774"/>
          </w:r>
          <w:r w:rsidR="00DE7479" w:rsidDel="00DE7479">
            <w:rPr>
              <w:rFonts w:cs="Times New Roman"/>
              <w:lang w:val="en-US"/>
            </w:rPr>
            <w:delText xml:space="preserve"> increase in precipitation in, respectively, March and April</w:delText>
          </w:r>
        </w:del>
        <w:del w:id="775" w:author="Johan Ehrlén" w:date="2019-01-17T11:00:00Z">
          <w:r w:rsidR="00DE7479" w:rsidDel="00DE7479">
            <w:rPr>
              <w:rFonts w:cs="Times New Roman"/>
              <w:lang w:val="en-US"/>
            </w:rPr>
            <w:delText>.</w:delText>
          </w:r>
        </w:del>
        <w:r w:rsidR="00DE7479">
          <w:rPr>
            <w:rFonts w:cs="Times New Roman"/>
            <w:lang w:val="en-US"/>
          </w:rPr>
          <w:t xml:space="preserve"> </w:t>
        </w:r>
      </w:moveTo>
      <w:moveToRangeEnd w:id="770"/>
      <w:del w:id="776" w:author="Johan Ehrlén" w:date="2019-01-28T14:52:00Z">
        <w:r w:rsidDel="00C23097">
          <w:rPr>
            <w:rFonts w:eastAsia="AdvTT4e89fb21" w:cs="Times New Roman"/>
            <w:lang w:val="en-US"/>
          </w:rPr>
          <w:delText xml:space="preserve">As there is no </w:delText>
        </w:r>
      </w:del>
      <w:del w:id="777" w:author="Johan Ehrlén" w:date="2019-01-24T11:56:00Z">
        <w:r w:rsidDel="003F12BB">
          <w:rPr>
            <w:rFonts w:eastAsia="AdvTT4e89fb21" w:cs="Times New Roman"/>
            <w:lang w:val="en-US"/>
          </w:rPr>
          <w:delText>shortage of water</w:delText>
        </w:r>
      </w:del>
      <w:del w:id="778" w:author="Johan Ehrlén" w:date="2019-01-28T14:45:00Z">
        <w:r w:rsidDel="00C23097">
          <w:rPr>
            <w:rFonts w:eastAsia="AdvTT4e89fb21" w:cs="Times New Roman"/>
            <w:lang w:val="en-US"/>
          </w:rPr>
          <w:delText xml:space="preserve"> during spring or early summer </w:delText>
        </w:r>
      </w:del>
      <w:del w:id="779" w:author="Johan Ehrlén" w:date="2019-01-28T14:52:00Z">
        <w:r w:rsidDel="00C23097">
          <w:rPr>
            <w:rFonts w:eastAsia="AdvTT4e89fb21" w:cs="Times New Roman"/>
            <w:lang w:val="en-US"/>
          </w:rPr>
          <w:delText xml:space="preserve">in our study area, the observed effect of spring precipitation on the start of flowering might </w:delText>
        </w:r>
      </w:del>
      <w:del w:id="780" w:author="Johan Ehrlén" w:date="2019-01-24T11:56:00Z">
        <w:r w:rsidDel="003F12BB">
          <w:rPr>
            <w:rFonts w:eastAsia="AdvTT4e89fb21" w:cs="Times New Roman"/>
            <w:lang w:val="en-US"/>
          </w:rPr>
          <w:delText>be indirect and mediated by temperature</w:delText>
        </w:r>
      </w:del>
      <w:del w:id="781" w:author="Johan Ehrlén" w:date="2019-01-28T14:52:00Z">
        <w:r w:rsidDel="00C23097">
          <w:rPr>
            <w:rFonts w:eastAsia="AdvTT4e89fb21" w:cs="Times New Roman"/>
            <w:lang w:val="en-US"/>
          </w:rPr>
          <w:delText xml:space="preserve">. </w:delText>
        </w:r>
      </w:del>
      <w:del w:id="782" w:author="Johan Ehrlén" w:date="2019-01-24T11:57:00Z">
        <w:r w:rsidDel="003F12BB">
          <w:rPr>
            <w:rFonts w:eastAsia="AdvTT4e89fb21" w:cs="Times New Roman"/>
            <w:lang w:val="en-US"/>
          </w:rPr>
          <w:delText>If p</w:delText>
        </w:r>
      </w:del>
      <w:del w:id="783" w:author="Johan Ehrlén" w:date="2019-01-28T14:51:00Z">
        <w:r w:rsidDel="00C23097">
          <w:rPr>
            <w:rFonts w:eastAsia="AdvTT4e89fb21" w:cs="Times New Roman"/>
            <w:lang w:val="en-US"/>
          </w:rPr>
          <w:delText>recipitation during early spring fall</w:delText>
        </w:r>
      </w:del>
      <w:del w:id="784" w:author="Johan Ehrlén" w:date="2019-01-24T11:57:00Z">
        <w:r w:rsidDel="003F12BB">
          <w:rPr>
            <w:rFonts w:eastAsia="AdvTT4e89fb21" w:cs="Times New Roman"/>
            <w:lang w:val="en-US"/>
          </w:rPr>
          <w:delText>s</w:delText>
        </w:r>
      </w:del>
      <w:del w:id="785" w:author="Johan Ehrlén" w:date="2019-01-28T14:51:00Z">
        <w:r w:rsidDel="00C23097">
          <w:rPr>
            <w:rFonts w:eastAsia="AdvTT4e89fb21" w:cs="Times New Roman"/>
            <w:lang w:val="en-US"/>
          </w:rPr>
          <w:delText xml:space="preserve"> as snow, </w:delText>
        </w:r>
      </w:del>
      <w:del w:id="786" w:author="Johan Ehrlén" w:date="2019-01-24T11:57:00Z">
        <w:r w:rsidDel="003F12BB">
          <w:rPr>
            <w:rFonts w:eastAsia="AdvTT4e89fb21" w:cs="Times New Roman"/>
            <w:lang w:val="en-US"/>
          </w:rPr>
          <w:delText xml:space="preserve">higher precipitation </w:delText>
        </w:r>
      </w:del>
      <w:del w:id="787" w:author="Johan Ehrlén" w:date="2019-01-28T14:51:00Z">
        <w:r w:rsidDel="00C23097">
          <w:rPr>
            <w:rFonts w:eastAsia="AdvTT4e89fb21" w:cs="Times New Roman"/>
            <w:lang w:val="en-US"/>
          </w:rPr>
          <w:delText xml:space="preserve">might protect overwintering shoots and flower buds from very low temperatures and frost damage (Inouye </w:delText>
        </w:r>
        <w:r w:rsidDel="00C23097">
          <w:rPr>
            <w:rFonts w:eastAsia="AdvTT4e89fb21" w:cs="Times New Roman"/>
            <w:i/>
            <w:iCs/>
            <w:lang w:val="en-US"/>
          </w:rPr>
          <w:delText>et al.</w:delText>
        </w:r>
        <w:r w:rsidDel="00C23097">
          <w:rPr>
            <w:rFonts w:eastAsia="AdvTT4e89fb21" w:cs="Times New Roman"/>
            <w:lang w:val="en-US"/>
          </w:rPr>
          <w:delText xml:space="preserve"> 2002), </w:delText>
        </w:r>
      </w:del>
      <w:del w:id="788" w:author="Johan Ehrlén" w:date="2019-01-24T11:57:00Z">
        <w:r w:rsidDel="003F12BB">
          <w:rPr>
            <w:rFonts w:eastAsia="AdvTT4e89fb21" w:cs="Times New Roman"/>
            <w:lang w:val="en-US"/>
          </w:rPr>
          <w:delText>which in turn might</w:delText>
        </w:r>
      </w:del>
      <w:del w:id="789" w:author="Johan Ehrlén" w:date="2019-01-28T14:51:00Z">
        <w:r w:rsidDel="00C23097">
          <w:rPr>
            <w:rFonts w:eastAsia="AdvTT4e89fb21" w:cs="Times New Roman"/>
            <w:lang w:val="en-US"/>
          </w:rPr>
          <w:delText xml:space="preserve"> lead to</w:delText>
        </w:r>
      </w:del>
      <w:del w:id="790" w:author="Johan Ehrlén" w:date="2019-01-28T14:47:00Z">
        <w:r w:rsidDel="00C23097">
          <w:rPr>
            <w:rFonts w:eastAsia="AdvTT4e89fb21" w:cs="Times New Roman"/>
            <w:lang w:val="en-US"/>
          </w:rPr>
          <w:delText xml:space="preserve"> an earlier flowering</w:delText>
        </w:r>
      </w:del>
      <w:del w:id="791" w:author="Johan Ehrlén" w:date="2019-01-28T14:51:00Z">
        <w:r w:rsidDel="00C23097">
          <w:rPr>
            <w:rFonts w:eastAsia="AdvTT4e89fb21" w:cs="Times New Roman"/>
            <w:lang w:val="en-US"/>
          </w:rPr>
          <w:delText>. Precipitation falling as rain, on the other hand, might be</w:delText>
        </w:r>
      </w:del>
      <w:del w:id="792" w:author="Johan Ehrlén" w:date="2019-01-28T14:48:00Z">
        <w:r w:rsidDel="00C23097">
          <w:rPr>
            <w:rFonts w:eastAsia="AdvTT4e89fb21" w:cs="Times New Roman"/>
            <w:lang w:val="en-US"/>
          </w:rPr>
          <w:delText xml:space="preserve"> associated with relatively mild temperatures during early spring</w:delText>
        </w:r>
      </w:del>
      <w:commentRangeStart w:id="793"/>
      <w:del w:id="794" w:author="Johan Ehrlén" w:date="2019-01-28T14:51:00Z">
        <w:r w:rsidDel="00C23097">
          <w:rPr>
            <w:rFonts w:eastAsia="AdvTT4e89fb21" w:cs="Times New Roman"/>
            <w:lang w:val="en-US"/>
          </w:rPr>
          <w:delText>.</w:delText>
        </w:r>
        <w:commentRangeEnd w:id="793"/>
        <w:r w:rsidDel="00C23097">
          <w:commentReference w:id="793"/>
        </w:r>
      </w:del>
    </w:p>
    <w:p w14:paraId="34E42DE1" w14:textId="77A3D6BE" w:rsidR="00BB0A31" w:rsidRDefault="000A3CCD">
      <w:pPr>
        <w:pStyle w:val="Standard"/>
        <w:spacing w:line="480" w:lineRule="auto"/>
      </w:pPr>
      <w:r>
        <w:rPr>
          <w:rFonts w:eastAsia="AdvTT4e89fb21"/>
          <w:color w:val="212121"/>
          <w:lang w:val="en-US"/>
        </w:rPr>
        <w:commentReference w:id="795"/>
      </w:r>
      <w:r>
        <w:rPr>
          <w:rFonts w:eastAsia="AdvTT4e89fb21"/>
          <w:color w:val="212121"/>
          <w:lang w:val="en-US"/>
        </w:rPr>
        <w:tab/>
      </w:r>
      <w:commentRangeStart w:id="796"/>
      <w:commentRangeStart w:id="797"/>
      <w:commentRangeStart w:id="798"/>
      <w:del w:id="799" w:author="Johan Ehrlén" w:date="2019-01-17T11:14:00Z">
        <w:r w:rsidDel="00F16CCA">
          <w:rPr>
            <w:rFonts w:eastAsia="AdvTT4e89fb21"/>
            <w:color w:val="212121"/>
            <w:lang w:val="en-US"/>
          </w:rPr>
          <w:delText>FITNESS:</w:delText>
        </w:r>
      </w:del>
      <w:r>
        <w:rPr>
          <w:rFonts w:eastAsia="AdvTT4e89fb21"/>
          <w:color w:val="212121"/>
          <w:lang w:val="en-US"/>
        </w:rPr>
        <w:t xml:space="preserve">  </w:t>
      </w:r>
      <w:del w:id="800" w:author="Johan Ehrlén" w:date="2019-01-17T11:14:00Z">
        <w:r w:rsidDel="00F16CCA">
          <w:rPr>
            <w:rFonts w:eastAsia="AdvTT4e89fb21"/>
            <w:color w:val="212121"/>
            <w:lang w:val="en-US"/>
          </w:rPr>
          <w:delText>Fitness increased significantly with precipitation in March, and decreased significantly with maximum temperatures in April, minimum temperatures in May and precipitation in April.</w:delText>
        </w:r>
        <w:commentRangeEnd w:id="796"/>
        <w:r w:rsidDel="00F16CCA">
          <w:commentReference w:id="796"/>
        </w:r>
        <w:commentRangeEnd w:id="797"/>
        <w:commentRangeEnd w:id="798"/>
        <w:r w:rsidR="00F16CCA" w:rsidDel="00F16CCA">
          <w:rPr>
            <w:rStyle w:val="CommentReference"/>
            <w:rFonts w:cs="Mangal"/>
            <w:lang w:val="en-US"/>
          </w:rPr>
          <w:commentReference w:id="797"/>
        </w:r>
      </w:del>
      <w:r>
        <w:commentReference w:id="798"/>
      </w:r>
    </w:p>
    <w:p w14:paraId="30C0D05B" w14:textId="621940C1" w:rsidR="00BB0A31" w:rsidRDefault="000A3CCD">
      <w:pPr>
        <w:pStyle w:val="Standard"/>
        <w:spacing w:line="480" w:lineRule="auto"/>
      </w:pPr>
      <w:r>
        <w:rPr>
          <w:rFonts w:cs="Times New Roman"/>
          <w:lang w:val="en-US"/>
        </w:rPr>
        <w:tab/>
        <w:t xml:space="preserve">Temporal variation in selection is important because it determines the overall direction and magnitude of selection, and because it may constrain adaptive evolution. Several studies have shown that both the direction and the strength of selection vary geographically (Siepielski </w:t>
      </w:r>
      <w:r>
        <w:rPr>
          <w:rFonts w:cs="Times New Roman"/>
          <w:i/>
          <w:iCs/>
          <w:lang w:val="en-US"/>
        </w:rPr>
        <w:t>et al.</w:t>
      </w:r>
      <w:r>
        <w:rPr>
          <w:rFonts w:cs="Times New Roman"/>
          <w:lang w:val="en-US"/>
        </w:rPr>
        <w:t xml:space="preserve"> 2013) and temporally (Siepielski </w:t>
      </w:r>
      <w:r>
        <w:rPr>
          <w:rFonts w:cs="Times New Roman"/>
          <w:i/>
          <w:iCs/>
          <w:lang w:val="en-US"/>
        </w:rPr>
        <w:t>et al.</w:t>
      </w:r>
      <w:r>
        <w:rPr>
          <w:rFonts w:cs="Times New Roman"/>
          <w:lang w:val="en-US"/>
        </w:rPr>
        <w:t xml:space="preserve"> 2009</w:t>
      </w:r>
      <w:del w:id="801" w:author="Johan Ehrlén" w:date="2019-01-17T11:15:00Z">
        <w:r w:rsidDel="00463C44">
          <w:rPr>
            <w:rFonts w:cs="Times New Roman"/>
            <w:lang w:val="en-US"/>
          </w:rPr>
          <w:delText>)</w:delText>
        </w:r>
      </w:del>
      <w:r>
        <w:rPr>
          <w:rFonts w:cs="Times New Roman"/>
          <w:lang w:val="en-US"/>
        </w:rPr>
        <w:t xml:space="preserve">, but see </w:t>
      </w:r>
      <w:del w:id="802" w:author="Johan Ehrlén" w:date="2019-01-17T11:15:00Z">
        <w:r w:rsidDel="00463C44">
          <w:rPr>
            <w:rFonts w:cs="Times New Roman"/>
            <w:lang w:val="en-US"/>
          </w:rPr>
          <w:delText>(</w:delText>
        </w:r>
      </w:del>
      <w:r>
        <w:rPr>
          <w:rFonts w:cs="Times New Roman"/>
          <w:lang w:val="en-US"/>
        </w:rPr>
        <w:t xml:space="preserve">Morrissey &amp; Hadfield 2012). In our study, </w:t>
      </w:r>
      <w:del w:id="803" w:author="Johan Ehrlén" w:date="2019-01-24T12:12:00Z">
        <w:r w:rsidDel="00BD6AA8">
          <w:rPr>
            <w:rFonts w:cs="Times New Roman"/>
            <w:lang w:val="en-US"/>
          </w:rPr>
          <w:delText>estimates of</w:delText>
        </w:r>
      </w:del>
      <w:ins w:id="804" w:author="Johan Ehrlén" w:date="2019-01-24T12:12:00Z">
        <w:r w:rsidR="00BD6AA8">
          <w:rPr>
            <w:rFonts w:cs="Times New Roman"/>
            <w:lang w:val="en-US"/>
          </w:rPr>
          <w:t>the strength</w:t>
        </w:r>
      </w:ins>
      <w:r>
        <w:rPr>
          <w:rFonts w:cs="Times New Roman"/>
          <w:lang w:val="en-US"/>
        </w:rPr>
        <w:t xml:space="preserve"> </w:t>
      </w:r>
      <w:ins w:id="805" w:author="Johan Ehrlén" w:date="2019-01-31T09:08:00Z">
        <w:r w:rsidR="00CD73CC">
          <w:rPr>
            <w:rFonts w:cs="Times New Roman"/>
            <w:lang w:val="en-US"/>
          </w:rPr>
          <w:t xml:space="preserve">of </w:t>
        </w:r>
      </w:ins>
      <w:ins w:id="806" w:author="Johan Ehrlén" w:date="2019-01-24T12:13:00Z">
        <w:r w:rsidR="00BD6AA8">
          <w:rPr>
            <w:rFonts w:cs="Times New Roman"/>
            <w:lang w:val="en-US"/>
          </w:rPr>
          <w:t xml:space="preserve">both total and direct </w:t>
        </w:r>
      </w:ins>
      <w:r>
        <w:rPr>
          <w:rFonts w:cs="Times New Roman"/>
          <w:lang w:val="en-US"/>
        </w:rPr>
        <w:t xml:space="preserve">phenotypic selection on flowering time varied </w:t>
      </w:r>
      <w:del w:id="807" w:author="Johan Ehrlén" w:date="2019-01-24T12:15:00Z">
        <w:r w:rsidDel="00BD6AA8">
          <w:rPr>
            <w:rFonts w:cs="Times New Roman"/>
            <w:lang w:val="en-US"/>
          </w:rPr>
          <w:delText xml:space="preserve">considerably </w:delText>
        </w:r>
      </w:del>
      <w:ins w:id="808" w:author="Johan Ehrlén" w:date="2019-01-24T12:15:00Z">
        <w:r w:rsidR="00BD6AA8">
          <w:rPr>
            <w:rFonts w:cs="Times New Roman"/>
            <w:lang w:val="en-US"/>
          </w:rPr>
          <w:t xml:space="preserve">significantly </w:t>
        </w:r>
      </w:ins>
      <w:r>
        <w:rPr>
          <w:rFonts w:cs="Times New Roman"/>
          <w:lang w:val="en-US"/>
        </w:rPr>
        <w:t>among years</w:t>
      </w:r>
      <w:del w:id="809" w:author="Johan Ehrlén" w:date="2019-01-24T12:13:00Z">
        <w:r w:rsidDel="00BD6AA8">
          <w:rPr>
            <w:rFonts w:cs="Times New Roman"/>
            <w:lang w:val="en-US"/>
          </w:rPr>
          <w:delText>. Both total and direct selection on flowering time varied in strength</w:delText>
        </w:r>
      </w:del>
      <w:r>
        <w:rPr>
          <w:rFonts w:cs="Times New Roman"/>
          <w:lang w:val="en-US"/>
        </w:rPr>
        <w:t xml:space="preserve">, from strongly favoring early flowering in some years to no </w:t>
      </w:r>
      <w:r w:rsidR="00BD6AA8">
        <w:rPr>
          <w:rFonts w:cs="Times New Roman"/>
          <w:lang w:val="en-US"/>
        </w:rPr>
        <w:t xml:space="preserve">detectable </w:t>
      </w:r>
      <w:r>
        <w:rPr>
          <w:rFonts w:cs="Times New Roman"/>
          <w:lang w:val="en-US"/>
        </w:rPr>
        <w:t xml:space="preserve">selection in other years. </w:t>
      </w:r>
      <w:del w:id="810" w:author="Johan Ehrlén" w:date="2019-01-24T12:14:00Z">
        <w:r w:rsidDel="00BD6AA8">
          <w:rPr>
            <w:rFonts w:cs="Times New Roman"/>
            <w:lang w:val="en-US"/>
          </w:rPr>
          <w:delText>However</w:delText>
        </w:r>
      </w:del>
      <w:ins w:id="811" w:author="Johan Ehrlén" w:date="2019-01-24T12:14:00Z">
        <w:r w:rsidR="00BD6AA8">
          <w:rPr>
            <w:rFonts w:cs="Times New Roman"/>
            <w:lang w:val="en-US"/>
          </w:rPr>
          <w:t>Still</w:t>
        </w:r>
      </w:ins>
      <w:r>
        <w:rPr>
          <w:rFonts w:cs="Times New Roman"/>
          <w:lang w:val="en-US"/>
        </w:rPr>
        <w:t xml:space="preserve">, </w:t>
      </w:r>
      <w:del w:id="812" w:author="Johan Ehrlén" w:date="2019-01-24T12:14:00Z">
        <w:r w:rsidDel="00BD6AA8">
          <w:rPr>
            <w:rFonts w:cs="Times New Roman"/>
            <w:lang w:val="en-US"/>
          </w:rPr>
          <w:delText xml:space="preserve">we did not observe important changes in </w:delText>
        </w:r>
      </w:del>
      <w:r>
        <w:rPr>
          <w:rFonts w:cs="Times New Roman"/>
          <w:lang w:val="en-US"/>
        </w:rPr>
        <w:t xml:space="preserve">the direction of selection </w:t>
      </w:r>
      <w:ins w:id="813" w:author="Johan Ehrlén" w:date="2019-01-24T12:15:00Z">
        <w:r w:rsidR="00BD6AA8">
          <w:rPr>
            <w:rFonts w:cs="Times New Roman"/>
            <w:lang w:val="en-US"/>
          </w:rPr>
          <w:t>was the same in almost all years</w:t>
        </w:r>
      </w:ins>
      <w:del w:id="814" w:author="Johan Ehrlén" w:date="2019-01-24T12:15:00Z">
        <w:r w:rsidDel="00BD6AA8">
          <w:rPr>
            <w:rFonts w:cs="Times New Roman"/>
            <w:lang w:val="en-US"/>
          </w:rPr>
          <w:delText>(phenotypic selection differentials and gradients were negative in, respectively, 20 and 21 out of 22 study years, and close to zero in the remaining years)</w:delText>
        </w:r>
      </w:del>
      <w:r>
        <w:rPr>
          <w:rFonts w:cs="Times New Roman"/>
          <w:lang w:val="en-US"/>
        </w:rPr>
        <w:t xml:space="preserve">. </w:t>
      </w:r>
      <w:del w:id="815" w:author="Johan Ehrlén" w:date="2019-01-24T12:17:00Z">
        <w:r w:rsidDel="00024346">
          <w:rPr>
            <w:rFonts w:cs="Times New Roman"/>
            <w:lang w:val="en-US"/>
          </w:rPr>
          <w:delText>Despite the variation in selection strength, our results show</w:delText>
        </w:r>
      </w:del>
      <w:ins w:id="816" w:author="Johan Ehrlén" w:date="2019-01-24T12:17:00Z">
        <w:r w:rsidR="00024346">
          <w:rPr>
            <w:rFonts w:cs="Times New Roman"/>
            <w:lang w:val="en-US"/>
          </w:rPr>
          <w:t>The</w:t>
        </w:r>
      </w:ins>
      <w:r>
        <w:rPr>
          <w:rFonts w:cs="Times New Roman"/>
          <w:lang w:val="en-US"/>
        </w:rPr>
        <w:t xml:space="preserve"> persistent selection for early flowering</w:t>
      </w:r>
      <w:ins w:id="817" w:author="Johan Ehrlén" w:date="2019-01-24T12:17:00Z">
        <w:r w:rsidR="00024346">
          <w:rPr>
            <w:rFonts w:cs="Times New Roman"/>
            <w:lang w:val="en-US"/>
          </w:rPr>
          <w:t xml:space="preserve"> shown in our 22-year study</w:t>
        </w:r>
      </w:ins>
      <w:r>
        <w:rPr>
          <w:rFonts w:cs="Times New Roman"/>
          <w:lang w:val="en-US"/>
        </w:rPr>
        <w:t xml:space="preserve">, </w:t>
      </w:r>
      <w:ins w:id="818" w:author="Johan Ehrlén" w:date="2019-01-24T12:17:00Z">
        <w:r w:rsidR="00024346">
          <w:rPr>
            <w:rFonts w:cs="Times New Roman"/>
            <w:lang w:val="en-US"/>
          </w:rPr>
          <w:t xml:space="preserve">is </w:t>
        </w:r>
      </w:ins>
      <w:r>
        <w:rPr>
          <w:rFonts w:cs="Times New Roman"/>
          <w:lang w:val="en-US"/>
        </w:rPr>
        <w:t xml:space="preserve">in agreement with </w:t>
      </w:r>
      <w:del w:id="819" w:author="Johan Ehrlén" w:date="2019-01-31T09:08:00Z">
        <w:r w:rsidDel="00CD73CC">
          <w:rPr>
            <w:rFonts w:cs="Times New Roman"/>
            <w:lang w:val="en-US"/>
          </w:rPr>
          <w:delText xml:space="preserve">most </w:delText>
        </w:r>
      </w:del>
      <w:ins w:id="820" w:author="Johan Ehrlén" w:date="2019-01-31T09:08:00Z">
        <w:r w:rsidR="00CD73CC">
          <w:rPr>
            <w:rFonts w:cs="Times New Roman"/>
            <w:lang w:val="en-US"/>
          </w:rPr>
          <w:t xml:space="preserve">many </w:t>
        </w:r>
      </w:ins>
      <w:r>
        <w:rPr>
          <w:rFonts w:cs="Times New Roman"/>
          <w:lang w:val="en-US"/>
        </w:rPr>
        <w:t xml:space="preserve">previous </w:t>
      </w:r>
      <w:del w:id="821" w:author="Johan Ehrlén" w:date="2019-01-31T09:08:00Z">
        <w:r w:rsidDel="00CD73CC">
          <w:rPr>
            <w:rFonts w:cs="Times New Roman"/>
            <w:lang w:val="en-US"/>
          </w:rPr>
          <w:delText xml:space="preserve">evidence </w:delText>
        </w:r>
      </w:del>
      <w:ins w:id="822" w:author="Johan Ehrlén" w:date="2019-01-31T09:08:00Z">
        <w:r w:rsidR="00CD73CC">
          <w:rPr>
            <w:rFonts w:cs="Times New Roman"/>
            <w:lang w:val="en-US"/>
          </w:rPr>
          <w:t xml:space="preserve">studies </w:t>
        </w:r>
      </w:ins>
      <w:r>
        <w:rPr>
          <w:rFonts w:cs="Times New Roman"/>
          <w:lang w:val="en-US"/>
        </w:rPr>
        <w:t>(</w:t>
      </w:r>
      <w:ins w:id="823" w:author="Johan Ehrlén" w:date="2019-01-28T14:52:00Z">
        <w:r w:rsidR="00C23097">
          <w:rPr>
            <w:rFonts w:cs="Times New Roman"/>
            <w:lang w:val="en-US"/>
          </w:rPr>
          <w:t xml:space="preserve">Harder &amp; Johnson 2009; </w:t>
        </w:r>
      </w:ins>
      <w:r>
        <w:rPr>
          <w:rFonts w:cs="Times New Roman"/>
          <w:lang w:val="en-US"/>
        </w:rPr>
        <w:t xml:space="preserve">Munguía‐Rosas </w:t>
      </w:r>
      <w:r>
        <w:rPr>
          <w:rFonts w:cs="Times New Roman"/>
          <w:i/>
          <w:iCs/>
          <w:lang w:val="en-US"/>
        </w:rPr>
        <w:t>et al.</w:t>
      </w:r>
      <w:r>
        <w:rPr>
          <w:rFonts w:cs="Times New Roman"/>
          <w:lang w:val="en-US"/>
        </w:rPr>
        <w:t xml:space="preserve"> 2011; Austen </w:t>
      </w:r>
      <w:r>
        <w:rPr>
          <w:rFonts w:cs="Times New Roman"/>
          <w:i/>
          <w:iCs/>
          <w:lang w:val="en-US"/>
        </w:rPr>
        <w:t>et al.</w:t>
      </w:r>
      <w:r>
        <w:rPr>
          <w:rFonts w:cs="Times New Roman"/>
          <w:lang w:val="en-US"/>
        </w:rPr>
        <w:t xml:space="preserve"> 2017). </w:t>
      </w:r>
      <w:ins w:id="824" w:author="Johan Ehrlén" w:date="2019-01-24T13:08:00Z">
        <w:r w:rsidR="007A0984">
          <w:rPr>
            <w:rFonts w:cs="Times New Roman"/>
            <w:lang w:val="en-US"/>
          </w:rPr>
          <w:t xml:space="preserve">Several </w:t>
        </w:r>
      </w:ins>
      <w:ins w:id="825" w:author="Johan Ehrlén" w:date="2019-01-24T13:09:00Z">
        <w:r w:rsidR="007A0984">
          <w:rPr>
            <w:rFonts w:cs="Times New Roman"/>
            <w:lang w:val="en-US"/>
          </w:rPr>
          <w:t xml:space="preserve">explanations </w:t>
        </w:r>
      </w:ins>
      <w:ins w:id="826" w:author="Johan Ehrlén" w:date="2019-01-24T13:08:00Z">
        <w:r w:rsidR="007A0984">
          <w:rPr>
            <w:rFonts w:cs="Times New Roman"/>
            <w:lang w:val="en-US"/>
          </w:rPr>
          <w:t xml:space="preserve">for </w:t>
        </w:r>
      </w:ins>
      <w:ins w:id="827" w:author="Johan Ehrlén" w:date="2019-02-13T14:23:00Z">
        <w:r w:rsidR="00414008">
          <w:rPr>
            <w:rFonts w:cs="Times New Roman"/>
            <w:lang w:val="en-US"/>
          </w:rPr>
          <w:t>observed</w:t>
        </w:r>
      </w:ins>
      <w:ins w:id="828" w:author="Johan Ehrlén" w:date="2019-01-24T13:16:00Z">
        <w:r w:rsidR="004443A3">
          <w:rPr>
            <w:rFonts w:cs="Times New Roman"/>
            <w:lang w:val="en-US"/>
          </w:rPr>
          <w:t xml:space="preserve"> </w:t>
        </w:r>
      </w:ins>
      <w:ins w:id="829" w:author="Johan Ehrlén" w:date="2019-01-24T13:22:00Z">
        <w:r w:rsidR="004443A3">
          <w:rPr>
            <w:rFonts w:cs="Times New Roman"/>
            <w:lang w:val="en-US"/>
          </w:rPr>
          <w:t>persistent</w:t>
        </w:r>
      </w:ins>
      <w:ins w:id="830" w:author="Johan Ehrlén" w:date="2019-01-24T13:16:00Z">
        <w:r w:rsidR="004443A3">
          <w:rPr>
            <w:rFonts w:cs="Times New Roman"/>
            <w:lang w:val="en-US"/>
          </w:rPr>
          <w:t xml:space="preserve"> </w:t>
        </w:r>
      </w:ins>
      <w:ins w:id="831" w:author="Johan Ehrlén" w:date="2019-01-24T13:17:00Z">
        <w:r w:rsidR="004443A3">
          <w:rPr>
            <w:rFonts w:cs="Times New Roman"/>
            <w:lang w:val="en-US"/>
          </w:rPr>
          <w:t xml:space="preserve">phenotypic </w:t>
        </w:r>
      </w:ins>
      <w:ins w:id="832" w:author="Johan Ehrlén" w:date="2019-01-24T13:16:00Z">
        <w:r w:rsidR="004443A3">
          <w:rPr>
            <w:rFonts w:cs="Times New Roman"/>
            <w:lang w:val="en-US"/>
          </w:rPr>
          <w:t>selection for earlier flowering</w:t>
        </w:r>
      </w:ins>
      <w:ins w:id="833" w:author="Johan Ehrlén" w:date="2019-01-24T13:08:00Z">
        <w:r w:rsidR="007A0984">
          <w:rPr>
            <w:rFonts w:cs="Times New Roman"/>
            <w:lang w:val="en-US"/>
          </w:rPr>
          <w:t xml:space="preserve"> have been suggested (</w:t>
        </w:r>
      </w:ins>
      <w:ins w:id="834" w:author="Johan Ehrlén" w:date="2019-01-24T13:26:00Z">
        <w:r w:rsidR="00ED7D4D">
          <w:rPr>
            <w:rFonts w:cs="Times New Roman"/>
            <w:lang w:val="en-US"/>
          </w:rPr>
          <w:t xml:space="preserve">Forrest 2014; </w:t>
        </w:r>
      </w:ins>
      <w:ins w:id="835" w:author="Johan Ehrlén" w:date="2019-01-24T13:08:00Z">
        <w:r w:rsidR="007A0984">
          <w:rPr>
            <w:rFonts w:cs="Times New Roman"/>
            <w:lang w:val="en-US"/>
          </w:rPr>
          <w:t xml:space="preserve">Ehrlén 2015; </w:t>
        </w:r>
        <w:r w:rsidR="007A0984" w:rsidRPr="007A0984">
          <w:rPr>
            <w:rFonts w:cs="Times New Roman"/>
            <w:lang w:val="en-US"/>
          </w:rPr>
          <w:t>Austen et al. 2017</w:t>
        </w:r>
        <w:r w:rsidR="007A0984">
          <w:rPr>
            <w:rFonts w:cs="Times New Roman"/>
            <w:lang w:val="en-US"/>
          </w:rPr>
          <w:t xml:space="preserve">). </w:t>
        </w:r>
      </w:ins>
      <w:ins w:id="836" w:author="Johan Ehrlén" w:date="2019-01-24T13:18:00Z">
        <w:r w:rsidR="004443A3">
          <w:rPr>
            <w:rFonts w:cs="Times New Roman"/>
            <w:lang w:val="en-US"/>
          </w:rPr>
          <w:t xml:space="preserve">For example, it has been </w:t>
        </w:r>
      </w:ins>
      <w:ins w:id="837" w:author="Johan Ehrlén" w:date="2019-01-28T14:52:00Z">
        <w:r w:rsidR="00C23097">
          <w:rPr>
            <w:rFonts w:cs="Times New Roman"/>
            <w:lang w:val="en-US"/>
          </w:rPr>
          <w:t>proposed</w:t>
        </w:r>
      </w:ins>
      <w:ins w:id="838" w:author="Johan Ehrlén" w:date="2019-01-24T13:18:00Z">
        <w:r w:rsidR="004443A3">
          <w:rPr>
            <w:rFonts w:cs="Times New Roman"/>
            <w:lang w:val="en-US"/>
          </w:rPr>
          <w:t xml:space="preserve"> that selection </w:t>
        </w:r>
      </w:ins>
      <w:ins w:id="839" w:author="Johan Ehrlén" w:date="2019-01-24T13:24:00Z">
        <w:r w:rsidR="004443A3">
          <w:rPr>
            <w:rFonts w:cs="Times New Roman"/>
            <w:lang w:val="en-US"/>
          </w:rPr>
          <w:t>acting on</w:t>
        </w:r>
      </w:ins>
      <w:ins w:id="840" w:author="Johan Ehrlén" w:date="2019-01-24T13:18:00Z">
        <w:r w:rsidR="004443A3">
          <w:rPr>
            <w:rFonts w:cs="Times New Roman"/>
            <w:lang w:val="en-US"/>
          </w:rPr>
          <w:t xml:space="preserve"> other fitness components</w:t>
        </w:r>
      </w:ins>
      <w:ins w:id="841" w:author="Johan Ehrlén" w:date="2019-01-31T09:09:00Z">
        <w:r w:rsidR="00CD73CC">
          <w:rPr>
            <w:rFonts w:cs="Times New Roman"/>
            <w:lang w:val="en-US"/>
          </w:rPr>
          <w:t>,</w:t>
        </w:r>
      </w:ins>
      <w:ins w:id="842" w:author="Johan Ehrlén" w:date="2019-01-24T13:18:00Z">
        <w:r w:rsidR="004443A3">
          <w:rPr>
            <w:rFonts w:cs="Times New Roman"/>
            <w:lang w:val="en-US"/>
          </w:rPr>
          <w:t xml:space="preserve"> </w:t>
        </w:r>
      </w:ins>
      <w:ins w:id="843" w:author="Johan Ehrlén" w:date="2019-01-24T13:23:00Z">
        <w:r w:rsidR="004443A3">
          <w:rPr>
            <w:rFonts w:cs="Times New Roman"/>
            <w:lang w:val="en-US"/>
          </w:rPr>
          <w:t xml:space="preserve">or </w:t>
        </w:r>
      </w:ins>
      <w:ins w:id="844" w:author="Johan Ehrlén" w:date="2019-01-24T13:24:00Z">
        <w:r w:rsidR="004443A3">
          <w:rPr>
            <w:rFonts w:cs="Times New Roman"/>
            <w:lang w:val="en-US"/>
          </w:rPr>
          <w:t xml:space="preserve">later during the season </w:t>
        </w:r>
      </w:ins>
      <w:ins w:id="845" w:author="Johan Ehrlén" w:date="2019-01-24T13:18:00Z">
        <w:r w:rsidR="004443A3">
          <w:rPr>
            <w:rFonts w:cs="Times New Roman"/>
            <w:lang w:val="en-US"/>
          </w:rPr>
          <w:t>may counter observed patterns of seed production</w:t>
        </w:r>
      </w:ins>
      <w:ins w:id="846" w:author="Johan Ehrlén" w:date="2019-01-24T13:24:00Z">
        <w:r w:rsidR="004443A3">
          <w:rPr>
            <w:rFonts w:cs="Times New Roman"/>
            <w:lang w:val="en-US"/>
          </w:rPr>
          <w:t>,</w:t>
        </w:r>
      </w:ins>
      <w:ins w:id="847" w:author="Johan Ehrlén" w:date="2019-01-24T13:18:00Z">
        <w:r w:rsidR="004443A3">
          <w:rPr>
            <w:rFonts w:cs="Times New Roman"/>
            <w:lang w:val="en-US"/>
          </w:rPr>
          <w:t xml:space="preserve"> or that </w:t>
        </w:r>
      </w:ins>
      <w:ins w:id="848" w:author="Johan Ehrlén" w:date="2019-01-24T13:26:00Z">
        <w:r w:rsidR="00ED7D4D">
          <w:rPr>
            <w:rFonts w:cs="Times New Roman"/>
            <w:lang w:val="en-US"/>
          </w:rPr>
          <w:t>individuals that</w:t>
        </w:r>
      </w:ins>
      <w:ins w:id="849" w:author="Johan Ehrlén" w:date="2019-01-24T13:25:00Z">
        <w:r w:rsidR="00ED7D4D">
          <w:rPr>
            <w:rFonts w:cs="Times New Roman"/>
            <w:lang w:val="en-US"/>
          </w:rPr>
          <w:t xml:space="preserve"> </w:t>
        </w:r>
        <w:r w:rsidR="00ED7D4D">
          <w:rPr>
            <w:rFonts w:cs="Times New Roman"/>
            <w:lang w:val="en-US"/>
          </w:rPr>
          <w:lastRenderedPageBreak/>
          <w:t>are in a better</w:t>
        </w:r>
      </w:ins>
      <w:ins w:id="850" w:author="Johan Ehrlén" w:date="2019-01-24T13:20:00Z">
        <w:r w:rsidR="004443A3">
          <w:rPr>
            <w:rFonts w:cs="Times New Roman"/>
            <w:lang w:val="en-US"/>
          </w:rPr>
          <w:t xml:space="preserve"> condition</w:t>
        </w:r>
      </w:ins>
      <w:ins w:id="851" w:author="Johan Ehrlén" w:date="2019-01-24T13:25:00Z">
        <w:r w:rsidR="00ED7D4D">
          <w:rPr>
            <w:rFonts w:cs="Times New Roman"/>
            <w:lang w:val="en-US"/>
          </w:rPr>
          <w:t xml:space="preserve"> </w:t>
        </w:r>
      </w:ins>
      <w:ins w:id="852" w:author="Johan Ehrlén" w:date="2019-01-24T13:26:00Z">
        <w:r w:rsidR="00ED7D4D">
          <w:rPr>
            <w:rFonts w:cs="Times New Roman"/>
            <w:lang w:val="en-US"/>
          </w:rPr>
          <w:t>are able to both flower earlier and to produce more seeds</w:t>
        </w:r>
      </w:ins>
      <w:ins w:id="853" w:author="Johan Ehrlén" w:date="2019-01-24T13:09:00Z">
        <w:r w:rsidR="007A0984">
          <w:rPr>
            <w:rFonts w:cs="Times New Roman"/>
            <w:lang w:val="en-US"/>
          </w:rPr>
          <w:t xml:space="preserve">. Our study did not specifically </w:t>
        </w:r>
      </w:ins>
      <w:ins w:id="854" w:author="Johan Ehrlén" w:date="2019-01-24T13:10:00Z">
        <w:r w:rsidR="007A0984">
          <w:rPr>
            <w:rFonts w:cs="Times New Roman"/>
            <w:lang w:val="en-US"/>
          </w:rPr>
          <w:t xml:space="preserve">examine the validity of these explanations. However, the fact that strength of selection varied among years and that most of this variation could be explained by differences in climatic conditions during spring, suggest that </w:t>
        </w:r>
      </w:ins>
      <w:ins w:id="855" w:author="Johan Ehrlén" w:date="2019-01-24T13:12:00Z">
        <w:r w:rsidR="007A0984">
          <w:rPr>
            <w:rFonts w:cs="Times New Roman"/>
            <w:lang w:val="en-US"/>
          </w:rPr>
          <w:t xml:space="preserve">explanations based </w:t>
        </w:r>
      </w:ins>
      <w:ins w:id="856" w:author="Johan Ehrlén" w:date="2019-01-24T13:30:00Z">
        <w:r w:rsidR="004077C8">
          <w:rPr>
            <w:rFonts w:cs="Times New Roman"/>
            <w:lang w:val="en-US"/>
          </w:rPr>
          <w:t xml:space="preserve">solely </w:t>
        </w:r>
      </w:ins>
      <w:ins w:id="857" w:author="Johan Ehrlén" w:date="2019-01-24T13:12:00Z">
        <w:r w:rsidR="007A0984">
          <w:rPr>
            <w:rFonts w:cs="Times New Roman"/>
            <w:lang w:val="en-US"/>
          </w:rPr>
          <w:t xml:space="preserve">on </w:t>
        </w:r>
      </w:ins>
      <w:ins w:id="858" w:author="Johan Ehrlén" w:date="2019-01-24T13:30:00Z">
        <w:r w:rsidR="004077C8">
          <w:rPr>
            <w:rFonts w:cs="Times New Roman"/>
            <w:lang w:val="en-US"/>
          </w:rPr>
          <w:t xml:space="preserve">selection acting through other fitness components or condition-dependence </w:t>
        </w:r>
      </w:ins>
      <w:ins w:id="859" w:author="Johan Ehrlén" w:date="2019-01-31T09:09:00Z">
        <w:r w:rsidR="00CD73CC">
          <w:rPr>
            <w:rFonts w:cs="Times New Roman"/>
            <w:lang w:val="en-US"/>
          </w:rPr>
          <w:t>might</w:t>
        </w:r>
      </w:ins>
      <w:ins w:id="860" w:author="Johan Ehrlén" w:date="2019-01-24T13:12:00Z">
        <w:r w:rsidR="007A0984">
          <w:rPr>
            <w:rFonts w:cs="Times New Roman"/>
            <w:lang w:val="en-US"/>
          </w:rPr>
          <w:t xml:space="preserve"> not </w:t>
        </w:r>
      </w:ins>
      <w:ins w:id="861" w:author="Johan Ehrlén" w:date="2019-01-31T09:09:00Z">
        <w:r w:rsidR="00CD73CC">
          <w:rPr>
            <w:rFonts w:cs="Times New Roman"/>
            <w:lang w:val="en-US"/>
          </w:rPr>
          <w:t xml:space="preserve">be </w:t>
        </w:r>
      </w:ins>
      <w:ins w:id="862" w:author="Johan Ehrlén" w:date="2019-01-24T13:12:00Z">
        <w:r w:rsidR="007A0984">
          <w:rPr>
            <w:rFonts w:cs="Times New Roman"/>
            <w:lang w:val="en-US"/>
          </w:rPr>
          <w:t xml:space="preserve">sufficient to explain the </w:t>
        </w:r>
      </w:ins>
      <w:ins w:id="863" w:author="Johan Ehrlén" w:date="2019-01-28T14:53:00Z">
        <w:r w:rsidR="00C23097">
          <w:rPr>
            <w:rFonts w:cs="Times New Roman"/>
            <w:lang w:val="en-US"/>
          </w:rPr>
          <w:t>prevalence of</w:t>
        </w:r>
      </w:ins>
      <w:ins w:id="864" w:author="Johan Ehrlén" w:date="2019-01-24T13:12:00Z">
        <w:r w:rsidR="007A0984">
          <w:rPr>
            <w:rFonts w:cs="Times New Roman"/>
            <w:lang w:val="en-US"/>
          </w:rPr>
          <w:t xml:space="preserve"> selection for earlier flowering. </w:t>
        </w:r>
      </w:ins>
      <w:del w:id="865" w:author="Johan Ehrlén" w:date="2019-01-24T13:31:00Z">
        <w:r w:rsidDel="004077C8">
          <w:rPr>
            <w:rFonts w:cs="Times New Roman"/>
            <w:lang w:val="en-US"/>
          </w:rPr>
          <w:delText>ADD HERE!</w:delText>
        </w:r>
      </w:del>
    </w:p>
    <w:p w14:paraId="7005EEB3" w14:textId="3EE2BC23" w:rsidR="00BB0A31" w:rsidRDefault="000A3CCD">
      <w:pPr>
        <w:pStyle w:val="Standard"/>
        <w:spacing w:line="480" w:lineRule="auto"/>
      </w:pPr>
      <w:r>
        <w:rPr>
          <w:rFonts w:cs="Times New Roman"/>
          <w:lang w:val="en-US"/>
        </w:rPr>
        <w:tab/>
      </w:r>
      <w:ins w:id="866" w:author="Johan Ehrlén" w:date="2019-01-17T11:17:00Z">
        <w:r w:rsidR="004C5B52">
          <w:rPr>
            <w:rFonts w:cs="Times New Roman"/>
            <w:lang w:val="en-US"/>
          </w:rPr>
          <w:t xml:space="preserve">Identifying the environmental drivers of natural selection is key to understand past evolution, as well as to </w:t>
        </w:r>
      </w:ins>
      <w:ins w:id="867" w:author="Johan Ehrlén" w:date="2019-01-17T11:18:00Z">
        <w:r w:rsidR="004C5B52">
          <w:rPr>
            <w:rFonts w:cs="Times New Roman"/>
            <w:lang w:val="en-US"/>
          </w:rPr>
          <w:t>predict of the evolutionary implications of ongoing changes in climate and environment.</w:t>
        </w:r>
      </w:ins>
      <w:ins w:id="868" w:author="Johan Ehrlén" w:date="2019-01-17T11:19:00Z">
        <w:r w:rsidR="004C5B52">
          <w:rPr>
            <w:rFonts w:cs="Times New Roman"/>
            <w:lang w:val="en-US"/>
          </w:rPr>
          <w:t xml:space="preserve"> </w:t>
        </w:r>
      </w:ins>
      <w:moveToRangeStart w:id="869" w:author="Johan Ehrlén" w:date="2019-01-17T11:23:00Z" w:name="move535487549"/>
      <w:commentRangeStart w:id="870"/>
      <w:moveTo w:id="871" w:author="Johan Ehrlén" w:date="2019-01-17T11:23:00Z">
        <w:r w:rsidR="004C5B52">
          <w:rPr>
            <w:rFonts w:cs="Times New Roman"/>
            <w:lang w:val="en-US"/>
          </w:rPr>
          <w:t xml:space="preserve">Yet, the </w:t>
        </w:r>
      </w:moveTo>
      <w:ins w:id="872" w:author="Johan Ehrlén" w:date="2019-01-17T11:24:00Z">
        <w:r w:rsidR="004C5B52">
          <w:rPr>
            <w:rFonts w:cs="Times New Roman"/>
            <w:lang w:val="en-US"/>
          </w:rPr>
          <w:t xml:space="preserve">factors underlying </w:t>
        </w:r>
      </w:ins>
      <w:moveTo w:id="873" w:author="Johan Ehrlén" w:date="2019-01-17T11:23:00Z">
        <w:del w:id="874" w:author="Johan Ehrlén" w:date="2019-01-17T11:24:00Z">
          <w:r w:rsidR="004C5B52" w:rsidDel="004C5B52">
            <w:rPr>
              <w:rFonts w:cs="Times New Roman"/>
              <w:lang w:val="en-US"/>
            </w:rPr>
            <w:delText xml:space="preserve">actual causes of </w:delText>
          </w:r>
        </w:del>
        <w:r w:rsidR="004C5B52">
          <w:rPr>
            <w:rFonts w:cs="Times New Roman"/>
            <w:lang w:val="en-US"/>
          </w:rPr>
          <w:t xml:space="preserve">temporal variation in </w:t>
        </w:r>
      </w:moveTo>
      <w:ins w:id="875" w:author="Johan Ehrlén" w:date="2019-01-17T11:24:00Z">
        <w:r w:rsidR="004C5B52">
          <w:rPr>
            <w:rFonts w:cs="Times New Roman"/>
            <w:lang w:val="en-US"/>
          </w:rPr>
          <w:t xml:space="preserve">natural </w:t>
        </w:r>
      </w:ins>
      <w:moveTo w:id="876" w:author="Johan Ehrlén" w:date="2019-01-17T11:23:00Z">
        <w:r w:rsidR="004C5B52">
          <w:rPr>
            <w:rFonts w:cs="Times New Roman"/>
            <w:lang w:val="en-US"/>
          </w:rPr>
          <w:t xml:space="preserve">selection on many traits, like flowering phenology in plants, </w:t>
        </w:r>
        <w:del w:id="877" w:author="Johan Ehrlén" w:date="2019-01-17T11:24:00Z">
          <w:r w:rsidR="004C5B52" w:rsidDel="004C5B52">
            <w:rPr>
              <w:rFonts w:cs="Times New Roman"/>
              <w:lang w:val="en-US"/>
            </w:rPr>
            <w:delText>are still</w:delText>
          </w:r>
        </w:del>
      </w:moveTo>
      <w:ins w:id="878" w:author="Johan Ehrlén" w:date="2019-01-17T11:24:00Z">
        <w:r w:rsidR="004C5B52">
          <w:rPr>
            <w:rFonts w:cs="Times New Roman"/>
            <w:lang w:val="en-US"/>
          </w:rPr>
          <w:t>remains</w:t>
        </w:r>
      </w:ins>
      <w:moveTo w:id="879" w:author="Johan Ehrlén" w:date="2019-01-17T11:23:00Z">
        <w:r w:rsidR="004C5B52">
          <w:rPr>
            <w:rFonts w:cs="Times New Roman"/>
            <w:lang w:val="en-US"/>
          </w:rPr>
          <w:t xml:space="preserve"> poorly known</w:t>
        </w:r>
        <w:del w:id="880" w:author="Johan Ehrlén" w:date="2019-01-17T11:24:00Z">
          <w:r w:rsidR="004C5B52" w:rsidDel="004C5B52">
            <w:rPr>
              <w:rFonts w:cs="Times New Roman"/>
              <w:lang w:val="en-US"/>
            </w:rPr>
            <w:delText xml:space="preserve">. </w:delText>
          </w:r>
        </w:del>
        <w:commentRangeEnd w:id="870"/>
        <w:r w:rsidR="004C5B52">
          <w:commentReference w:id="870"/>
        </w:r>
      </w:moveTo>
      <w:moveToRangeEnd w:id="869"/>
      <w:ins w:id="881" w:author="Johan Ehrlén" w:date="2019-01-17T11:20:00Z">
        <w:r w:rsidR="004C5B52">
          <w:rPr>
            <w:rFonts w:cs="Times New Roman"/>
            <w:lang w:val="en-US"/>
          </w:rPr>
          <w:t xml:space="preserve"> (</w:t>
        </w:r>
      </w:ins>
      <w:ins w:id="882" w:author="Johan Ehrlén" w:date="2019-01-24T13:15:00Z">
        <w:r w:rsidR="004443A3">
          <w:rPr>
            <w:rFonts w:cs="Times New Roman"/>
            <w:lang w:val="en-US"/>
          </w:rPr>
          <w:t xml:space="preserve">e.g. </w:t>
        </w:r>
      </w:ins>
      <w:ins w:id="883" w:author="Johan Ehrlén" w:date="2019-01-24T13:14:00Z">
        <w:r w:rsidR="004443A3" w:rsidRPr="004443A3">
          <w:rPr>
            <w:rFonts w:cs="Times New Roman"/>
            <w:lang w:val="en-US"/>
          </w:rPr>
          <w:t>MacColl, 2011</w:t>
        </w:r>
      </w:ins>
      <w:ins w:id="884" w:author="Johan Ehrlén" w:date="2019-01-24T13:15:00Z">
        <w:r w:rsidR="004443A3">
          <w:rPr>
            <w:rFonts w:cs="Times New Roman"/>
            <w:lang w:val="en-US"/>
          </w:rPr>
          <w:t xml:space="preserve">, </w:t>
        </w:r>
      </w:ins>
      <w:ins w:id="885" w:author="Johan Ehrlén" w:date="2019-01-17T11:20:00Z">
        <w:r w:rsidR="004C5B52" w:rsidRPr="004443A3">
          <w:rPr>
            <w:rFonts w:cs="Times New Roman"/>
            <w:lang w:val="en-US"/>
          </w:rPr>
          <w:t>but see Siepielski</w:t>
        </w:r>
      </w:ins>
      <w:ins w:id="886" w:author="Johan Ehrlén" w:date="2019-01-17T11:21:00Z">
        <w:r w:rsidR="004C5B52" w:rsidRPr="004443A3">
          <w:rPr>
            <w:rFonts w:cs="Times New Roman"/>
            <w:lang w:val="en-US"/>
          </w:rPr>
          <w:t xml:space="preserve"> </w:t>
        </w:r>
        <w:r w:rsidR="004C5B52" w:rsidRPr="004443A3">
          <w:rPr>
            <w:rFonts w:cs="Times New Roman"/>
            <w:i/>
            <w:lang w:val="en-US"/>
            <w:rPrChange w:id="887" w:author="Johan Ehrlén" w:date="2019-01-24T13:15:00Z">
              <w:rPr>
                <w:rFonts w:cs="Times New Roman"/>
                <w:lang w:val="en-US"/>
              </w:rPr>
            </w:rPrChange>
          </w:rPr>
          <w:t>et al</w:t>
        </w:r>
        <w:r w:rsidR="004C5B52" w:rsidRPr="004443A3">
          <w:rPr>
            <w:rFonts w:cs="Times New Roman"/>
            <w:lang w:val="en-US"/>
          </w:rPr>
          <w:t>. 2017</w:t>
        </w:r>
        <w:r w:rsidR="004C5B52">
          <w:rPr>
            <w:rFonts w:cs="Times New Roman"/>
            <w:lang w:val="en-US"/>
          </w:rPr>
          <w:t>).</w:t>
        </w:r>
      </w:ins>
      <w:ins w:id="888" w:author="Johan Ehrlén" w:date="2019-01-17T11:18:00Z">
        <w:r w:rsidR="004C5B52">
          <w:rPr>
            <w:rFonts w:cs="Times New Roman"/>
            <w:lang w:val="en-US"/>
          </w:rPr>
          <w:t xml:space="preserve"> </w:t>
        </w:r>
      </w:ins>
      <w:r>
        <w:rPr>
          <w:rFonts w:cs="Times New Roman"/>
          <w:lang w:val="en-US"/>
        </w:rPr>
        <w:t xml:space="preserve">One </w:t>
      </w:r>
      <w:ins w:id="889" w:author="Johan Ehrlén" w:date="2019-01-24T11:58:00Z">
        <w:r w:rsidR="00C37976">
          <w:rPr>
            <w:rFonts w:cs="Times New Roman"/>
            <w:lang w:val="en-US"/>
          </w:rPr>
          <w:t xml:space="preserve">mechanism </w:t>
        </w:r>
      </w:ins>
      <w:r>
        <w:rPr>
          <w:rFonts w:cs="Times New Roman"/>
          <w:lang w:val="en-US"/>
        </w:rPr>
        <w:t xml:space="preserve">suggested </w:t>
      </w:r>
      <w:ins w:id="890" w:author="Johan Ehrlén" w:date="2019-01-24T11:58:00Z">
        <w:r w:rsidR="00C37976">
          <w:rPr>
            <w:rFonts w:cs="Times New Roman"/>
            <w:lang w:val="en-US"/>
          </w:rPr>
          <w:t xml:space="preserve">to </w:t>
        </w:r>
      </w:ins>
      <w:del w:id="891" w:author="Johan Ehrlén" w:date="2019-01-17T11:21:00Z">
        <w:r w:rsidDel="004C5B52">
          <w:rPr>
            <w:rFonts w:cs="Times New Roman"/>
            <w:lang w:val="en-US"/>
          </w:rPr>
          <w:delText xml:space="preserve">underlying </w:delText>
        </w:r>
      </w:del>
      <w:del w:id="892" w:author="Johan Ehrlén" w:date="2019-01-24T11:58:00Z">
        <w:r w:rsidDel="00C37976">
          <w:rPr>
            <w:rFonts w:cs="Times New Roman"/>
            <w:lang w:val="en-US"/>
          </w:rPr>
          <w:delText xml:space="preserve">mechanism </w:delText>
        </w:r>
      </w:del>
      <w:del w:id="893" w:author="Johan Ehrlén" w:date="2019-01-17T11:21:00Z">
        <w:r w:rsidDel="004C5B52">
          <w:rPr>
            <w:rFonts w:cs="Times New Roman"/>
            <w:lang w:val="en-US"/>
          </w:rPr>
          <w:delText xml:space="preserve">of </w:delText>
        </w:r>
      </w:del>
      <w:ins w:id="894" w:author="Johan Ehrlén" w:date="2019-01-24T11:58:00Z">
        <w:r w:rsidR="00C37976">
          <w:rPr>
            <w:rFonts w:cs="Times New Roman"/>
            <w:lang w:val="en-US"/>
          </w:rPr>
          <w:t>underlie</w:t>
        </w:r>
      </w:ins>
      <w:ins w:id="895" w:author="Johan Ehrlén" w:date="2019-01-17T11:21:00Z">
        <w:r w:rsidR="004C5B52">
          <w:rPr>
            <w:rFonts w:cs="Times New Roman"/>
            <w:lang w:val="en-US"/>
          </w:rPr>
          <w:t xml:space="preserve"> </w:t>
        </w:r>
      </w:ins>
      <w:r>
        <w:rPr>
          <w:rFonts w:cs="Times New Roman"/>
          <w:lang w:val="en-US"/>
        </w:rPr>
        <w:t xml:space="preserve">temporal variation in selection is </w:t>
      </w:r>
      <w:del w:id="896" w:author="Johan Ehrlén" w:date="2019-01-24T11:58:00Z">
        <w:r w:rsidDel="00C37976">
          <w:rPr>
            <w:rFonts w:cs="Times New Roman"/>
            <w:lang w:val="en-US"/>
          </w:rPr>
          <w:delText xml:space="preserve">variation in </w:delText>
        </w:r>
      </w:del>
      <w:del w:id="897" w:author="Johan Ehrlén" w:date="2019-01-17T11:22:00Z">
        <w:r w:rsidDel="004C5B52">
          <w:rPr>
            <w:rFonts w:cs="Times New Roman"/>
            <w:lang w:val="en-US"/>
          </w:rPr>
          <w:delText xml:space="preserve">environmental conditions driven by </w:delText>
        </w:r>
      </w:del>
      <w:r>
        <w:rPr>
          <w:rFonts w:cs="Times New Roman"/>
          <w:lang w:val="en-US"/>
        </w:rPr>
        <w:t>climat</w:t>
      </w:r>
      <w:del w:id="898" w:author="Johan Ehrlén" w:date="2019-01-17T11:22:00Z">
        <w:r w:rsidDel="004C5B52">
          <w:rPr>
            <w:rFonts w:cs="Times New Roman"/>
            <w:lang w:val="en-US"/>
          </w:rPr>
          <w:delText>ic</w:delText>
        </w:r>
      </w:del>
      <w:ins w:id="899" w:author="Johan Ehrlén" w:date="2019-01-17T11:22:00Z">
        <w:r w:rsidR="004C5B52">
          <w:rPr>
            <w:rFonts w:cs="Times New Roman"/>
            <w:lang w:val="en-US"/>
          </w:rPr>
          <w:t>e</w:t>
        </w:r>
      </w:ins>
      <w:r>
        <w:rPr>
          <w:rFonts w:cs="Times New Roman"/>
          <w:lang w:val="en-US"/>
        </w:rPr>
        <w:t xml:space="preserve"> fluctuations </w:t>
      </w:r>
      <w:r>
        <w:rPr>
          <w:lang w:val="en-US"/>
        </w:rPr>
        <w:t xml:space="preserve">(Réale </w:t>
      </w:r>
      <w:r>
        <w:rPr>
          <w:i/>
          <w:iCs/>
          <w:lang w:val="en-US"/>
        </w:rPr>
        <w:t>et al.</w:t>
      </w:r>
      <w:r>
        <w:rPr>
          <w:lang w:val="en-US"/>
        </w:rPr>
        <w:t xml:space="preserve"> 2003; Siepielski </w:t>
      </w:r>
      <w:r>
        <w:rPr>
          <w:i/>
          <w:iCs/>
          <w:lang w:val="en-US"/>
        </w:rPr>
        <w:t>et al.</w:t>
      </w:r>
      <w:r>
        <w:rPr>
          <w:lang w:val="en-US"/>
        </w:rPr>
        <w:t xml:space="preserve"> 2009, 2017; Visser </w:t>
      </w:r>
      <w:r>
        <w:rPr>
          <w:i/>
          <w:iCs/>
          <w:lang w:val="en-US"/>
        </w:rPr>
        <w:t>et al.</w:t>
      </w:r>
      <w:r>
        <w:rPr>
          <w:lang w:val="en-US"/>
        </w:rPr>
        <w:t xml:space="preserve"> 2015; </w:t>
      </w:r>
      <w:ins w:id="900" w:author="Johan Ehrlén" w:date="2019-01-17T11:22:00Z">
        <w:r w:rsidR="004C5B52" w:rsidRPr="004C5B52">
          <w:rPr>
            <w:lang w:val="en-US"/>
          </w:rPr>
          <w:t xml:space="preserve">Siepielski </w:t>
        </w:r>
        <w:r w:rsidR="004C5B52" w:rsidRPr="004C5B52">
          <w:rPr>
            <w:i/>
            <w:lang w:val="en-US"/>
            <w:rPrChange w:id="901" w:author="Johan Ehrlén" w:date="2019-01-17T11:23:00Z">
              <w:rPr>
                <w:lang w:val="en-US"/>
              </w:rPr>
            </w:rPrChange>
          </w:rPr>
          <w:t>et al</w:t>
        </w:r>
        <w:r w:rsidR="004C5B52" w:rsidRPr="004C5B52">
          <w:rPr>
            <w:lang w:val="en-US"/>
          </w:rPr>
          <w:t>. 2017</w:t>
        </w:r>
        <w:r w:rsidR="004C5B52">
          <w:rPr>
            <w:lang w:val="en-US"/>
          </w:rPr>
          <w:t xml:space="preserve">; </w:t>
        </w:r>
      </w:ins>
      <w:r>
        <w:rPr>
          <w:lang w:val="en-US"/>
        </w:rPr>
        <w:t xml:space="preserve">Marrot </w:t>
      </w:r>
      <w:r>
        <w:rPr>
          <w:i/>
          <w:iCs/>
          <w:lang w:val="en-US"/>
        </w:rPr>
        <w:t>et al.</w:t>
      </w:r>
      <w:r>
        <w:rPr>
          <w:lang w:val="en-US"/>
        </w:rPr>
        <w:t xml:space="preserve"> 2018).</w:t>
      </w:r>
      <w:r>
        <w:rPr>
          <w:rFonts w:ascii="AdvGARMT" w:eastAsia="AdvGARMT" w:hAnsi="AdvGARMT" w:cs="AdvGARMT"/>
          <w:sz w:val="21"/>
          <w:szCs w:val="21"/>
          <w:lang w:val="en-US"/>
        </w:rPr>
        <w:t xml:space="preserve"> </w:t>
      </w:r>
      <w:moveToRangeStart w:id="902" w:author="Johan Ehrlén" w:date="2019-01-17T11:29:00Z" w:name="move535487893"/>
      <w:commentRangeStart w:id="903"/>
      <w:moveTo w:id="904" w:author="Johan Ehrlén" w:date="2019-01-17T11:29:00Z">
        <w:r w:rsidR="003472FD">
          <w:rPr>
            <w:rFonts w:cs="Times New Roman"/>
            <w:lang w:val="en-US"/>
          </w:rPr>
          <w:t>A</w:t>
        </w:r>
      </w:moveTo>
      <w:ins w:id="905" w:author="Johan Ehrlén" w:date="2019-01-17T11:29:00Z">
        <w:r w:rsidR="003472FD">
          <w:rPr>
            <w:rFonts w:cs="Times New Roman"/>
            <w:lang w:val="en-US"/>
          </w:rPr>
          <w:t xml:space="preserve"> recent study reported </w:t>
        </w:r>
      </w:ins>
      <w:moveTo w:id="906" w:author="Johan Ehrlén" w:date="2019-01-17T11:29:00Z">
        <w:del w:id="907" w:author="Johan Ehrlén" w:date="2019-01-17T11:29:00Z">
          <w:r w:rsidR="003472FD" w:rsidDel="003472FD">
            <w:rPr>
              <w:rFonts w:cs="Times New Roman"/>
              <w:lang w:val="en-US"/>
            </w:rPr>
            <w:delText>lthough</w:delText>
          </w:r>
        </w:del>
      </w:moveTo>
      <w:ins w:id="908" w:author="Johan Ehrlén" w:date="2019-01-17T11:29:00Z">
        <w:r w:rsidR="003472FD">
          <w:rPr>
            <w:rFonts w:cs="Times New Roman"/>
            <w:lang w:val="en-US"/>
          </w:rPr>
          <w:t>that</w:t>
        </w:r>
      </w:ins>
      <w:moveTo w:id="909" w:author="Johan Ehrlén" w:date="2019-01-17T11:29:00Z">
        <w:r w:rsidR="003472FD">
          <w:rPr>
            <w:rFonts w:cs="Times New Roman"/>
            <w:lang w:val="en-US"/>
          </w:rPr>
          <w:t xml:space="preserve"> precipitation </w:t>
        </w:r>
        <w:del w:id="910" w:author="Johan Ehrlén" w:date="2019-01-17T11:30:00Z">
          <w:r w:rsidR="003472FD" w:rsidDel="003472FD">
            <w:rPr>
              <w:rFonts w:cs="Times New Roman"/>
              <w:lang w:val="en-US"/>
            </w:rPr>
            <w:delText xml:space="preserve">has been recently </w:delText>
          </w:r>
        </w:del>
        <w:del w:id="911" w:author="Johan Ehrlén" w:date="2019-01-17T11:29:00Z">
          <w:r w:rsidR="003472FD" w:rsidDel="003472FD">
            <w:rPr>
              <w:rFonts w:cs="Times New Roman"/>
              <w:lang w:val="en-US"/>
            </w:rPr>
            <w:delText xml:space="preserve">reported </w:delText>
          </w:r>
        </w:del>
        <w:del w:id="912" w:author="Johan Ehrlén" w:date="2019-01-17T11:30:00Z">
          <w:r w:rsidR="003472FD" w:rsidDel="003472FD">
            <w:rPr>
              <w:rFonts w:cs="Times New Roman"/>
              <w:lang w:val="en-US"/>
            </w:rPr>
            <w:delText>as</w:delText>
          </w:r>
        </w:del>
      </w:moveTo>
      <w:ins w:id="913" w:author="Johan Ehrlén" w:date="2019-01-17T11:30:00Z">
        <w:r w:rsidR="003472FD">
          <w:rPr>
            <w:rFonts w:cs="Times New Roman"/>
            <w:lang w:val="en-US"/>
          </w:rPr>
          <w:t>appears to be</w:t>
        </w:r>
      </w:ins>
      <w:moveTo w:id="914" w:author="Johan Ehrlén" w:date="2019-01-17T11:29:00Z">
        <w:r w:rsidR="003472FD">
          <w:rPr>
            <w:rFonts w:cs="Times New Roman"/>
            <w:lang w:val="en-US"/>
          </w:rPr>
          <w:t xml:space="preserve"> an important driver of variation in selection worldwide </w:t>
        </w:r>
        <w:r w:rsidR="003472FD">
          <w:rPr>
            <w:lang w:val="en-US"/>
          </w:rPr>
          <w:t xml:space="preserve">(Siepielski </w:t>
        </w:r>
        <w:r w:rsidR="003472FD">
          <w:rPr>
            <w:i/>
            <w:iCs/>
            <w:lang w:val="en-US"/>
          </w:rPr>
          <w:t>et al.</w:t>
        </w:r>
        <w:r w:rsidR="003472FD">
          <w:rPr>
            <w:lang w:val="en-US"/>
          </w:rPr>
          <w:t xml:space="preserve"> 2017)</w:t>
        </w:r>
      </w:moveTo>
      <w:ins w:id="915" w:author="Johan Ehrlén" w:date="2019-01-17T11:30:00Z">
        <w:r w:rsidR="003472FD">
          <w:rPr>
            <w:lang w:val="en-US"/>
          </w:rPr>
          <w:t xml:space="preserve">. </w:t>
        </w:r>
      </w:ins>
      <w:moveTo w:id="916" w:author="Johan Ehrlén" w:date="2019-01-17T11:29:00Z">
        <w:del w:id="917" w:author="Johan Ehrlén" w:date="2019-01-17T11:30:00Z">
          <w:r w:rsidR="003472FD" w:rsidDel="003472FD">
            <w:rPr>
              <w:lang w:val="en-US"/>
            </w:rPr>
            <w:delText>,</w:delText>
          </w:r>
        </w:del>
        <w:del w:id="918" w:author="Johan Ehrlén" w:date="2019-01-31T09:11:00Z">
          <w:r w:rsidR="003472FD" w:rsidDel="00CD73CC">
            <w:rPr>
              <w:rFonts w:cs="Times New Roman"/>
              <w:lang w:val="en-US"/>
            </w:rPr>
            <w:delText xml:space="preserve"> no studies to date have directly related long-term variation in precipitation to changes in phenotypic selection. </w:delText>
          </w:r>
        </w:del>
      </w:moveTo>
      <w:moveToRangeEnd w:id="902"/>
      <w:commentRangeEnd w:id="903"/>
      <w:del w:id="919" w:author="Johan Ehrlén" w:date="2019-01-31T09:11:00Z">
        <w:r w:rsidR="009F525D" w:rsidDel="00CD73CC">
          <w:rPr>
            <w:rStyle w:val="CommentReference"/>
            <w:rFonts w:cs="Mangal"/>
            <w:lang w:val="en-US"/>
          </w:rPr>
          <w:commentReference w:id="903"/>
        </w:r>
      </w:del>
      <w:moveFromRangeStart w:id="920" w:author="Johan Ehrlén" w:date="2019-01-17T11:23:00Z" w:name="move535487549"/>
      <w:commentRangeStart w:id="921"/>
      <w:moveFrom w:id="922" w:author="Johan Ehrlén" w:date="2019-01-17T11:23:00Z">
        <w:r w:rsidDel="004C5B52">
          <w:rPr>
            <w:rFonts w:cs="Times New Roman"/>
            <w:lang w:val="en-US"/>
          </w:rPr>
          <w:t xml:space="preserve">Yet, the actual causes of temporal variation in selection on many traits, like flowering phenology in plants, are still poorly known. </w:t>
        </w:r>
        <w:commentRangeEnd w:id="921"/>
        <w:r w:rsidDel="004C5B52">
          <w:commentReference w:id="921"/>
        </w:r>
      </w:moveFrom>
      <w:moveFromRangeEnd w:id="920"/>
      <w:r>
        <w:commentReference w:id="923"/>
      </w:r>
      <w:r>
        <w:rPr>
          <w:rFonts w:cs="Times New Roman"/>
          <w:lang w:val="en-US"/>
        </w:rPr>
        <w:t>In our study</w:t>
      </w:r>
      <w:ins w:id="924" w:author="Johan Ehrlén" w:date="2019-01-31T09:11:00Z">
        <w:r w:rsidR="00CD73CC">
          <w:rPr>
            <w:rFonts w:cs="Times New Roman"/>
            <w:lang w:val="en-US"/>
          </w:rPr>
          <w:t>,</w:t>
        </w:r>
      </w:ins>
      <w:ins w:id="925" w:author="Johan Ehrlén" w:date="2019-01-17T11:26:00Z">
        <w:r w:rsidR="004C5B52">
          <w:rPr>
            <w:rFonts w:cs="Times New Roman"/>
            <w:lang w:val="en-US"/>
          </w:rPr>
          <w:t xml:space="preserve"> which included one of the longest records of natural selection in plants recorded</w:t>
        </w:r>
      </w:ins>
      <w:r>
        <w:rPr>
          <w:rFonts w:cs="Times New Roman"/>
          <w:lang w:val="en-US"/>
        </w:rPr>
        <w:t xml:space="preserve">, </w:t>
      </w:r>
      <w:ins w:id="926" w:author="Johan Ehrlén" w:date="2019-01-17T11:25:00Z">
        <w:r w:rsidR="004C5B52">
          <w:rPr>
            <w:rFonts w:cs="Times New Roman"/>
            <w:lang w:val="en-US"/>
          </w:rPr>
          <w:t xml:space="preserve">we were able to explain most of the observed among-year variation in selection </w:t>
        </w:r>
      </w:ins>
      <w:ins w:id="927" w:author="Johan Ehrlén" w:date="2019-01-17T11:26:00Z">
        <w:r w:rsidR="003472FD">
          <w:rPr>
            <w:rFonts w:cs="Times New Roman"/>
            <w:lang w:val="en-US"/>
          </w:rPr>
          <w:t>by</w:t>
        </w:r>
      </w:ins>
      <w:ins w:id="928" w:author="Johan Ehrlén" w:date="2019-01-17T11:25:00Z">
        <w:r w:rsidR="004C5B52">
          <w:rPr>
            <w:rFonts w:cs="Times New Roman"/>
            <w:lang w:val="en-US"/>
          </w:rPr>
          <w:t xml:space="preserve"> climatic </w:t>
        </w:r>
      </w:ins>
      <w:ins w:id="929" w:author="Johan Ehrlén" w:date="2019-01-31T09:12:00Z">
        <w:r w:rsidR="00CD73CC">
          <w:rPr>
            <w:rFonts w:cs="Times New Roman"/>
            <w:lang w:val="en-US"/>
          </w:rPr>
          <w:t>variation</w:t>
        </w:r>
      </w:ins>
      <w:ins w:id="930" w:author="Johan Ehrlén" w:date="2019-01-17T11:27:00Z">
        <w:r w:rsidR="003472FD">
          <w:rPr>
            <w:rFonts w:cs="Times New Roman"/>
            <w:lang w:val="en-US"/>
          </w:rPr>
          <w:t>. T</w:t>
        </w:r>
      </w:ins>
      <w:del w:id="931" w:author="Johan Ehrlén" w:date="2019-01-17T11:27:00Z">
        <w:r w:rsidDel="003472FD">
          <w:rPr>
            <w:rFonts w:cs="Times New Roman"/>
            <w:lang w:val="en-US"/>
          </w:rPr>
          <w:delText>t</w:delText>
        </w:r>
      </w:del>
      <w:r>
        <w:rPr>
          <w:rFonts w:cs="Times New Roman"/>
          <w:lang w:val="en-US"/>
        </w:rPr>
        <w:t xml:space="preserve">he strength of phenotypic selection for early flowering increased with minimum temperatures in April and decreased with precipitation in March. The association among high spring temperatures and strong selection for early flowering in </w:t>
      </w:r>
      <w:r>
        <w:rPr>
          <w:rFonts w:cs="Times New Roman"/>
          <w:i/>
          <w:iCs/>
          <w:lang w:val="en-US"/>
        </w:rPr>
        <w:t>L. vernus</w:t>
      </w:r>
      <w:r>
        <w:rPr>
          <w:rFonts w:cs="Times New Roman"/>
          <w:lang w:val="en-US"/>
        </w:rPr>
        <w:t xml:space="preserve"> might be due to earlier-flowering individuals maximizing the benefits of high light availability prior to canopy closure under warm conditions (Kudo </w:t>
      </w:r>
      <w:r>
        <w:rPr>
          <w:rFonts w:cs="Times New Roman"/>
          <w:i/>
          <w:iCs/>
          <w:lang w:val="en-US"/>
        </w:rPr>
        <w:t>et al.</w:t>
      </w:r>
      <w:r>
        <w:rPr>
          <w:rFonts w:cs="Times New Roman"/>
          <w:lang w:val="en-US"/>
        </w:rPr>
        <w:t xml:space="preserve"> 2008). Selection for early flowering might also increase </w:t>
      </w:r>
      <w:del w:id="932" w:author="Johan Ehrlén" w:date="2019-01-31T09:12:00Z">
        <w:r w:rsidDel="00CD73CC">
          <w:rPr>
            <w:rFonts w:cs="Times New Roman"/>
            <w:lang w:val="en-US"/>
          </w:rPr>
          <w:delText xml:space="preserve">at </w:delText>
        </w:r>
      </w:del>
      <w:ins w:id="933" w:author="Johan Ehrlén" w:date="2019-01-31T09:12:00Z">
        <w:r w:rsidR="00CD73CC">
          <w:rPr>
            <w:rFonts w:cs="Times New Roman"/>
            <w:lang w:val="en-US"/>
          </w:rPr>
          <w:t xml:space="preserve">with </w:t>
        </w:r>
      </w:ins>
      <w:r>
        <w:rPr>
          <w:rFonts w:cs="Times New Roman"/>
          <w:lang w:val="en-US"/>
        </w:rPr>
        <w:t xml:space="preserve">higher </w:t>
      </w:r>
      <w:ins w:id="934" w:author="Johan Ehrlén" w:date="2019-01-31T09:12:00Z">
        <w:r w:rsidR="00CD73CC">
          <w:rPr>
            <w:rFonts w:cs="Times New Roman"/>
            <w:lang w:val="en-US"/>
          </w:rPr>
          <w:t xml:space="preserve">spring </w:t>
        </w:r>
      </w:ins>
      <w:r>
        <w:rPr>
          <w:rFonts w:cs="Times New Roman"/>
          <w:lang w:val="en-US"/>
        </w:rPr>
        <w:t xml:space="preserve">temperatures because </w:t>
      </w:r>
      <w:ins w:id="935" w:author="Johan Ehrlén" w:date="2019-01-31T09:13:00Z">
        <w:r w:rsidR="00CD73CC">
          <w:rPr>
            <w:rFonts w:cs="Times New Roman"/>
            <w:lang w:val="en-US"/>
          </w:rPr>
          <w:t>the risk of frost damage in early-</w:t>
        </w:r>
      </w:ins>
      <w:r>
        <w:rPr>
          <w:rFonts w:cs="Times New Roman"/>
          <w:lang w:val="en-US"/>
        </w:rPr>
        <w:t xml:space="preserve">flowering </w:t>
      </w:r>
      <w:ins w:id="936" w:author="Johan Ehrlén" w:date="2019-01-31T09:13:00Z">
        <w:r w:rsidR="00CD73CC">
          <w:rPr>
            <w:rFonts w:cs="Times New Roman"/>
            <w:lang w:val="en-US"/>
          </w:rPr>
          <w:t>individuals decreases</w:t>
        </w:r>
      </w:ins>
      <w:del w:id="937" w:author="Johan Ehrlén" w:date="2019-01-31T09:13:00Z">
        <w:r w:rsidDel="00CD73CC">
          <w:rPr>
            <w:rFonts w:cs="Times New Roman"/>
            <w:lang w:val="en-US"/>
          </w:rPr>
          <w:delText>early when spring temperatures are low increases</w:delText>
        </w:r>
      </w:del>
      <w:r>
        <w:rPr>
          <w:rFonts w:cs="Times New Roman"/>
          <w:lang w:val="en-US"/>
        </w:rPr>
        <w:t xml:space="preserve"> </w:t>
      </w:r>
      <w:del w:id="938" w:author="Johan Ehrlén" w:date="2019-01-31T09:13:00Z">
        <w:r w:rsidDel="00CD73CC">
          <w:rPr>
            <w:rFonts w:cs="Times New Roman"/>
            <w:lang w:val="en-US"/>
          </w:rPr>
          <w:delText xml:space="preserve">the risk of frost damage </w:delText>
        </w:r>
      </w:del>
      <w:r>
        <w:rPr>
          <w:rFonts w:cs="Times New Roman"/>
          <w:lang w:val="en-US"/>
        </w:rPr>
        <w:t xml:space="preserve">(Inouye 2008; Pardee </w:t>
      </w:r>
      <w:r>
        <w:rPr>
          <w:rFonts w:cs="Times New Roman"/>
          <w:i/>
          <w:iCs/>
          <w:lang w:val="en-US"/>
        </w:rPr>
        <w:t>et al.</w:t>
      </w:r>
      <w:r>
        <w:rPr>
          <w:rFonts w:cs="Times New Roman"/>
          <w:lang w:val="en-US"/>
        </w:rPr>
        <w:t xml:space="preserve"> 2018). Lastly, </w:t>
      </w:r>
      <w:del w:id="939" w:author="Johan Ehrlén" w:date="2019-01-31T09:14:00Z">
        <w:r w:rsidDel="00586688">
          <w:rPr>
            <w:rFonts w:cs="Times New Roman"/>
            <w:lang w:val="en-US"/>
          </w:rPr>
          <w:delText xml:space="preserve">lower </w:delText>
        </w:r>
      </w:del>
      <w:ins w:id="940" w:author="Johan Ehrlén" w:date="2019-01-31T09:14:00Z">
        <w:r w:rsidR="00586688">
          <w:rPr>
            <w:rFonts w:cs="Times New Roman"/>
            <w:lang w:val="en-US"/>
          </w:rPr>
          <w:t xml:space="preserve">higher </w:t>
        </w:r>
      </w:ins>
      <w:r>
        <w:rPr>
          <w:rFonts w:cs="Times New Roman"/>
          <w:lang w:val="en-US"/>
        </w:rPr>
        <w:t xml:space="preserve">spring temperatures might </w:t>
      </w:r>
      <w:del w:id="941" w:author="Johan Ehrlén" w:date="2019-01-17T11:27:00Z">
        <w:r w:rsidDel="003472FD">
          <w:rPr>
            <w:rFonts w:cs="Times New Roman"/>
            <w:lang w:val="en-US"/>
          </w:rPr>
          <w:delText xml:space="preserve">also </w:delText>
        </w:r>
      </w:del>
      <w:r>
        <w:rPr>
          <w:rFonts w:cs="Times New Roman"/>
          <w:lang w:val="en-US"/>
        </w:rPr>
        <w:t xml:space="preserve">be associated with </w:t>
      </w:r>
      <w:del w:id="942" w:author="Johan Ehrlén" w:date="2019-01-31T09:14:00Z">
        <w:r w:rsidDel="00586688">
          <w:rPr>
            <w:rFonts w:cs="Times New Roman"/>
            <w:lang w:val="en-US"/>
          </w:rPr>
          <w:delText xml:space="preserve">lower </w:delText>
        </w:r>
      </w:del>
      <w:ins w:id="943" w:author="Johan Ehrlén" w:date="2019-01-31T09:14:00Z">
        <w:r w:rsidR="00586688">
          <w:rPr>
            <w:rFonts w:cs="Times New Roman"/>
            <w:lang w:val="en-US"/>
          </w:rPr>
          <w:t xml:space="preserve">higher </w:t>
        </w:r>
      </w:ins>
      <w:r>
        <w:rPr>
          <w:rFonts w:cs="Times New Roman"/>
          <w:lang w:val="en-US"/>
        </w:rPr>
        <w:t>availability of pollinators early during the flowering season (Kudo &amp; Ida 2013</w:t>
      </w:r>
      <w:r>
        <w:rPr>
          <w:lang w:val="en-US"/>
        </w:rPr>
        <w:t>).</w:t>
      </w:r>
      <w:r>
        <w:rPr>
          <w:rFonts w:cs="Times New Roman"/>
          <w:lang w:val="en-US"/>
        </w:rPr>
        <w:t xml:space="preserve"> Our results with a perennial plant agree with the results of previous </w:t>
      </w:r>
      <w:r>
        <w:rPr>
          <w:rFonts w:cs="Times New Roman"/>
          <w:lang w:val="en-US"/>
        </w:rPr>
        <w:lastRenderedPageBreak/>
        <w:t xml:space="preserve">studies on birds (Visser </w:t>
      </w:r>
      <w:r>
        <w:rPr>
          <w:rFonts w:cs="Times New Roman"/>
          <w:i/>
          <w:iCs/>
          <w:lang w:val="en-US"/>
        </w:rPr>
        <w:t>et al.</w:t>
      </w:r>
      <w:r>
        <w:rPr>
          <w:rFonts w:cs="Times New Roman"/>
          <w:lang w:val="en-US"/>
        </w:rPr>
        <w:t xml:space="preserve"> 2015; Marrot </w:t>
      </w:r>
      <w:r>
        <w:rPr>
          <w:rFonts w:cs="Times New Roman"/>
          <w:i/>
          <w:iCs/>
          <w:lang w:val="en-US"/>
        </w:rPr>
        <w:t>et al.</w:t>
      </w:r>
      <w:r>
        <w:rPr>
          <w:rFonts w:cs="Times New Roman"/>
          <w:lang w:val="en-US"/>
        </w:rPr>
        <w:t xml:space="preserve"> 2018)</w:t>
      </w:r>
      <w:r>
        <w:rPr>
          <w:rFonts w:eastAsia="AdvOTd67905e7" w:cs="Times New Roman"/>
          <w:color w:val="000000"/>
          <w:lang w:val="en-US"/>
        </w:rPr>
        <w:t xml:space="preserve"> and mammals </w:t>
      </w:r>
      <w:r>
        <w:rPr>
          <w:rFonts w:cs="Times New Roman"/>
          <w:lang w:val="en-US"/>
        </w:rPr>
        <w:t xml:space="preserve">(Réale </w:t>
      </w:r>
      <w:r>
        <w:rPr>
          <w:rFonts w:eastAsia="AdvOTd67905e7" w:cs="Times New Roman"/>
          <w:i/>
          <w:iCs/>
          <w:color w:val="000000"/>
          <w:lang w:val="en-US"/>
        </w:rPr>
        <w:t>et al.</w:t>
      </w:r>
      <w:r>
        <w:rPr>
          <w:rFonts w:eastAsia="AdvOTd67905e7" w:cs="Times New Roman"/>
          <w:color w:val="000000"/>
          <w:lang w:val="en-US"/>
        </w:rPr>
        <w:t xml:space="preserve"> 2003)</w:t>
      </w:r>
      <w:r>
        <w:rPr>
          <w:rFonts w:cs="Times New Roman"/>
          <w:lang w:val="en-US"/>
        </w:rPr>
        <w:t xml:space="preserve">, where selection for earlier reproduction </w:t>
      </w:r>
      <w:del w:id="944" w:author="Johan Ehrlén" w:date="2019-01-31T09:14:00Z">
        <w:r w:rsidDel="00586688">
          <w:rPr>
            <w:rFonts w:cs="Times New Roman"/>
            <w:lang w:val="en-US"/>
          </w:rPr>
          <w:delText xml:space="preserve">has been found to </w:delText>
        </w:r>
      </w:del>
      <w:r>
        <w:rPr>
          <w:rFonts w:cs="Times New Roman"/>
          <w:lang w:val="en-US"/>
        </w:rPr>
        <w:t>increase</w:t>
      </w:r>
      <w:ins w:id="945" w:author="Johan Ehrlén" w:date="2019-01-31T09:14:00Z">
        <w:r w:rsidR="00586688">
          <w:rPr>
            <w:rFonts w:cs="Times New Roman"/>
            <w:lang w:val="en-US"/>
          </w:rPr>
          <w:t>d</w:t>
        </w:r>
      </w:ins>
      <w:r>
        <w:rPr>
          <w:rFonts w:cs="Times New Roman"/>
          <w:lang w:val="en-US"/>
        </w:rPr>
        <w:t xml:space="preserve"> with warmer temperatures. </w:t>
      </w:r>
      <w:moveFromRangeStart w:id="946" w:author="Johan Ehrlén" w:date="2019-01-17T11:29:00Z" w:name="move535487893"/>
      <w:moveFrom w:id="947" w:author="Johan Ehrlén" w:date="2019-01-17T11:29:00Z">
        <w:r w:rsidDel="003472FD">
          <w:rPr>
            <w:rFonts w:cs="Times New Roman"/>
            <w:lang w:val="en-US"/>
          </w:rPr>
          <w:t xml:space="preserve">Although precipitation has been recently reported as an important driver of variation in selection worldwide </w:t>
        </w:r>
        <w:r w:rsidDel="003472FD">
          <w:rPr>
            <w:lang w:val="en-US"/>
          </w:rPr>
          <w:t xml:space="preserve">(Siepielski </w:t>
        </w:r>
        <w:r w:rsidDel="003472FD">
          <w:rPr>
            <w:i/>
            <w:iCs/>
            <w:lang w:val="en-US"/>
          </w:rPr>
          <w:t>et al.</w:t>
        </w:r>
        <w:r w:rsidDel="003472FD">
          <w:rPr>
            <w:lang w:val="en-US"/>
          </w:rPr>
          <w:t xml:space="preserve"> 2017),</w:t>
        </w:r>
        <w:r w:rsidDel="003472FD">
          <w:rPr>
            <w:rFonts w:cs="Times New Roman"/>
            <w:lang w:val="en-US"/>
          </w:rPr>
          <w:t xml:space="preserve"> no studies to date have directly related long-term variation in precipitation to changes in phenotypic selection. </w:t>
        </w:r>
      </w:moveFrom>
      <w:moveFromRangeEnd w:id="946"/>
      <w:r>
        <w:rPr>
          <w:rFonts w:cs="Times New Roman"/>
          <w:lang w:val="en-US"/>
        </w:rPr>
        <w:t xml:space="preserve">Our results </w:t>
      </w:r>
      <w:ins w:id="948" w:author="Johan Ehrlén" w:date="2019-01-17T11:28:00Z">
        <w:r w:rsidR="003472FD">
          <w:rPr>
            <w:rFonts w:cs="Times New Roman"/>
            <w:lang w:val="en-US"/>
          </w:rPr>
          <w:t xml:space="preserve">also </w:t>
        </w:r>
      </w:ins>
      <w:r>
        <w:rPr>
          <w:rFonts w:cs="Times New Roman"/>
          <w:lang w:val="en-US"/>
        </w:rPr>
        <w:t>suggest that while higher precipitation before the growing season is associated with an earlier onset of flowering, it also means that selection for early flowering decreases (</w:t>
      </w:r>
      <w:del w:id="949" w:author="Johan Ehrlén" w:date="2019-01-31T09:14:00Z">
        <w:r w:rsidDel="00586688">
          <w:rPr>
            <w:rFonts w:cs="Times New Roman"/>
            <w:lang w:val="en-US"/>
          </w:rPr>
          <w:delText xml:space="preserve">see </w:delText>
        </w:r>
      </w:del>
      <w:r>
        <w:rPr>
          <w:rFonts w:cs="Times New Roman"/>
          <w:lang w:val="en-US"/>
        </w:rPr>
        <w:t xml:space="preserve">Fig. 6B). A possible mechanism underlying this </w:t>
      </w:r>
      <w:ins w:id="950" w:author="Johan Ehrlén" w:date="2019-01-28T14:59:00Z">
        <w:r w:rsidR="009F525D">
          <w:rPr>
            <w:rFonts w:cs="Times New Roman"/>
            <w:lang w:val="en-US"/>
          </w:rPr>
          <w:t xml:space="preserve">seemingly contradictory </w:t>
        </w:r>
      </w:ins>
      <w:r>
        <w:rPr>
          <w:rFonts w:cs="Times New Roman"/>
          <w:lang w:val="en-US"/>
        </w:rPr>
        <w:t>pattern</w:t>
      </w:r>
      <w:ins w:id="951" w:author="Johan Ehrlén" w:date="2019-01-31T09:14:00Z">
        <w:r w:rsidR="00586688">
          <w:rPr>
            <w:rFonts w:cs="Times New Roman"/>
            <w:lang w:val="en-US"/>
          </w:rPr>
          <w:t>,</w:t>
        </w:r>
      </w:ins>
      <w:r>
        <w:rPr>
          <w:rFonts w:cs="Times New Roman"/>
          <w:lang w:val="en-US"/>
        </w:rPr>
        <w:t xml:space="preserve"> is that early spring precipitation may result in </w:t>
      </w:r>
      <w:ins w:id="952" w:author="Johan Ehrlén" w:date="2019-01-28T15:00:00Z">
        <w:r w:rsidR="009F525D">
          <w:rPr>
            <w:rFonts w:cs="Times New Roman"/>
            <w:lang w:val="en-US"/>
          </w:rPr>
          <w:t xml:space="preserve">smaller </w:t>
        </w:r>
      </w:ins>
      <w:ins w:id="953" w:author="Johan Ehrlén" w:date="2019-01-28T15:01:00Z">
        <w:r w:rsidR="009F525D">
          <w:rPr>
            <w:rFonts w:cs="Times New Roman"/>
            <w:lang w:val="en-US"/>
          </w:rPr>
          <w:t xml:space="preserve">fitness </w:t>
        </w:r>
      </w:ins>
      <w:ins w:id="954" w:author="Johan Ehrlén" w:date="2019-01-28T15:00:00Z">
        <w:r w:rsidR="009F525D">
          <w:rPr>
            <w:rFonts w:cs="Times New Roman"/>
            <w:lang w:val="en-US"/>
          </w:rPr>
          <w:t xml:space="preserve">advantages of earlier-flowering individuals because </w:t>
        </w:r>
      </w:ins>
      <w:del w:id="955" w:author="Johan Ehrlén" w:date="2019-01-28T15:00:00Z">
        <w:r w:rsidDel="009F525D">
          <w:rPr>
            <w:rFonts w:cs="Times New Roman"/>
            <w:lang w:val="en-US"/>
          </w:rPr>
          <w:delText>a lower</w:delText>
        </w:r>
      </w:del>
      <w:ins w:id="956" w:author="Johan Ehrlén" w:date="2019-01-28T15:00:00Z">
        <w:r w:rsidR="009F525D">
          <w:rPr>
            <w:rFonts w:cs="Times New Roman"/>
            <w:lang w:val="en-US"/>
          </w:rPr>
          <w:t>the</w:t>
        </w:r>
      </w:ins>
      <w:r>
        <w:rPr>
          <w:rFonts w:cs="Times New Roman"/>
          <w:lang w:val="en-US"/>
        </w:rPr>
        <w:t xml:space="preserve"> abundance of pollinators </w:t>
      </w:r>
      <w:ins w:id="957" w:author="Johan Ehrlén" w:date="2019-01-28T15:00:00Z">
        <w:r w:rsidR="009F525D">
          <w:rPr>
            <w:rFonts w:cs="Times New Roman"/>
            <w:lang w:val="en-US"/>
          </w:rPr>
          <w:t xml:space="preserve">is lower </w:t>
        </w:r>
      </w:ins>
      <w:r>
        <w:rPr>
          <w:rFonts w:cs="Times New Roman"/>
          <w:lang w:val="en-US"/>
        </w:rPr>
        <w:t>early in the season</w:t>
      </w:r>
      <w:del w:id="958" w:author="Johan Ehrlén" w:date="2019-01-28T15:01:00Z">
        <w:r w:rsidDel="009F525D">
          <w:rPr>
            <w:rFonts w:cs="Times New Roman"/>
            <w:lang w:val="en-US"/>
          </w:rPr>
          <w:delText>, thus decreasing the fitness advantage of flowering early in the season</w:delText>
        </w:r>
      </w:del>
      <w:r>
        <w:rPr>
          <w:rFonts w:cs="Times New Roman"/>
          <w:lang w:val="en-US"/>
        </w:rPr>
        <w:t xml:space="preserve">. </w:t>
      </w:r>
      <w:del w:id="959" w:author="Johan Ehrlén" w:date="2019-01-28T15:01:00Z">
        <w:r w:rsidDel="009F525D">
          <w:rPr>
            <w:rFonts w:cs="Times New Roman"/>
            <w:lang w:val="en-US"/>
          </w:rPr>
          <w:delText>Moreover, early</w:delText>
        </w:r>
      </w:del>
      <w:ins w:id="960" w:author="Johan Ehrlén" w:date="2019-01-28T15:01:00Z">
        <w:r w:rsidR="009F525D">
          <w:rPr>
            <w:rFonts w:cs="Times New Roman"/>
            <w:lang w:val="en-US"/>
          </w:rPr>
          <w:t>Higher</w:t>
        </w:r>
      </w:ins>
      <w:r>
        <w:rPr>
          <w:rFonts w:cs="Times New Roman"/>
          <w:lang w:val="en-US"/>
        </w:rPr>
        <w:t xml:space="preserve"> </w:t>
      </w:r>
      <w:del w:id="961" w:author="Johan Ehrlén" w:date="2019-01-31T09:15:00Z">
        <w:r w:rsidDel="00586688">
          <w:rPr>
            <w:rFonts w:cs="Times New Roman"/>
            <w:lang w:val="en-US"/>
          </w:rPr>
          <w:delText xml:space="preserve">spring </w:delText>
        </w:r>
      </w:del>
      <w:r>
        <w:rPr>
          <w:rFonts w:cs="Times New Roman"/>
          <w:lang w:val="en-US"/>
        </w:rPr>
        <w:t xml:space="preserve">precipitation </w:t>
      </w:r>
      <w:ins w:id="962" w:author="Johan Ehrlén" w:date="2019-01-28T15:01:00Z">
        <w:r w:rsidR="009F525D">
          <w:rPr>
            <w:rFonts w:cs="Times New Roman"/>
            <w:lang w:val="en-US"/>
          </w:rPr>
          <w:t xml:space="preserve">in early spring </w:t>
        </w:r>
      </w:ins>
      <w:r>
        <w:rPr>
          <w:rFonts w:cs="Times New Roman"/>
          <w:lang w:val="en-US"/>
        </w:rPr>
        <w:t xml:space="preserve">might </w:t>
      </w:r>
      <w:ins w:id="963" w:author="Johan Ehrlén" w:date="2019-01-28T15:01:00Z">
        <w:r w:rsidR="009F525D">
          <w:rPr>
            <w:rFonts w:cs="Times New Roman"/>
            <w:lang w:val="en-US"/>
          </w:rPr>
          <w:t xml:space="preserve">also </w:t>
        </w:r>
      </w:ins>
      <w:r>
        <w:rPr>
          <w:rFonts w:cs="Times New Roman"/>
          <w:lang w:val="en-US"/>
        </w:rPr>
        <w:t xml:space="preserve">increase the intensity of antagonistic interactions, such as mollusk herbivory (Crawford-Sidebotham 1972), which have strong negative effects on fitness </w:t>
      </w:r>
      <w:ins w:id="964" w:author="Johan Ehrlén" w:date="2019-01-28T15:02:00Z">
        <w:r w:rsidR="009F525D">
          <w:rPr>
            <w:rFonts w:cs="Times New Roman"/>
            <w:lang w:val="en-US"/>
          </w:rPr>
          <w:t xml:space="preserve">in </w:t>
        </w:r>
        <w:r w:rsidR="009F525D">
          <w:rPr>
            <w:rFonts w:cs="Times New Roman"/>
            <w:i/>
            <w:iCs/>
            <w:lang w:val="en-US"/>
          </w:rPr>
          <w:t xml:space="preserve">L. vernus </w:t>
        </w:r>
      </w:ins>
      <w:r>
        <w:rPr>
          <w:rFonts w:cs="Times New Roman"/>
          <w:lang w:val="en-US"/>
        </w:rPr>
        <w:t>by damaging emerging shoot</w:t>
      </w:r>
      <w:ins w:id="965" w:author="Johan Ehrlén" w:date="2019-01-28T15:01:00Z">
        <w:r w:rsidR="009F525D">
          <w:rPr>
            <w:rFonts w:cs="Times New Roman"/>
            <w:lang w:val="en-US"/>
          </w:rPr>
          <w:t>s</w:t>
        </w:r>
      </w:ins>
      <w:del w:id="966" w:author="Johan Ehrlén" w:date="2019-01-28T15:01:00Z">
        <w:r w:rsidDel="009F525D">
          <w:rPr>
            <w:rFonts w:cs="Times New Roman"/>
            <w:lang w:val="en-US"/>
          </w:rPr>
          <w:delText xml:space="preserve"> buds </w:delText>
        </w:r>
      </w:del>
      <w:ins w:id="967" w:author="Johan Ehrlén" w:date="2019-01-28T15:02:00Z">
        <w:r w:rsidR="009F525D">
          <w:rPr>
            <w:rFonts w:cs="Times New Roman"/>
            <w:lang w:val="en-US"/>
          </w:rPr>
          <w:t xml:space="preserve"> </w:t>
        </w:r>
      </w:ins>
      <w:del w:id="968" w:author="Johan Ehrlén" w:date="2019-01-28T15:02:00Z">
        <w:r w:rsidDel="009F525D">
          <w:rPr>
            <w:rFonts w:cs="Times New Roman"/>
            <w:lang w:val="en-US"/>
          </w:rPr>
          <w:delText xml:space="preserve">in </w:delText>
        </w:r>
        <w:r w:rsidDel="009F525D">
          <w:rPr>
            <w:rFonts w:cs="Times New Roman"/>
            <w:i/>
            <w:iCs/>
            <w:lang w:val="en-US"/>
          </w:rPr>
          <w:delText xml:space="preserve">L. vernus </w:delText>
        </w:r>
      </w:del>
      <w:r>
        <w:rPr>
          <w:rFonts w:cs="Times New Roman"/>
          <w:lang w:val="en-US"/>
        </w:rPr>
        <w:t>(Ehrlén 2002).</w:t>
      </w:r>
    </w:p>
    <w:p w14:paraId="2EA33959" w14:textId="1AB0C963" w:rsidR="00BB0A31" w:rsidRDefault="000A3CCD">
      <w:pPr>
        <w:pStyle w:val="Standard"/>
        <w:spacing w:line="480" w:lineRule="auto"/>
      </w:pPr>
      <w:r>
        <w:rPr>
          <w:rFonts w:eastAsia="AdvGARMT" w:cs="Times New Roman"/>
          <w:color w:val="000000"/>
          <w:lang w:val="en-US"/>
        </w:rPr>
        <w:tab/>
      </w:r>
      <w:commentRangeStart w:id="969"/>
      <w:r>
        <w:rPr>
          <w:rFonts w:eastAsia="AdvGARMT" w:cs="Times New Roman"/>
          <w:color w:val="000000"/>
          <w:lang w:val="en-US"/>
        </w:rPr>
        <w:t>Our</w:t>
      </w:r>
      <w:commentRangeEnd w:id="969"/>
      <w:r>
        <w:commentReference w:id="969"/>
      </w:r>
      <w:r>
        <w:rPr>
          <w:rFonts w:eastAsia="AdvGARMT" w:cs="Times New Roman"/>
          <w:color w:val="000000"/>
          <w:lang w:val="en-US"/>
        </w:rPr>
        <w:t xml:space="preserve"> 22-year assessment of </w:t>
      </w:r>
      <w:ins w:id="970" w:author="Johan Ehrlén" w:date="2019-01-17T11:31:00Z">
        <w:r w:rsidR="003472FD">
          <w:rPr>
            <w:rFonts w:eastAsia="AdvGARMT" w:cs="Times New Roman"/>
            <w:color w:val="000000"/>
            <w:lang w:val="en-US"/>
          </w:rPr>
          <w:t xml:space="preserve">among-year variation </w:t>
        </w:r>
      </w:ins>
      <w:r>
        <w:rPr>
          <w:rFonts w:eastAsia="AdvGARMT" w:cs="Times New Roman"/>
          <w:color w:val="000000"/>
          <w:lang w:val="en-US"/>
        </w:rPr>
        <w:t xml:space="preserve">selection on </w:t>
      </w:r>
      <w:del w:id="971" w:author="Johan Ehrlén" w:date="2019-01-17T11:31:00Z">
        <w:r w:rsidDel="003472FD">
          <w:rPr>
            <w:rFonts w:eastAsia="AdvGARMT" w:cs="Times New Roman"/>
            <w:color w:val="000000"/>
            <w:lang w:val="en-US"/>
          </w:rPr>
          <w:delText xml:space="preserve">plant </w:delText>
        </w:r>
      </w:del>
      <w:ins w:id="972" w:author="Johan Ehrlén" w:date="2019-01-17T11:31:00Z">
        <w:r w:rsidR="003472FD">
          <w:rPr>
            <w:rFonts w:eastAsia="AdvGARMT" w:cs="Times New Roman"/>
            <w:color w:val="000000"/>
            <w:lang w:val="en-US"/>
          </w:rPr>
          <w:t xml:space="preserve">timing of </w:t>
        </w:r>
      </w:ins>
      <w:r>
        <w:rPr>
          <w:rFonts w:eastAsia="AdvGARMT" w:cs="Times New Roman"/>
          <w:color w:val="000000"/>
          <w:lang w:val="en-US"/>
        </w:rPr>
        <w:t xml:space="preserve">flowering </w:t>
      </w:r>
      <w:del w:id="973" w:author="Johan Ehrlén" w:date="2019-01-24T11:59:00Z">
        <w:r w:rsidDel="00C37976">
          <w:rPr>
            <w:rFonts w:eastAsia="AdvGARMT" w:cs="Times New Roman"/>
            <w:color w:val="000000"/>
            <w:lang w:val="en-US"/>
          </w:rPr>
          <w:delText xml:space="preserve">phenology </w:delText>
        </w:r>
      </w:del>
      <w:r>
        <w:rPr>
          <w:rFonts w:eastAsia="AdvGARMT" w:cs="Times New Roman"/>
          <w:color w:val="000000"/>
          <w:lang w:val="en-US"/>
        </w:rPr>
        <w:t>demonstrate</w:t>
      </w:r>
      <w:del w:id="974" w:author="Johan Ehrlén" w:date="2019-01-24T11:59:00Z">
        <w:r w:rsidDel="00C37976">
          <w:rPr>
            <w:rFonts w:eastAsia="AdvGARMT" w:cs="Times New Roman"/>
            <w:color w:val="000000"/>
            <w:lang w:val="en-US"/>
          </w:rPr>
          <w:delText>d</w:delText>
        </w:r>
      </w:del>
      <w:r>
        <w:rPr>
          <w:rFonts w:eastAsia="AdvGARMT" w:cs="Times New Roman"/>
          <w:color w:val="000000"/>
          <w:lang w:val="en-US"/>
        </w:rPr>
        <w:t xml:space="preserve"> that climatic variation can influence both the expression of phenological traits, and the strength of natural selection acting on these traits. An important implication of these findings is that plant phenology is likely to show both plastic and, providing there is additive genetic variation for flowering time, evolutionary responses to </w:t>
      </w:r>
      <w:del w:id="975" w:author="Johan Ehrlén" w:date="2019-01-28T15:02:00Z">
        <w:r w:rsidDel="009F525D">
          <w:rPr>
            <w:rFonts w:eastAsia="AdvGARMT" w:cs="Times New Roman"/>
            <w:color w:val="000000"/>
            <w:lang w:val="en-US"/>
          </w:rPr>
          <w:delText xml:space="preserve">climatic variation and to anthropogenic </w:delText>
        </w:r>
      </w:del>
      <w:ins w:id="976" w:author="Johan Ehrlén" w:date="2019-01-28T15:02:00Z">
        <w:r w:rsidR="009F525D">
          <w:rPr>
            <w:rFonts w:eastAsia="AdvGARMT" w:cs="Times New Roman"/>
            <w:color w:val="000000"/>
            <w:lang w:val="en-US"/>
          </w:rPr>
          <w:t xml:space="preserve">changes in </w:t>
        </w:r>
      </w:ins>
      <w:r>
        <w:rPr>
          <w:rFonts w:eastAsia="AdvGARMT" w:cs="Times New Roman"/>
          <w:color w:val="000000"/>
          <w:lang w:val="en-US"/>
        </w:rPr>
        <w:t>climate</w:t>
      </w:r>
      <w:del w:id="977" w:author="Johan Ehrlén" w:date="2019-01-28T15:03:00Z">
        <w:r w:rsidDel="009F525D">
          <w:rPr>
            <w:rFonts w:eastAsia="AdvGARMT" w:cs="Times New Roman"/>
            <w:color w:val="000000"/>
            <w:lang w:val="en-US"/>
          </w:rPr>
          <w:delText xml:space="preserve"> change</w:delText>
        </w:r>
      </w:del>
      <w:r>
        <w:rPr>
          <w:rFonts w:eastAsia="AdvGARMT" w:cs="Times New Roman"/>
          <w:color w:val="000000"/>
          <w:lang w:val="en-US"/>
        </w:rPr>
        <w:t>. Moreover, our results show that the effects of climatic variation on the expression of a trait and on the strength of phenotypic selection on the same trait</w:t>
      </w:r>
      <w:ins w:id="978" w:author="Johan Ehrlén" w:date="2019-01-28T15:03:00Z">
        <w:r w:rsidR="009F525D">
          <w:rPr>
            <w:rFonts w:eastAsia="AdvGARMT" w:cs="Times New Roman"/>
            <w:color w:val="000000"/>
            <w:lang w:val="en-US"/>
          </w:rPr>
          <w:t>,</w:t>
        </w:r>
      </w:ins>
      <w:r>
        <w:rPr>
          <w:rFonts w:eastAsia="AdvGARMT" w:cs="Times New Roman"/>
          <w:color w:val="000000"/>
          <w:lang w:val="en-US"/>
        </w:rPr>
        <w:t xml:space="preserve"> might act in the same or in opposite directions. In our study, higher </w:t>
      </w:r>
      <w:r>
        <w:rPr>
          <w:rFonts w:cs="Times New Roman"/>
          <w:lang w:val="en-US"/>
        </w:rPr>
        <w:t xml:space="preserve">spring temperatures were associated with both </w:t>
      </w:r>
      <w:del w:id="979" w:author="Johan Ehrlén" w:date="2019-01-17T11:32:00Z">
        <w:r w:rsidDel="003472FD">
          <w:rPr>
            <w:rFonts w:cs="Times New Roman"/>
            <w:lang w:val="en-US"/>
          </w:rPr>
          <w:delText xml:space="preserve">a plastic response in terms of </w:delText>
        </w:r>
      </w:del>
      <w:r>
        <w:rPr>
          <w:rFonts w:cs="Times New Roman"/>
          <w:lang w:val="en-US"/>
        </w:rPr>
        <w:t xml:space="preserve">an earlier flowering and an increased fitness advantage for plants flowering early, suggesting </w:t>
      </w:r>
      <w:ins w:id="980" w:author="Johan Ehrlén" w:date="2019-01-17T11:32:00Z">
        <w:r w:rsidR="003472FD">
          <w:rPr>
            <w:rFonts w:cs="Times New Roman"/>
            <w:lang w:val="en-US"/>
          </w:rPr>
          <w:t xml:space="preserve">that plastic </w:t>
        </w:r>
      </w:ins>
      <w:ins w:id="981" w:author="Johan Ehrlén" w:date="2019-01-17T11:33:00Z">
        <w:r w:rsidR="003472FD">
          <w:rPr>
            <w:rFonts w:cs="Times New Roman"/>
            <w:lang w:val="en-US"/>
          </w:rPr>
          <w:t xml:space="preserve">and genetic responses might follow </w:t>
        </w:r>
      </w:ins>
      <w:r>
        <w:rPr>
          <w:rFonts w:cs="Times New Roman"/>
          <w:lang w:val="en-US"/>
        </w:rPr>
        <w:t xml:space="preserve">a co-gradient </w:t>
      </w:r>
      <w:del w:id="982" w:author="Johan Ehrlén" w:date="2019-01-17T11:33:00Z">
        <w:r w:rsidDel="003472FD">
          <w:rPr>
            <w:rFonts w:cs="Times New Roman"/>
            <w:lang w:val="en-US"/>
          </w:rPr>
          <w:delText>response</w:delText>
        </w:r>
        <w:r w:rsidDel="003472FD">
          <w:rPr>
            <w:rFonts w:cs="Times New Roman"/>
            <w:lang w:val="en-US"/>
          </w:rPr>
          <w:commentReference w:id="983"/>
        </w:r>
        <w:r w:rsidDel="003472FD">
          <w:rPr>
            <w:rFonts w:cs="Times New Roman"/>
            <w:lang w:val="en-US"/>
          </w:rPr>
          <w:delText xml:space="preserve"> </w:delText>
        </w:r>
      </w:del>
      <w:ins w:id="984" w:author="Johan Ehrlén" w:date="2019-01-17T11:33:00Z">
        <w:r w:rsidR="003472FD">
          <w:rPr>
            <w:rFonts w:cs="Times New Roman"/>
            <w:lang w:val="en-US"/>
          </w:rPr>
          <w:t xml:space="preserve">pattern </w:t>
        </w:r>
      </w:ins>
      <w:r>
        <w:t xml:space="preserve">(Conover &amp; Schultz 1995; Conover </w:t>
      </w:r>
      <w:r>
        <w:rPr>
          <w:rFonts w:cs="Times New Roman"/>
          <w:i/>
          <w:iCs/>
          <w:lang w:val="en-US"/>
        </w:rPr>
        <w:t>et al.</w:t>
      </w:r>
      <w:r>
        <w:rPr>
          <w:rFonts w:cs="Times New Roman"/>
          <w:lang w:val="en-US"/>
        </w:rPr>
        <w:t xml:space="preserve"> 2009). In contrast, higher precipitation before the flowering season was associated with an earlier phenology, but also with a decreased fitness advantage for plants flowering early, suggesting a counter-gradient </w:t>
      </w:r>
      <w:del w:id="985" w:author="Johan Ehrlén" w:date="2019-01-17T11:33:00Z">
        <w:r w:rsidDel="003472FD">
          <w:rPr>
            <w:rFonts w:cs="Times New Roman"/>
            <w:lang w:val="en-US"/>
          </w:rPr>
          <w:delText>response</w:delText>
        </w:r>
      </w:del>
      <w:ins w:id="986" w:author="Johan Ehrlén" w:date="2019-01-17T11:33:00Z">
        <w:r w:rsidR="003472FD">
          <w:rPr>
            <w:rFonts w:cs="Times New Roman"/>
            <w:lang w:val="en-US"/>
          </w:rPr>
          <w:t>pattern</w:t>
        </w:r>
      </w:ins>
      <w:r>
        <w:rPr>
          <w:rFonts w:cs="Times New Roman"/>
          <w:lang w:val="en-US"/>
        </w:rPr>
        <w:t xml:space="preserve">. </w:t>
      </w:r>
      <w:r>
        <w:rPr>
          <w:rFonts w:eastAsia="AdvGARMT" w:cs="Times New Roman"/>
          <w:color w:val="000000"/>
          <w:lang w:val="en-US"/>
        </w:rPr>
        <w:t xml:space="preserve">To predict the long-term responses of </w:t>
      </w:r>
      <w:ins w:id="987" w:author="Johan Ehrlén" w:date="2019-01-17T11:33:00Z">
        <w:r w:rsidR="003472FD">
          <w:rPr>
            <w:rFonts w:eastAsia="AdvGARMT" w:cs="Times New Roman"/>
            <w:color w:val="000000"/>
            <w:lang w:val="en-US"/>
          </w:rPr>
          <w:t>life-history</w:t>
        </w:r>
      </w:ins>
      <w:ins w:id="988" w:author="Johan Ehrlén" w:date="2019-01-17T11:34:00Z">
        <w:r w:rsidR="003472FD">
          <w:rPr>
            <w:rFonts w:eastAsia="AdvGARMT" w:cs="Times New Roman"/>
            <w:color w:val="000000"/>
            <w:lang w:val="en-US"/>
          </w:rPr>
          <w:t xml:space="preserve"> </w:t>
        </w:r>
      </w:ins>
      <w:r>
        <w:rPr>
          <w:rFonts w:eastAsia="AdvGARMT" w:cs="Times New Roman"/>
          <w:color w:val="000000"/>
          <w:lang w:val="en-US"/>
        </w:rPr>
        <w:t>traits</w:t>
      </w:r>
      <w:del w:id="989" w:author="Johan Ehrlén" w:date="2019-01-17T11:34:00Z">
        <w:r w:rsidDel="003472FD">
          <w:rPr>
            <w:rFonts w:eastAsia="AdvGARMT" w:cs="Times New Roman"/>
            <w:color w:val="000000"/>
            <w:lang w:val="en-US"/>
          </w:rPr>
          <w:delText>, such as phenology,</w:delText>
        </w:r>
      </w:del>
      <w:r>
        <w:rPr>
          <w:rFonts w:eastAsia="AdvGARMT" w:cs="Times New Roman"/>
          <w:color w:val="000000"/>
          <w:lang w:val="en-US"/>
        </w:rPr>
        <w:t xml:space="preserve"> to global climate change, we therefore need to consider both the immediate effects on trait expression and the potential evolutionary responses to climate-induced changes in selection. </w:t>
      </w:r>
      <w:r>
        <w:rPr>
          <w:rFonts w:eastAsia="AdvGARMT" w:cs="AdvGARMT"/>
          <w:lang w:val="en-US"/>
        </w:rPr>
        <w:t xml:space="preserve"> </w:t>
      </w:r>
    </w:p>
    <w:p w14:paraId="0B2A999C" w14:textId="77777777" w:rsidR="009F525D" w:rsidRDefault="009F525D">
      <w:pPr>
        <w:pStyle w:val="Standard"/>
        <w:spacing w:line="480" w:lineRule="auto"/>
        <w:rPr>
          <w:ins w:id="990" w:author="Johan Ehrlén" w:date="2019-01-28T15:03:00Z"/>
        </w:rPr>
      </w:pPr>
    </w:p>
    <w:p w14:paraId="46DBC999" w14:textId="77777777" w:rsidR="00BB0A31" w:rsidRDefault="000A3CCD">
      <w:pPr>
        <w:pStyle w:val="Standard"/>
        <w:spacing w:line="480" w:lineRule="auto"/>
      </w:pPr>
      <w:r>
        <w:t>ACKNOWLEDGEMENTS</w:t>
      </w:r>
    </w:p>
    <w:p w14:paraId="78D1CA3F" w14:textId="5EF822C0" w:rsidR="00BB0A31" w:rsidRDefault="000A3CCD">
      <w:pPr>
        <w:pStyle w:val="Textbody"/>
        <w:spacing w:line="480" w:lineRule="auto"/>
      </w:pPr>
      <w:r>
        <w:rPr>
          <w:rFonts w:eastAsia="Times New Roman" w:cs="Times New Roman"/>
          <w:lang w:val="en-US"/>
        </w:rPr>
        <w:t>We thank Anna Herrström, Jessica Honkakangas, Malin König, Malin Borg and Arvid Ehrlén</w:t>
      </w:r>
      <w:r>
        <w:rPr>
          <w:rFonts w:eastAsia="AdvGARMT" w:cs="AdvGARMT"/>
          <w:lang w:val="en-US"/>
        </w:rPr>
        <w:t xml:space="preserve"> for assistance in the field and in the lab, </w:t>
      </w:r>
      <w:del w:id="991" w:author="Johan Ehrlén" w:date="2019-02-13T14:24:00Z">
        <w:r w:rsidDel="00414008">
          <w:rPr>
            <w:rFonts w:eastAsia="AdvGARMT" w:cs="AdvGARMT"/>
            <w:lang w:val="en-US"/>
          </w:rPr>
          <w:delText xml:space="preserve">and </w:delText>
        </w:r>
      </w:del>
      <w:r>
        <w:rPr>
          <w:rFonts w:eastAsia="AdvGARMT" w:cs="AdvGARMT"/>
          <w:lang w:val="en-US"/>
        </w:rPr>
        <w:t>Michael B. Morrissey for statistical advice</w:t>
      </w:r>
      <w:ins w:id="992" w:author="Johan Ehrlén" w:date="2019-02-13T14:24:00Z">
        <w:r w:rsidR="00414008">
          <w:rPr>
            <w:rFonts w:eastAsia="AdvGARMT" w:cs="AdvGARMT"/>
            <w:lang w:val="en-US"/>
          </w:rPr>
          <w:t xml:space="preserve">, and </w:t>
        </w:r>
        <w:commentRangeStart w:id="993"/>
        <w:r w:rsidR="00414008">
          <w:rPr>
            <w:rFonts w:eastAsia="AdvGARMT" w:cs="AdvGARMT"/>
            <w:lang w:val="en-US"/>
          </w:rPr>
          <w:t>Ove Eriksson</w:t>
        </w:r>
      </w:ins>
      <w:commentRangeEnd w:id="993"/>
      <w:ins w:id="994" w:author="Johan Ehrlén" w:date="2019-02-13T14:25:00Z">
        <w:r w:rsidR="00414008">
          <w:rPr>
            <w:rStyle w:val="CommentReference"/>
            <w:rFonts w:cs="Mangal"/>
            <w:lang w:val="en-US"/>
          </w:rPr>
          <w:commentReference w:id="993"/>
        </w:r>
      </w:ins>
      <w:ins w:id="995" w:author="Johan Ehrlén" w:date="2019-02-13T14:24:00Z">
        <w:r w:rsidR="00414008">
          <w:rPr>
            <w:rFonts w:eastAsia="AdvGARMT" w:cs="AdvGARMT"/>
            <w:lang w:val="en-US"/>
          </w:rPr>
          <w:t xml:space="preserve"> for commen</w:t>
        </w:r>
      </w:ins>
      <w:ins w:id="996" w:author="Johan Ehrlén" w:date="2019-02-13T14:25:00Z">
        <w:r w:rsidR="00414008">
          <w:rPr>
            <w:rFonts w:eastAsia="AdvGARMT" w:cs="AdvGARMT"/>
            <w:lang w:val="en-US"/>
          </w:rPr>
          <w:t>ts on an earlier version of the manuscript</w:t>
        </w:r>
      </w:ins>
      <w:r>
        <w:rPr>
          <w:rFonts w:eastAsia="AdvGARMT" w:cs="AdvGARMT"/>
          <w:lang w:val="en-US"/>
        </w:rPr>
        <w:t xml:space="preserve">. We acknowledge funding </w:t>
      </w:r>
      <w:commentRangeStart w:id="997"/>
      <w:r>
        <w:rPr>
          <w:rFonts w:eastAsia="AdvGARMT" w:cs="AdvGARMT"/>
          <w:lang w:val="en-US"/>
        </w:rPr>
        <w:t>from..</w:t>
      </w:r>
      <w:r>
        <w:rPr>
          <w:rFonts w:eastAsia="Times New Roman" w:cs="Times New Roman"/>
          <w:lang w:val="en-US"/>
        </w:rPr>
        <w:t>.</w:t>
      </w:r>
      <w:commentRangeEnd w:id="997"/>
      <w:r w:rsidR="009F525D">
        <w:rPr>
          <w:rStyle w:val="CommentReference"/>
          <w:rFonts w:cs="Mangal"/>
          <w:lang w:val="en-US"/>
        </w:rPr>
        <w:commentReference w:id="997"/>
      </w:r>
    </w:p>
    <w:p w14:paraId="2348C0A9" w14:textId="77777777" w:rsidR="00BB0A31" w:rsidRDefault="000A3CCD">
      <w:pPr>
        <w:pStyle w:val="Standard"/>
        <w:spacing w:line="480" w:lineRule="auto"/>
        <w:rPr>
          <w:rFonts w:cs="Times New Roman"/>
          <w:lang w:val="en-US"/>
        </w:rPr>
      </w:pPr>
      <w:commentRangeStart w:id="998"/>
      <w:commentRangeStart w:id="999"/>
      <w:r>
        <w:rPr>
          <w:rFonts w:cs="Times New Roman"/>
          <w:lang w:val="en-US"/>
        </w:rPr>
        <w:t>REFERENCES</w:t>
      </w:r>
      <w:commentRangeEnd w:id="998"/>
      <w:r w:rsidR="00C37976">
        <w:rPr>
          <w:rStyle w:val="CommentReference"/>
          <w:rFonts w:cs="Mangal"/>
          <w:lang w:val="en-US"/>
        </w:rPr>
        <w:commentReference w:id="998"/>
      </w:r>
      <w:commentRangeEnd w:id="999"/>
      <w:r w:rsidR="00234E9C">
        <w:rPr>
          <w:rStyle w:val="CommentReference"/>
          <w:rFonts w:cs="Mangal"/>
          <w:lang w:val="en-US"/>
        </w:rPr>
        <w:commentReference w:id="999"/>
      </w:r>
    </w:p>
    <w:p w14:paraId="3913CAEB" w14:textId="77777777" w:rsidR="000A3CCD" w:rsidRDefault="000A3CCD">
      <w:pPr>
        <w:rPr>
          <w:rFonts w:cs="Mangal"/>
          <w:szCs w:val="21"/>
        </w:rPr>
        <w:sectPr w:rsidR="000A3CCD" w:rsidSect="004C12E3">
          <w:footerReference w:type="default" r:id="rId9"/>
          <w:pgSz w:w="11906" w:h="16838"/>
          <w:pgMar w:top="1418" w:right="1418" w:bottom="1418" w:left="1418" w:header="720" w:footer="720" w:gutter="0"/>
          <w:cols w:space="720"/>
          <w:sectPrChange w:id="1001" w:author="Johan Ehrlén" w:date="2019-01-17T11:40:00Z">
            <w:sectPr w:rsidR="000A3CCD" w:rsidSect="004C12E3">
              <w:pgMar w:top="1134" w:right="1134" w:bottom="1134" w:left="1134" w:header="720" w:footer="720" w:gutter="0"/>
            </w:sectPr>
          </w:sectPrChange>
        </w:sectPr>
      </w:pPr>
    </w:p>
    <w:p w14:paraId="475C63B3" w14:textId="77777777" w:rsidR="00BB0A31" w:rsidRDefault="000A3CCD">
      <w:pPr>
        <w:pStyle w:val="Bibliography1"/>
        <w:ind w:left="567" w:hanging="567"/>
        <w:pPrChange w:id="1002" w:author="Johan Ehrlén" w:date="2019-01-24T12:01:00Z">
          <w:pPr>
            <w:pStyle w:val="Bibliography1"/>
          </w:pPr>
        </w:pPrChange>
      </w:pPr>
      <w:r>
        <w:t xml:space="preserve">Anderson, J.T., Inouye, D.W., McKinney, A.M., Colautti, R.I. &amp; Mitchell-Olds, T. (2012). Phenotypic plasticity and adaptive evolution contribute to advancing flowering phenology in response to climate change. </w:t>
      </w:r>
      <w:r>
        <w:rPr>
          <w:i/>
          <w:iCs/>
        </w:rPr>
        <w:t>Proceedings of the Royal Society of London B: Biological Sciences</w:t>
      </w:r>
      <w:r>
        <w:t>, 279, 3843–3852.</w:t>
      </w:r>
    </w:p>
    <w:p w14:paraId="3E69AB0F" w14:textId="77777777" w:rsidR="00BB0A31" w:rsidRDefault="000A3CCD">
      <w:pPr>
        <w:pStyle w:val="Bibliography1"/>
        <w:ind w:left="567" w:hanging="567"/>
        <w:pPrChange w:id="1003" w:author="Johan Ehrlén" w:date="2019-01-24T12:01:00Z">
          <w:pPr>
            <w:pStyle w:val="Bibliography1"/>
          </w:pPr>
        </w:pPrChange>
      </w:pPr>
      <w:r>
        <w:t xml:space="preserve">Arnold, S.J. (1986). Limits on stabilizing, disruptive, and correlational selection set by the opportunity for selection. </w:t>
      </w:r>
      <w:r>
        <w:rPr>
          <w:i/>
          <w:iCs/>
        </w:rPr>
        <w:t>The American Naturalist</w:t>
      </w:r>
      <w:r>
        <w:t>, 128, 143–146.</w:t>
      </w:r>
    </w:p>
    <w:p w14:paraId="76D440E7" w14:textId="77777777" w:rsidR="00BB0A31" w:rsidRDefault="000A3CCD">
      <w:pPr>
        <w:pStyle w:val="Bibliography1"/>
        <w:ind w:left="567" w:hanging="567"/>
        <w:pPrChange w:id="1004" w:author="Johan Ehrlén" w:date="2019-01-24T12:01:00Z">
          <w:pPr>
            <w:pStyle w:val="Bibliography1"/>
          </w:pPr>
        </w:pPrChange>
      </w:pPr>
      <w:r>
        <w:t xml:space="preserve">Austen, E.J., Rowe, L., Stinchcombe, J.R. &amp; Forrest, J.R.K. (2017). Explaining the apparent paradox of persistent selection for early flowering. </w:t>
      </w:r>
      <w:r>
        <w:rPr>
          <w:i/>
          <w:iCs/>
        </w:rPr>
        <w:t>New Phytologist</w:t>
      </w:r>
      <w:r>
        <w:t>, 215, 929–934.</w:t>
      </w:r>
    </w:p>
    <w:p w14:paraId="47CAD1AF" w14:textId="77777777" w:rsidR="00BB0A31" w:rsidRDefault="000A3CCD">
      <w:pPr>
        <w:pStyle w:val="Bibliography1"/>
        <w:ind w:left="567" w:hanging="567"/>
        <w:pPrChange w:id="1005" w:author="Johan Ehrlén" w:date="2019-01-24T12:01:00Z">
          <w:pPr>
            <w:pStyle w:val="Bibliography1"/>
          </w:pPr>
        </w:pPrChange>
      </w:pPr>
      <w:r>
        <w:t xml:space="preserve">Bock, A., Sparks, T.H., Estrella, N., Jee, N., Casebow, A., Schunk, C., </w:t>
      </w:r>
      <w:r>
        <w:rPr>
          <w:i/>
          <w:iCs/>
        </w:rPr>
        <w:t>et al.</w:t>
      </w:r>
      <w:r>
        <w:t xml:space="preserve"> (2014). Changes in first flowering dates and flowering duration of 232 plant species on the island of Guernsey. </w:t>
      </w:r>
      <w:r>
        <w:rPr>
          <w:i/>
          <w:iCs/>
        </w:rPr>
        <w:t>Global Change Biology</w:t>
      </w:r>
      <w:r>
        <w:t>, 20, 3508–3519.</w:t>
      </w:r>
    </w:p>
    <w:p w14:paraId="4ADAF27A" w14:textId="77777777" w:rsidR="00BB0A31" w:rsidRDefault="000A3CCD">
      <w:pPr>
        <w:pStyle w:val="Bibliography1"/>
        <w:ind w:left="567" w:hanging="567"/>
        <w:pPrChange w:id="1006" w:author="Johan Ehrlén" w:date="2019-01-24T12:01:00Z">
          <w:pPr>
            <w:pStyle w:val="Bibliography1"/>
          </w:pPr>
        </w:pPrChange>
      </w:pPr>
      <w:r>
        <w:t xml:space="preserve">Campbell, D.R. &amp; Powers, J.M. (2015). Natural selection on floral morphology can be influenced by climate. </w:t>
      </w:r>
      <w:r>
        <w:rPr>
          <w:i/>
          <w:iCs/>
        </w:rPr>
        <w:t>Proceedings of the Royal Society B: Biological Sciences</w:t>
      </w:r>
      <w:r>
        <w:t>, 282, 20150178.</w:t>
      </w:r>
    </w:p>
    <w:p w14:paraId="4C950C3C" w14:textId="77777777" w:rsidR="00BB0A31" w:rsidRDefault="000A3CCD">
      <w:pPr>
        <w:pStyle w:val="Bibliography1"/>
        <w:ind w:left="567" w:hanging="567"/>
        <w:pPrChange w:id="1007" w:author="Johan Ehrlén" w:date="2019-01-24T12:01:00Z">
          <w:pPr>
            <w:pStyle w:val="Bibliography1"/>
          </w:pPr>
        </w:pPrChange>
      </w:pPr>
      <w:r>
        <w:t xml:space="preserve">CaraDonna, P.J., Iler, A.M. &amp; Inouye, D.W. (2014). Shifts in flowering phenology reshape a subalpine plant community. </w:t>
      </w:r>
      <w:r>
        <w:rPr>
          <w:i/>
          <w:iCs/>
        </w:rPr>
        <w:t>PNAS</w:t>
      </w:r>
      <w:r>
        <w:t>, 111, 4916–4921.</w:t>
      </w:r>
    </w:p>
    <w:p w14:paraId="0D033271" w14:textId="77777777" w:rsidR="00BB0A31" w:rsidRDefault="000A3CCD">
      <w:pPr>
        <w:pStyle w:val="Bibliography1"/>
        <w:ind w:left="567" w:hanging="567"/>
        <w:pPrChange w:id="1008" w:author="Johan Ehrlén" w:date="2019-01-24T12:01:00Z">
          <w:pPr>
            <w:pStyle w:val="Bibliography1"/>
          </w:pPr>
        </w:pPrChange>
      </w:pPr>
      <w:r>
        <w:t xml:space="preserve">Charmantier, A. &amp; Gienapp, P. (2014). Climate change and timing of avian breeding and migration: evolutionary versus plastic changes. </w:t>
      </w:r>
      <w:r>
        <w:rPr>
          <w:i/>
          <w:iCs/>
        </w:rPr>
        <w:t>Evolutionary Applications</w:t>
      </w:r>
      <w:r>
        <w:t>, 7, 15–28.</w:t>
      </w:r>
    </w:p>
    <w:p w14:paraId="4EB2C7F5" w14:textId="77777777" w:rsidR="00BB0A31" w:rsidRDefault="000A3CCD">
      <w:pPr>
        <w:pStyle w:val="Bibliography1"/>
        <w:ind w:left="567" w:hanging="567"/>
        <w:pPrChange w:id="1009" w:author="Johan Ehrlén" w:date="2019-01-24T12:01:00Z">
          <w:pPr>
            <w:pStyle w:val="Bibliography1"/>
          </w:pPr>
        </w:pPrChange>
      </w:pPr>
      <w:r>
        <w:t xml:space="preserve">Charmantier, A., McCleery, R.H., Cole, L.R., Perrins, C., Kruuk, L.E.B. &amp; Sheldon, B.C. (2008). Adaptive phenotypic plasticity in response to climate change in a wild bird population. </w:t>
      </w:r>
      <w:r>
        <w:rPr>
          <w:i/>
          <w:iCs/>
        </w:rPr>
        <w:t>Science</w:t>
      </w:r>
      <w:r>
        <w:t>, 320, 800–803.</w:t>
      </w:r>
    </w:p>
    <w:p w14:paraId="3BADD09B" w14:textId="77777777" w:rsidR="00BB0A31" w:rsidRDefault="000A3CCD">
      <w:pPr>
        <w:pStyle w:val="Bibliography1"/>
        <w:ind w:left="567" w:hanging="567"/>
        <w:pPrChange w:id="1010" w:author="Johan Ehrlén" w:date="2019-01-24T12:01:00Z">
          <w:pPr>
            <w:pStyle w:val="Bibliography1"/>
          </w:pPr>
        </w:pPrChange>
      </w:pPr>
      <w:r>
        <w:lastRenderedPageBreak/>
        <w:t xml:space="preserve">Chevin, L.-M., Lande, R. &amp; Mace, G.M. (2010). Adaptation, plasticity, and extinction in a changing environment: towards a predictive theory. </w:t>
      </w:r>
      <w:r>
        <w:rPr>
          <w:i/>
          <w:iCs/>
        </w:rPr>
        <w:t>PLOS Biology</w:t>
      </w:r>
      <w:r>
        <w:t>, 8, e1000357.</w:t>
      </w:r>
    </w:p>
    <w:p w14:paraId="1628928B" w14:textId="77777777" w:rsidR="00BB0A31" w:rsidRDefault="000A3CCD">
      <w:pPr>
        <w:pStyle w:val="Bibliography1"/>
        <w:ind w:left="567" w:hanging="567"/>
        <w:pPrChange w:id="1011" w:author="Johan Ehrlén" w:date="2019-01-24T12:01:00Z">
          <w:pPr>
            <w:pStyle w:val="Bibliography1"/>
          </w:pPr>
        </w:pPrChange>
      </w:pPr>
      <w:r>
        <w:t xml:space="preserve">Cleland, E.E., Chiariello, N.R., Loarie, S.R., Mooney, H.A. &amp; Field, C.B. (2006). Diverse responses of phenology to global changes in a grassland ecosystem. </w:t>
      </w:r>
      <w:r>
        <w:rPr>
          <w:i/>
          <w:iCs/>
        </w:rPr>
        <w:t>PNAS</w:t>
      </w:r>
      <w:r>
        <w:t>, 103, 13740–13744.</w:t>
      </w:r>
    </w:p>
    <w:p w14:paraId="2D8A95DF" w14:textId="77777777" w:rsidR="00BB0A31" w:rsidRDefault="000A3CCD">
      <w:pPr>
        <w:pStyle w:val="Bibliography1"/>
        <w:ind w:left="567" w:hanging="567"/>
        <w:pPrChange w:id="1012" w:author="Johan Ehrlén" w:date="2019-01-24T12:01:00Z">
          <w:pPr>
            <w:pStyle w:val="Bibliography1"/>
          </w:pPr>
        </w:pPrChange>
      </w:pPr>
      <w:r>
        <w:t xml:space="preserve">Cleland, E.E., Chuine, I., Menzel, A., Mooney, H.A. &amp; Schwartz, M.D. (2007). Shifting plant phenology in response to global change. </w:t>
      </w:r>
      <w:r>
        <w:rPr>
          <w:i/>
          <w:iCs/>
        </w:rPr>
        <w:t>Trends in Ecology &amp; Evolution</w:t>
      </w:r>
      <w:r>
        <w:t>, 22, 357–365.</w:t>
      </w:r>
    </w:p>
    <w:p w14:paraId="38A44868" w14:textId="77777777" w:rsidR="00BB0A31" w:rsidRDefault="000A3CCD">
      <w:pPr>
        <w:pStyle w:val="Bibliography1"/>
        <w:ind w:left="567" w:hanging="567"/>
        <w:pPrChange w:id="1013" w:author="Johan Ehrlén" w:date="2019-01-24T12:01:00Z">
          <w:pPr>
            <w:pStyle w:val="Bibliography1"/>
          </w:pPr>
        </w:pPrChange>
      </w:pPr>
      <w:r>
        <w:t xml:space="preserve">Conover, D.O., Duffy, T.A. &amp; Hice, L.A. (2009). The covariance between genetic and environmental influences across ecological gradients: reassessing the evolutionary significance of countergradient and cogradient variation. </w:t>
      </w:r>
      <w:r>
        <w:rPr>
          <w:i/>
          <w:iCs/>
        </w:rPr>
        <w:t>Annals of the New York Academy of Sciences</w:t>
      </w:r>
      <w:r>
        <w:t>, 1168, 100–129.</w:t>
      </w:r>
    </w:p>
    <w:p w14:paraId="117A80B2" w14:textId="77777777" w:rsidR="00BB0A31" w:rsidRDefault="000A3CCD">
      <w:pPr>
        <w:pStyle w:val="Bibliography1"/>
        <w:ind w:left="567" w:hanging="567"/>
        <w:pPrChange w:id="1014" w:author="Johan Ehrlén" w:date="2019-01-24T12:01:00Z">
          <w:pPr>
            <w:pStyle w:val="Bibliography1"/>
          </w:pPr>
        </w:pPrChange>
      </w:pPr>
      <w:r>
        <w:t xml:space="preserve">Conover, D.O. &amp; Schultz, E.T. (1995). Phenotypic similarity and the evolutionary significance of countergradient variation. </w:t>
      </w:r>
      <w:r>
        <w:rPr>
          <w:i/>
          <w:iCs/>
        </w:rPr>
        <w:t>Trends in Ecology &amp; Evolution</w:t>
      </w:r>
      <w:r>
        <w:t>, 10, 248–252.</w:t>
      </w:r>
    </w:p>
    <w:p w14:paraId="23A7E802" w14:textId="77777777" w:rsidR="00BB0A31" w:rsidRDefault="000A3CCD">
      <w:pPr>
        <w:pStyle w:val="Bibliography1"/>
        <w:ind w:left="567" w:hanging="567"/>
        <w:pPrChange w:id="1015" w:author="Johan Ehrlén" w:date="2019-01-24T12:01:00Z">
          <w:pPr>
            <w:pStyle w:val="Bibliography1"/>
          </w:pPr>
        </w:pPrChange>
      </w:pPr>
      <w:r>
        <w:t xml:space="preserve">Crawford-Sidebotham, T.J. (1972). The influence of weather upon the activity of slugs. </w:t>
      </w:r>
      <w:r>
        <w:rPr>
          <w:i/>
          <w:iCs/>
        </w:rPr>
        <w:t>Oecologia</w:t>
      </w:r>
      <w:r>
        <w:t>, 9, 141–154.</w:t>
      </w:r>
    </w:p>
    <w:p w14:paraId="7B7C692B" w14:textId="77777777" w:rsidR="00BB0A31" w:rsidRDefault="000A3CCD">
      <w:pPr>
        <w:pStyle w:val="Bibliography1"/>
        <w:ind w:left="567" w:hanging="567"/>
        <w:pPrChange w:id="1016" w:author="Johan Ehrlén" w:date="2019-01-24T12:01:00Z">
          <w:pPr>
            <w:pStyle w:val="Bibliography1"/>
          </w:pPr>
        </w:pPrChange>
      </w:pPr>
      <w:r>
        <w:t xml:space="preserve">Diffenbaugh, N.S. &amp; Field, C.B. (2013). Changes in ecologically critical terrestrial climate conditions. </w:t>
      </w:r>
      <w:r>
        <w:rPr>
          <w:i/>
          <w:iCs/>
        </w:rPr>
        <w:t>Science</w:t>
      </w:r>
      <w:r>
        <w:t>, 341, 486–492.</w:t>
      </w:r>
    </w:p>
    <w:p w14:paraId="6EDB8BA8" w14:textId="77777777" w:rsidR="00BB0A31" w:rsidRDefault="000A3CCD">
      <w:pPr>
        <w:pStyle w:val="Bibliography1"/>
        <w:ind w:left="567" w:hanging="567"/>
        <w:pPrChange w:id="1017" w:author="Johan Ehrlén" w:date="2019-01-24T12:01:00Z">
          <w:pPr>
            <w:pStyle w:val="Bibliography1"/>
          </w:pPr>
        </w:pPrChange>
      </w:pPr>
      <w:r>
        <w:t xml:space="preserve">Dunne, J.A., Harte, J. &amp; Taylor, K.J. (2003). Subalpine meadow flowering phenology responses to climate change: integrating experimental and gradient methods. </w:t>
      </w:r>
      <w:r>
        <w:rPr>
          <w:i/>
          <w:iCs/>
        </w:rPr>
        <w:t>Ecological Monographs</w:t>
      </w:r>
      <w:r>
        <w:t>, 73, 69–86.</w:t>
      </w:r>
    </w:p>
    <w:p w14:paraId="7789A1BE" w14:textId="77777777" w:rsidR="00BB0A31" w:rsidRDefault="000A3CCD">
      <w:pPr>
        <w:pStyle w:val="Bibliography1"/>
        <w:ind w:left="567" w:hanging="567"/>
        <w:pPrChange w:id="1018" w:author="Johan Ehrlén" w:date="2019-01-24T12:01:00Z">
          <w:pPr>
            <w:pStyle w:val="Bibliography1"/>
          </w:pPr>
        </w:pPrChange>
      </w:pPr>
      <w:r>
        <w:t xml:space="preserve">Ehrlen, J. (1992). Proximate lmits to seed production in a herbaceous perennial legume, Lathyrus vernus. </w:t>
      </w:r>
      <w:r>
        <w:rPr>
          <w:i/>
          <w:iCs/>
        </w:rPr>
        <w:t>Ecology</w:t>
      </w:r>
      <w:r>
        <w:t>, 73, 1820–1831.</w:t>
      </w:r>
    </w:p>
    <w:p w14:paraId="760EDDA5" w14:textId="77777777" w:rsidR="00BB0A31" w:rsidRDefault="000A3CCD">
      <w:pPr>
        <w:pStyle w:val="Bibliography1"/>
        <w:ind w:left="567" w:hanging="567"/>
        <w:pPrChange w:id="1019" w:author="Johan Ehrlén" w:date="2019-01-24T12:01:00Z">
          <w:pPr>
            <w:pStyle w:val="Bibliography1"/>
          </w:pPr>
        </w:pPrChange>
      </w:pPr>
      <w:r>
        <w:t xml:space="preserve">Ehrlen, J. (1995). Demography of the Perennial Herb Lathyrus Vernus. I. Herbivory and Individual Performance. </w:t>
      </w:r>
      <w:r>
        <w:rPr>
          <w:i/>
          <w:iCs/>
        </w:rPr>
        <w:t>Journal of Ecology</w:t>
      </w:r>
      <w:r>
        <w:t>, 83, 287–295.</w:t>
      </w:r>
    </w:p>
    <w:p w14:paraId="335A0B3D" w14:textId="77777777" w:rsidR="00BB0A31" w:rsidRDefault="000A3CCD">
      <w:pPr>
        <w:pStyle w:val="Bibliography1"/>
        <w:ind w:left="567" w:hanging="567"/>
        <w:pPrChange w:id="1020" w:author="Johan Ehrlén" w:date="2019-01-24T12:01:00Z">
          <w:pPr>
            <w:pStyle w:val="Bibliography1"/>
          </w:pPr>
        </w:pPrChange>
      </w:pPr>
      <w:r>
        <w:t xml:space="preserve">Ehrlén, J. (2002). Assessing the lifetime consequences of plant-animal interactions for the perennial herb Lathyrus vernus (Fabaceae). </w:t>
      </w:r>
      <w:r>
        <w:rPr>
          <w:i/>
          <w:iCs/>
        </w:rPr>
        <w:t>Perspectives in Plant Ecology, Evolution and Systematics</w:t>
      </w:r>
      <w:r>
        <w:t>, 5, 145–163.</w:t>
      </w:r>
    </w:p>
    <w:p w14:paraId="206DE639" w14:textId="77777777" w:rsidR="00BB0A31" w:rsidRDefault="000A3CCD">
      <w:pPr>
        <w:pStyle w:val="Bibliography1"/>
        <w:ind w:left="567" w:hanging="567"/>
        <w:pPrChange w:id="1021" w:author="Johan Ehrlén" w:date="2019-01-24T12:01:00Z">
          <w:pPr>
            <w:pStyle w:val="Bibliography1"/>
          </w:pPr>
        </w:pPrChange>
      </w:pPr>
      <w:r>
        <w:t xml:space="preserve">Ehrlén, J. &amp; Eriksson, O. (1996). Seedling recruitment in the perennial herb Lathyrus vernus. </w:t>
      </w:r>
      <w:r>
        <w:rPr>
          <w:i/>
          <w:iCs/>
        </w:rPr>
        <w:t>Flora</w:t>
      </w:r>
      <w:r>
        <w:t>, 191, 377–383.</w:t>
      </w:r>
    </w:p>
    <w:p w14:paraId="3325E1FD" w14:textId="77777777" w:rsidR="00BB0A31" w:rsidRDefault="000A3CCD">
      <w:pPr>
        <w:pStyle w:val="Bibliography1"/>
        <w:ind w:left="567" w:hanging="567"/>
        <w:pPrChange w:id="1022" w:author="Johan Ehrlén" w:date="2019-01-24T12:01:00Z">
          <w:pPr>
            <w:pStyle w:val="Bibliography1"/>
          </w:pPr>
        </w:pPrChange>
      </w:pPr>
      <w:r>
        <w:t xml:space="preserve">Ehrlén, J. &amp; Lehtilä, K. (2002). How perennial are perennial plants? </w:t>
      </w:r>
      <w:r>
        <w:rPr>
          <w:i/>
          <w:iCs/>
        </w:rPr>
        <w:t>Oikos</w:t>
      </w:r>
      <w:r>
        <w:t>, 98, 308–322.</w:t>
      </w:r>
    </w:p>
    <w:p w14:paraId="4F5B731D" w14:textId="77777777" w:rsidR="00BB0A31" w:rsidRDefault="000A3CCD">
      <w:pPr>
        <w:pStyle w:val="Bibliography1"/>
        <w:ind w:left="567" w:hanging="567"/>
        <w:pPrChange w:id="1023" w:author="Johan Ehrlén" w:date="2019-01-24T12:01:00Z">
          <w:pPr>
            <w:pStyle w:val="Bibliography1"/>
          </w:pPr>
        </w:pPrChange>
      </w:pPr>
      <w:r>
        <w:t xml:space="preserve">Ehrlén, J. &amp; Münzbergová, Z. (2009). Timing of flowering: opposed selection on different fitness </w:t>
      </w:r>
      <w:r>
        <w:lastRenderedPageBreak/>
        <w:t xml:space="preserve">components and trait covariation. </w:t>
      </w:r>
      <w:r>
        <w:rPr>
          <w:i/>
          <w:iCs/>
        </w:rPr>
        <w:t>The American Naturalist</w:t>
      </w:r>
      <w:r>
        <w:t>, 173, 819–830.</w:t>
      </w:r>
    </w:p>
    <w:p w14:paraId="025BEEF7" w14:textId="77777777" w:rsidR="00BB0A31" w:rsidRDefault="000A3CCD">
      <w:pPr>
        <w:pStyle w:val="Bibliography1"/>
        <w:ind w:left="567" w:hanging="567"/>
        <w:pPrChange w:id="1024" w:author="Johan Ehrlén" w:date="2019-01-24T12:01:00Z">
          <w:pPr>
            <w:pStyle w:val="Bibliography1"/>
          </w:pPr>
        </w:pPrChange>
      </w:pPr>
      <w:r>
        <w:t xml:space="preserve">Ehrlén, J. &amp; Van Groenendael, J. (2001). Storage and the delayed costs of reproduction in the understorey perennial Lathyrus vernus. </w:t>
      </w:r>
      <w:r>
        <w:rPr>
          <w:i/>
          <w:iCs/>
        </w:rPr>
        <w:t>Journal of Ecology</w:t>
      </w:r>
      <w:r>
        <w:t>, 89, 237–246.</w:t>
      </w:r>
    </w:p>
    <w:p w14:paraId="2BD25813" w14:textId="77777777" w:rsidR="00ED7D4D" w:rsidRDefault="00ED7D4D">
      <w:pPr>
        <w:pStyle w:val="Bibliography1"/>
        <w:ind w:left="567" w:hanging="567"/>
        <w:rPr>
          <w:ins w:id="1025" w:author="Johan Ehrlén" w:date="2019-01-24T13:29:00Z"/>
        </w:rPr>
        <w:pPrChange w:id="1026" w:author="Johan Ehrlén" w:date="2019-01-24T12:01:00Z">
          <w:pPr>
            <w:pStyle w:val="Bibliography1"/>
          </w:pPr>
        </w:pPrChange>
      </w:pPr>
      <w:ins w:id="1027" w:author="Johan Ehrlén" w:date="2019-01-24T13:28:00Z">
        <w:r>
          <w:t>Forrest, J.R.K. 2014. Plant size, sexual selection</w:t>
        </w:r>
      </w:ins>
      <w:ins w:id="1028" w:author="Johan Ehrlén" w:date="2019-01-24T13:29:00Z">
        <w:r>
          <w:t>,</w:t>
        </w:r>
      </w:ins>
      <w:ins w:id="1029" w:author="Johan Ehrlén" w:date="2019-01-24T13:28:00Z">
        <w:r>
          <w:t xml:space="preserve"> and the evolution of protandry in dioecious plants. </w:t>
        </w:r>
        <w:r w:rsidRPr="00ED7D4D">
          <w:rPr>
            <w:i/>
            <w:rPrChange w:id="1030" w:author="Johan Ehrlén" w:date="2019-01-24T13:29:00Z">
              <w:rPr/>
            </w:rPrChange>
          </w:rPr>
          <w:t>American Naturalist</w:t>
        </w:r>
        <w:r>
          <w:t xml:space="preserve"> 184:338-351.</w:t>
        </w:r>
      </w:ins>
    </w:p>
    <w:p w14:paraId="1BEB1B87" w14:textId="3F89A2A6" w:rsidR="00BB0A31" w:rsidRDefault="000A3CCD">
      <w:pPr>
        <w:pStyle w:val="Bibliography1"/>
        <w:ind w:left="567" w:hanging="567"/>
        <w:pPrChange w:id="1031" w:author="Johan Ehrlén" w:date="2019-01-24T12:01:00Z">
          <w:pPr>
            <w:pStyle w:val="Bibliography1"/>
          </w:pPr>
        </w:pPrChange>
      </w:pPr>
      <w:r>
        <w:t xml:space="preserve">Gienapp, P., Teplitsky, C., Alho, J.S., Mills, J.A. &amp; Merilä, J. (2008). Climate change and evolution: disentangling environmental and genetic responses. </w:t>
      </w:r>
      <w:r>
        <w:rPr>
          <w:i/>
          <w:iCs/>
        </w:rPr>
        <w:t>Molecular Ecology</w:t>
      </w:r>
      <w:r>
        <w:t>, 17, 167–178.</w:t>
      </w:r>
    </w:p>
    <w:p w14:paraId="258BBA73" w14:textId="77777777" w:rsidR="00BB0A31" w:rsidRDefault="000A3CCD">
      <w:pPr>
        <w:pStyle w:val="Bibliography1"/>
        <w:ind w:left="567" w:hanging="567"/>
        <w:pPrChange w:id="1032" w:author="Johan Ehrlén" w:date="2019-01-24T12:01:00Z">
          <w:pPr>
            <w:pStyle w:val="Bibliography1"/>
          </w:pPr>
        </w:pPrChange>
      </w:pPr>
      <w:r>
        <w:t xml:space="preserve">Hadfield, J.D. (2010). MCMC methods for multi-response generalized linear mixed models: the MCMCglmm R package. </w:t>
      </w:r>
      <w:r>
        <w:rPr>
          <w:i/>
          <w:iCs/>
        </w:rPr>
        <w:t>Journal of Statistical Software</w:t>
      </w:r>
      <w:r>
        <w:t>, 33, 1–22.</w:t>
      </w:r>
    </w:p>
    <w:p w14:paraId="7BF16D7E" w14:textId="77777777" w:rsidR="00D47C0E" w:rsidRDefault="00D47C0E">
      <w:pPr>
        <w:pStyle w:val="Bibliography1"/>
        <w:ind w:left="567" w:hanging="567"/>
        <w:rPr>
          <w:ins w:id="1033" w:author="Johan Ehrlén" w:date="2019-01-24T12:31:00Z"/>
        </w:rPr>
        <w:pPrChange w:id="1034" w:author="Johan Ehrlén" w:date="2019-01-24T12:01:00Z">
          <w:pPr>
            <w:pStyle w:val="Bibliography1"/>
          </w:pPr>
        </w:pPrChange>
      </w:pPr>
      <w:ins w:id="1035" w:author="Johan Ehrlén" w:date="2019-01-24T12:29:00Z">
        <w:r>
          <w:t>Harder, L</w:t>
        </w:r>
      </w:ins>
      <w:ins w:id="1036" w:author="Johan Ehrlén" w:date="2019-01-24T12:30:00Z">
        <w:r>
          <w:t>.</w:t>
        </w:r>
      </w:ins>
      <w:ins w:id="1037" w:author="Johan Ehrlén" w:date="2019-01-24T12:29:00Z">
        <w:r>
          <w:t>D</w:t>
        </w:r>
      </w:ins>
      <w:ins w:id="1038" w:author="Johan Ehrlén" w:date="2019-01-24T12:30:00Z">
        <w:r>
          <w:t>. &amp;</w:t>
        </w:r>
      </w:ins>
      <w:ins w:id="1039" w:author="Johan Ehrlén" w:date="2019-01-24T12:29:00Z">
        <w:r>
          <w:t xml:space="preserve"> Johnson, S</w:t>
        </w:r>
      </w:ins>
      <w:ins w:id="1040" w:author="Johan Ehrlén" w:date="2019-01-24T12:30:00Z">
        <w:r>
          <w:t>.</w:t>
        </w:r>
      </w:ins>
      <w:ins w:id="1041" w:author="Johan Ehrlén" w:date="2019-01-24T12:29:00Z">
        <w:r>
          <w:t>D</w:t>
        </w:r>
      </w:ins>
      <w:ins w:id="1042" w:author="Johan Ehrlén" w:date="2019-01-24T12:30:00Z">
        <w:r>
          <w:t xml:space="preserve">. 2009. </w:t>
        </w:r>
      </w:ins>
      <w:ins w:id="1043" w:author="Johan Ehrlén" w:date="2019-01-24T12:29:00Z">
        <w:r>
          <w:t>Darwin's beautiful contrivances: evolutionary and functional evidence for floral adaptation</w:t>
        </w:r>
      </w:ins>
      <w:ins w:id="1044" w:author="Johan Ehrlén" w:date="2019-01-24T12:30:00Z">
        <w:r>
          <w:t xml:space="preserve">. </w:t>
        </w:r>
      </w:ins>
      <w:ins w:id="1045" w:author="Johan Ehrlén" w:date="2019-01-24T12:29:00Z">
        <w:r w:rsidRPr="00D47C0E">
          <w:rPr>
            <w:i/>
            <w:rPrChange w:id="1046" w:author="Johan Ehrlén" w:date="2019-01-24T12:31:00Z">
              <w:rPr/>
            </w:rPrChange>
          </w:rPr>
          <w:t>New Phytologist</w:t>
        </w:r>
      </w:ins>
      <w:ins w:id="1047" w:author="Johan Ehrlén" w:date="2019-01-24T12:31:00Z">
        <w:r>
          <w:t xml:space="preserve"> </w:t>
        </w:r>
      </w:ins>
      <w:ins w:id="1048" w:author="Johan Ehrlén" w:date="2019-01-24T12:29:00Z">
        <w:r>
          <w:t>183</w:t>
        </w:r>
      </w:ins>
      <w:ins w:id="1049" w:author="Johan Ehrlén" w:date="2019-01-24T12:31:00Z">
        <w:r>
          <w:t>,</w:t>
        </w:r>
      </w:ins>
      <w:ins w:id="1050" w:author="Johan Ehrlén" w:date="2019-01-24T12:29:00Z">
        <w:r>
          <w:t xml:space="preserve"> 530-545</w:t>
        </w:r>
      </w:ins>
      <w:ins w:id="1051" w:author="Johan Ehrlén" w:date="2019-01-24T12:31:00Z">
        <w:r>
          <w:t>.</w:t>
        </w:r>
      </w:ins>
    </w:p>
    <w:p w14:paraId="7C7CA54A" w14:textId="7802805E" w:rsidR="00BB0A31" w:rsidRDefault="000A3CCD">
      <w:pPr>
        <w:pStyle w:val="Bibliography1"/>
        <w:ind w:left="567" w:hanging="567"/>
        <w:pPrChange w:id="1052" w:author="Johan Ehrlén" w:date="2019-01-24T12:01:00Z">
          <w:pPr>
            <w:pStyle w:val="Bibliography1"/>
          </w:pPr>
        </w:pPrChange>
      </w:pPr>
      <w:r>
        <w:t xml:space="preserve">Høye, T.T., Post, E., Schmidt, N.M., Trøjelsgaard, K. &amp; Forchhammer, M.C. (2013). Shorter flowering seasons and declining abundance of flower visitors in a warmer Arctic. </w:t>
      </w:r>
      <w:r>
        <w:rPr>
          <w:i/>
          <w:iCs/>
        </w:rPr>
        <w:t>Nature Climate Change</w:t>
      </w:r>
      <w:r>
        <w:t>, 3, 759–763.</w:t>
      </w:r>
    </w:p>
    <w:p w14:paraId="54DE0E14" w14:textId="77777777" w:rsidR="00BB0A31" w:rsidRDefault="000A3CCD">
      <w:pPr>
        <w:pStyle w:val="Bibliography1"/>
        <w:ind w:left="567" w:hanging="567"/>
        <w:pPrChange w:id="1053" w:author="Johan Ehrlén" w:date="2019-01-24T12:01:00Z">
          <w:pPr>
            <w:pStyle w:val="Bibliography1"/>
          </w:pPr>
        </w:pPrChange>
      </w:pPr>
      <w:r>
        <w:t xml:space="preserve">Hunter, D.C., Pemberton, J.M., Pilkington, J.G. &amp; Morrissey, M.B. (2018). Quantification and decomposition of environment-selection relationships. </w:t>
      </w:r>
      <w:r>
        <w:rPr>
          <w:i/>
          <w:iCs/>
        </w:rPr>
        <w:t>Evolution</w:t>
      </w:r>
      <w:r>
        <w:t>, 72, 851–866.</w:t>
      </w:r>
    </w:p>
    <w:p w14:paraId="65CEFB64" w14:textId="77777777" w:rsidR="00BB0A31" w:rsidRDefault="000A3CCD">
      <w:pPr>
        <w:pStyle w:val="Bibliography1"/>
        <w:ind w:left="567" w:hanging="567"/>
        <w:pPrChange w:id="1054" w:author="Johan Ehrlén" w:date="2019-01-24T12:01:00Z">
          <w:pPr>
            <w:pStyle w:val="Bibliography1"/>
          </w:pPr>
        </w:pPrChange>
      </w:pPr>
      <w:r>
        <w:t xml:space="preserve">Ibáñez, I., Primack, R.B., Miller-Rushing, A.J., Ellwood, E., Higuchi, H., Lee, S.D., </w:t>
      </w:r>
      <w:r>
        <w:rPr>
          <w:i/>
          <w:iCs/>
        </w:rPr>
        <w:t>et al.</w:t>
      </w:r>
      <w:r>
        <w:t xml:space="preserve"> (2010). Forecasting phenology under global warming. </w:t>
      </w:r>
      <w:r>
        <w:rPr>
          <w:i/>
          <w:iCs/>
        </w:rPr>
        <w:t>Philosophical Transactions of the Royal Society of London B: Biological Sciences</w:t>
      </w:r>
      <w:r>
        <w:t>, 365, 3247–3260.</w:t>
      </w:r>
    </w:p>
    <w:p w14:paraId="508F1B45" w14:textId="77777777" w:rsidR="00BB0A31" w:rsidRDefault="000A3CCD">
      <w:pPr>
        <w:pStyle w:val="Bibliography1"/>
        <w:ind w:left="567" w:hanging="567"/>
        <w:pPrChange w:id="1055" w:author="Johan Ehrlén" w:date="2019-01-24T12:01:00Z">
          <w:pPr>
            <w:pStyle w:val="Bibliography1"/>
          </w:pPr>
        </w:pPrChange>
      </w:pPr>
      <w:r>
        <w:t>Inouye, D., Morales, M. &amp; Dodge, G. (2002). Variation in timing and abundance of flowering by Delphinium barbeyi Huth (Ranunculaceae): the roles of snowpack, frost, and La Ni&amp;#x000F1</w:t>
      </w:r>
      <w:proofErr w:type="gramStart"/>
      <w:r>
        <w:t>;a</w:t>
      </w:r>
      <w:proofErr w:type="gramEnd"/>
      <w:r>
        <w:t xml:space="preserve">, in the context of climate change. </w:t>
      </w:r>
      <w:r>
        <w:rPr>
          <w:i/>
          <w:iCs/>
        </w:rPr>
        <w:t>Oecologia</w:t>
      </w:r>
      <w:r>
        <w:t>, 130, 543–550.</w:t>
      </w:r>
    </w:p>
    <w:p w14:paraId="1D160E25" w14:textId="77777777" w:rsidR="00BB0A31" w:rsidRDefault="000A3CCD">
      <w:pPr>
        <w:pStyle w:val="Bibliography1"/>
        <w:ind w:left="567" w:hanging="567"/>
        <w:pPrChange w:id="1056" w:author="Johan Ehrlén" w:date="2019-01-24T12:01:00Z">
          <w:pPr>
            <w:pStyle w:val="Bibliography1"/>
          </w:pPr>
        </w:pPrChange>
      </w:pPr>
      <w:r>
        <w:t xml:space="preserve">Inouye, D.W. (2008). Effects of climate change on phenology, frost damage, and floral abundance of montane wildflowers. </w:t>
      </w:r>
      <w:r>
        <w:rPr>
          <w:i/>
          <w:iCs/>
        </w:rPr>
        <w:t>Ecology</w:t>
      </w:r>
      <w:r>
        <w:t>, 89, 353–362.</w:t>
      </w:r>
    </w:p>
    <w:p w14:paraId="72296061" w14:textId="77777777" w:rsidR="00BB0A31" w:rsidRDefault="000A3CCD">
      <w:pPr>
        <w:pStyle w:val="Bibliography1"/>
        <w:ind w:left="567" w:hanging="567"/>
        <w:pPrChange w:id="1057" w:author="Johan Ehrlén" w:date="2019-01-24T12:01:00Z">
          <w:pPr>
            <w:pStyle w:val="Bibliography1"/>
          </w:pPr>
        </w:pPrChange>
      </w:pPr>
      <w:r>
        <w:t>IPCC. (2014). Climate Change 2014: Synthesis Report. Contribution of Working Groups I, II and III to the Fifth Assessment Report of the Intergovernmental Panel on Climate Change [Core Writing Team, R.K. Pachauri and L.A. Meyer (eds.)]. IPCC, Geneva, Switzerland, 151 pp.</w:t>
      </w:r>
    </w:p>
    <w:p w14:paraId="38635942" w14:textId="77777777" w:rsidR="00BB0A31" w:rsidRDefault="000A3CCD">
      <w:pPr>
        <w:pStyle w:val="Bibliography1"/>
        <w:ind w:left="567" w:hanging="567"/>
        <w:pPrChange w:id="1058" w:author="Johan Ehrlén" w:date="2019-01-24T12:01:00Z">
          <w:pPr>
            <w:pStyle w:val="Bibliography1"/>
          </w:pPr>
        </w:pPrChange>
      </w:pPr>
      <w:r>
        <w:t xml:space="preserve">Kudo, G. &amp; Ida, T.Y. (2013). Early onset of spring increases the phenological mismatch between plants and pollinators. </w:t>
      </w:r>
      <w:r>
        <w:rPr>
          <w:i/>
          <w:iCs/>
        </w:rPr>
        <w:t>Ecology</w:t>
      </w:r>
      <w:r>
        <w:t>, 94, 2311–2320.</w:t>
      </w:r>
    </w:p>
    <w:p w14:paraId="566401BB" w14:textId="77777777" w:rsidR="00BB0A31" w:rsidRDefault="000A3CCD">
      <w:pPr>
        <w:pStyle w:val="Bibliography1"/>
        <w:ind w:left="567" w:hanging="567"/>
        <w:pPrChange w:id="1059" w:author="Johan Ehrlén" w:date="2019-01-24T12:01:00Z">
          <w:pPr>
            <w:pStyle w:val="Bibliography1"/>
          </w:pPr>
        </w:pPrChange>
      </w:pPr>
      <w:r>
        <w:t xml:space="preserve">Kudo, G., Ida, T.Y. &amp; Tani, T. (2008). Linkages between phenology, pollination, photosynthesis, </w:t>
      </w:r>
      <w:r>
        <w:lastRenderedPageBreak/>
        <w:t xml:space="preserve">and reproduction in deciduous forest understory plants. </w:t>
      </w:r>
      <w:r>
        <w:rPr>
          <w:i/>
          <w:iCs/>
        </w:rPr>
        <w:t>Ecology</w:t>
      </w:r>
      <w:r>
        <w:t>, 89, 321–331.</w:t>
      </w:r>
    </w:p>
    <w:p w14:paraId="55A34B15" w14:textId="77777777" w:rsidR="00BB0A31" w:rsidRDefault="000A3CCD">
      <w:pPr>
        <w:pStyle w:val="Bibliography1"/>
        <w:ind w:left="567" w:hanging="567"/>
        <w:pPrChange w:id="1060" w:author="Johan Ehrlén" w:date="2019-01-24T12:01:00Z">
          <w:pPr>
            <w:pStyle w:val="Bibliography1"/>
          </w:pPr>
        </w:pPrChange>
      </w:pPr>
      <w:r>
        <w:t xml:space="preserve">Lambert, A.M., Miller‐Rushing, A.J. &amp; Inouye, D.W. (2010). Changes in snowmelt date and summer precipitation affect the flowering phenology of Erythronium grandiflorum (glacier lily; Liliaceae). </w:t>
      </w:r>
      <w:r>
        <w:rPr>
          <w:i/>
          <w:iCs/>
        </w:rPr>
        <w:t>American Journal of Botany</w:t>
      </w:r>
      <w:r>
        <w:t>, 97, 1431–1437.</w:t>
      </w:r>
    </w:p>
    <w:p w14:paraId="748450E6" w14:textId="77777777" w:rsidR="00BB0A31" w:rsidRDefault="000A3CCD">
      <w:pPr>
        <w:pStyle w:val="Bibliography1"/>
        <w:ind w:left="567" w:hanging="567"/>
        <w:pPrChange w:id="1061" w:author="Johan Ehrlén" w:date="2019-01-24T12:01:00Z">
          <w:pPr>
            <w:pStyle w:val="Bibliography1"/>
          </w:pPr>
        </w:pPrChange>
      </w:pPr>
      <w:r>
        <w:t xml:space="preserve">Lande, R. &amp; Arnold, S.J. (1983). The measurement of selection on correlated characters. </w:t>
      </w:r>
      <w:r>
        <w:rPr>
          <w:i/>
          <w:iCs/>
        </w:rPr>
        <w:t>Evolution</w:t>
      </w:r>
      <w:r>
        <w:t>, 37, 1210–1226.</w:t>
      </w:r>
    </w:p>
    <w:p w14:paraId="13207374" w14:textId="77777777" w:rsidR="00BB0A31" w:rsidRDefault="000A3CCD">
      <w:pPr>
        <w:pStyle w:val="Bibliography1"/>
        <w:ind w:left="567" w:hanging="567"/>
        <w:pPrChange w:id="1062" w:author="Johan Ehrlén" w:date="2019-01-24T12:01:00Z">
          <w:pPr>
            <w:pStyle w:val="Bibliography1"/>
          </w:pPr>
        </w:pPrChange>
      </w:pPr>
      <w:r>
        <w:t xml:space="preserve">Llorens, L. &amp; Peñuelas, J. (2005). Experimental evidence of future drier and warmer conditions affecting flowering of two co-occuring Mediterranean shrubs. </w:t>
      </w:r>
      <w:r>
        <w:rPr>
          <w:i/>
          <w:iCs/>
        </w:rPr>
        <w:t>International Journal of Plant Sciences</w:t>
      </w:r>
      <w:r>
        <w:t>, 166, 235–245.</w:t>
      </w:r>
    </w:p>
    <w:p w14:paraId="5EF9F232" w14:textId="77777777" w:rsidR="00BB0A31" w:rsidRDefault="000A3CCD">
      <w:pPr>
        <w:pStyle w:val="Bibliography1"/>
        <w:ind w:left="567" w:hanging="567"/>
        <w:pPrChange w:id="1063" w:author="Johan Ehrlén" w:date="2019-01-24T12:01:00Z">
          <w:pPr>
            <w:pStyle w:val="Bibliography1"/>
          </w:pPr>
        </w:pPrChange>
      </w:pPr>
      <w:r>
        <w:t xml:space="preserve">MacColl, A.D.C. (2011). The ecological causes of evolution. </w:t>
      </w:r>
      <w:r>
        <w:rPr>
          <w:i/>
          <w:iCs/>
        </w:rPr>
        <w:t>Trends in Ecology &amp; Evolution</w:t>
      </w:r>
      <w:r>
        <w:t>, 26, 514–522.</w:t>
      </w:r>
    </w:p>
    <w:p w14:paraId="35CD45D3" w14:textId="77777777" w:rsidR="00BB0A31" w:rsidRDefault="000A3CCD">
      <w:pPr>
        <w:pStyle w:val="Bibliography1"/>
        <w:ind w:left="567" w:hanging="567"/>
        <w:pPrChange w:id="1064" w:author="Johan Ehrlén" w:date="2019-01-24T12:01:00Z">
          <w:pPr>
            <w:pStyle w:val="Bibliography1"/>
          </w:pPr>
        </w:pPrChange>
      </w:pPr>
      <w:r>
        <w:t xml:space="preserve">Marrot, P., Charmantier, A., Blondel, J. &amp; Garant, D. (2018). Current spring warming as a driver of selection on reproductive timing in a wild passerine. </w:t>
      </w:r>
      <w:r>
        <w:rPr>
          <w:i/>
          <w:iCs/>
        </w:rPr>
        <w:t>Journal of Animal Ecology</w:t>
      </w:r>
      <w:r>
        <w:t>, 87, 754–764.</w:t>
      </w:r>
    </w:p>
    <w:p w14:paraId="1EFC8B71" w14:textId="77777777" w:rsidR="00BB0A31" w:rsidRDefault="000A3CCD">
      <w:pPr>
        <w:pStyle w:val="Bibliography1"/>
        <w:ind w:left="567" w:hanging="567"/>
        <w:pPrChange w:id="1065" w:author="Johan Ehrlén" w:date="2019-01-24T12:01:00Z">
          <w:pPr>
            <w:pStyle w:val="Bibliography1"/>
          </w:pPr>
        </w:pPrChange>
      </w:pPr>
      <w:r>
        <w:t xml:space="preserve">Morrissey, M.B. &amp; Hadfield, J.D. (2012). Directional selection in temporally replicated studies is remarkably consistent. </w:t>
      </w:r>
      <w:r>
        <w:rPr>
          <w:i/>
          <w:iCs/>
        </w:rPr>
        <w:t>Evolution</w:t>
      </w:r>
      <w:r>
        <w:t>, 66, 435–442.</w:t>
      </w:r>
    </w:p>
    <w:p w14:paraId="597E3515" w14:textId="77777777" w:rsidR="00BB0A31" w:rsidRDefault="000A3CCD">
      <w:pPr>
        <w:pStyle w:val="Bibliography1"/>
        <w:ind w:left="567" w:hanging="567"/>
        <w:pPrChange w:id="1066" w:author="Johan Ehrlén" w:date="2019-01-24T12:01:00Z">
          <w:pPr>
            <w:pStyle w:val="Bibliography1"/>
          </w:pPr>
        </w:pPrChange>
      </w:pPr>
      <w:r>
        <w:t xml:space="preserve">Munguía‐Rosas, M.A., Ollerton, J., Parra‐Tabla, V. &amp; De‐Nova, J.A. (2011). Meta-analysis of phenotypic selection on flowering phenology suggests that early flowering plants are favoured. </w:t>
      </w:r>
      <w:r>
        <w:rPr>
          <w:i/>
          <w:iCs/>
        </w:rPr>
        <w:t>Ecology Letters</w:t>
      </w:r>
      <w:r>
        <w:t>, 14, 511–521.</w:t>
      </w:r>
    </w:p>
    <w:p w14:paraId="59C747F6" w14:textId="77777777" w:rsidR="00BB0A31" w:rsidRDefault="000A3CCD">
      <w:pPr>
        <w:pStyle w:val="Bibliography1"/>
        <w:ind w:left="567" w:hanging="567"/>
        <w:pPrChange w:id="1067" w:author="Johan Ehrlén" w:date="2019-01-24T12:01:00Z">
          <w:pPr>
            <w:pStyle w:val="Bibliography1"/>
          </w:pPr>
        </w:pPrChange>
      </w:pPr>
      <w:r>
        <w:t xml:space="preserve">Nakagawa, S. &amp; Schielzeth, H. (2013). A general and simple method for obtaining R2 from generalized linear mixed-effects models. </w:t>
      </w:r>
      <w:r>
        <w:rPr>
          <w:i/>
          <w:iCs/>
        </w:rPr>
        <w:t>Methods in Ecology and Evolution</w:t>
      </w:r>
      <w:r>
        <w:t>, 4, 133–142.</w:t>
      </w:r>
    </w:p>
    <w:p w14:paraId="4D208055" w14:textId="77777777" w:rsidR="00BB0A31" w:rsidRDefault="000A3CCD">
      <w:pPr>
        <w:pStyle w:val="Bibliography1"/>
        <w:ind w:left="567" w:hanging="567"/>
        <w:pPrChange w:id="1068" w:author="Johan Ehrlén" w:date="2019-01-24T12:01:00Z">
          <w:pPr>
            <w:pStyle w:val="Bibliography1"/>
          </w:pPr>
        </w:pPrChange>
      </w:pPr>
      <w:r>
        <w:t xml:space="preserve">Pardee, G.L., Inouye, D.W. &amp; Irwin, R.E. (2018). Direct and indirect effects of episodic frost on plant growth and reproduction in subalpine wildflowers. </w:t>
      </w:r>
      <w:r>
        <w:rPr>
          <w:i/>
          <w:iCs/>
        </w:rPr>
        <w:t>Global Change Biology</w:t>
      </w:r>
      <w:r>
        <w:t>, 24, 848–857.</w:t>
      </w:r>
    </w:p>
    <w:p w14:paraId="72E82028" w14:textId="77777777" w:rsidR="00BB0A31" w:rsidRDefault="000A3CCD">
      <w:pPr>
        <w:pStyle w:val="Bibliography1"/>
        <w:ind w:left="567" w:hanging="567"/>
        <w:pPrChange w:id="1069" w:author="Johan Ehrlén" w:date="2019-01-24T12:01:00Z">
          <w:pPr>
            <w:pStyle w:val="Bibliography1"/>
          </w:pPr>
        </w:pPrChange>
      </w:pPr>
      <w:r>
        <w:t xml:space="preserve">Peñuelas, J., Filella, I., Zhang, X., Llorens, L., Ogaya, R., Lloret, F., </w:t>
      </w:r>
      <w:r>
        <w:rPr>
          <w:i/>
          <w:iCs/>
        </w:rPr>
        <w:t>et al.</w:t>
      </w:r>
      <w:r>
        <w:t xml:space="preserve"> (2004). Complex spatiotemporal phenological shifts as a response to rainfall changes. </w:t>
      </w:r>
      <w:r>
        <w:rPr>
          <w:i/>
          <w:iCs/>
        </w:rPr>
        <w:t>New Phytologist</w:t>
      </w:r>
      <w:r>
        <w:t>, 161, 837–846.</w:t>
      </w:r>
    </w:p>
    <w:p w14:paraId="4E269238" w14:textId="77777777" w:rsidR="00BB0A31" w:rsidRDefault="000A3CCD">
      <w:pPr>
        <w:pStyle w:val="Bibliography1"/>
        <w:ind w:left="567" w:hanging="567"/>
        <w:pPrChange w:id="1070" w:author="Johan Ehrlén" w:date="2019-01-24T12:01:00Z">
          <w:pPr>
            <w:pStyle w:val="Bibliography1"/>
          </w:pPr>
        </w:pPrChange>
      </w:pPr>
      <w:r>
        <w:t xml:space="preserve">Phoenix, G.K., Gwynn‐Jones, D., Callaghan, T.V., Sleep, D. &amp; Lee, J.A. (2001). Effects of global change on a sub-Arctic heath: effects of enhanced UV-B radiation and increased summer precipitation. </w:t>
      </w:r>
      <w:r>
        <w:rPr>
          <w:i/>
          <w:iCs/>
        </w:rPr>
        <w:t>Journal of Ecology</w:t>
      </w:r>
      <w:r>
        <w:t>, 89, 256–267.</w:t>
      </w:r>
    </w:p>
    <w:p w14:paraId="38C45991" w14:textId="77777777" w:rsidR="00BB0A31" w:rsidRDefault="000A3CCD">
      <w:pPr>
        <w:pStyle w:val="Bibliography1"/>
        <w:ind w:left="567" w:hanging="567"/>
        <w:pPrChange w:id="1071" w:author="Johan Ehrlén" w:date="2019-01-24T12:01:00Z">
          <w:pPr>
            <w:pStyle w:val="Bibliography1"/>
          </w:pPr>
        </w:pPrChange>
      </w:pPr>
      <w:r>
        <w:t xml:space="preserve">R Core Team. (2018). </w:t>
      </w:r>
      <w:r>
        <w:rPr>
          <w:i/>
          <w:iCs/>
        </w:rPr>
        <w:t xml:space="preserve">R: A language and environment for statistical computing. R Foundation for </w:t>
      </w:r>
      <w:r>
        <w:rPr>
          <w:i/>
          <w:iCs/>
        </w:rPr>
        <w:lastRenderedPageBreak/>
        <w:t>Statistical Computing, Vienna, Austria. URL   http://www.R-project.org/.</w:t>
      </w:r>
    </w:p>
    <w:p w14:paraId="5FACE6BE" w14:textId="77777777" w:rsidR="00BB0A31" w:rsidRDefault="000A3CCD">
      <w:pPr>
        <w:pStyle w:val="Bibliography1"/>
        <w:ind w:left="567" w:hanging="567"/>
        <w:pPrChange w:id="1072" w:author="Johan Ehrlén" w:date="2019-01-24T12:01:00Z">
          <w:pPr>
            <w:pStyle w:val="Bibliography1"/>
          </w:pPr>
        </w:pPrChange>
      </w:pPr>
      <w:r>
        <w:t xml:space="preserve">Rausher, M.D. (1992). The measurement of selection on quantitative traits: biases due to environmental covariances between traits and fitness. </w:t>
      </w:r>
      <w:r>
        <w:rPr>
          <w:i/>
          <w:iCs/>
        </w:rPr>
        <w:t>Evolution</w:t>
      </w:r>
      <w:r>
        <w:t>, 46, 616–626.</w:t>
      </w:r>
    </w:p>
    <w:p w14:paraId="071CE36A" w14:textId="77777777" w:rsidR="00BB0A31" w:rsidRDefault="000A3CCD">
      <w:pPr>
        <w:pStyle w:val="Bibliography1"/>
        <w:ind w:left="567" w:hanging="567"/>
        <w:pPrChange w:id="1073" w:author="Johan Ehrlén" w:date="2019-01-24T12:01:00Z">
          <w:pPr>
            <w:pStyle w:val="Bibliography1"/>
          </w:pPr>
        </w:pPrChange>
      </w:pPr>
      <w:r>
        <w:t xml:space="preserve">Réale, D., McAdam, A.G., Boutin, S. &amp; Berteaux, D. (2003). Genetic and plastic responses of a northern mammal to climate change. </w:t>
      </w:r>
      <w:r>
        <w:rPr>
          <w:i/>
          <w:iCs/>
        </w:rPr>
        <w:t>Proceedings of the Royal Society of London B: Biological Sciences</w:t>
      </w:r>
      <w:r>
        <w:t>, 270, 591–596.</w:t>
      </w:r>
    </w:p>
    <w:p w14:paraId="7A4D0B8F" w14:textId="77777777" w:rsidR="00BB0A31" w:rsidRDefault="000A3CCD">
      <w:pPr>
        <w:pStyle w:val="Bibliography1"/>
        <w:ind w:left="567" w:hanging="567"/>
        <w:pPrChange w:id="1074" w:author="Johan Ehrlén" w:date="2019-01-24T12:01:00Z">
          <w:pPr>
            <w:pStyle w:val="Bibliography1"/>
          </w:pPr>
        </w:pPrChange>
      </w:pPr>
      <w:r>
        <w:t xml:space="preserve">Siepielski, A.M., DiBattista, J.D. &amp; Carlson, S.M. (2009). It’s about time: the temporal dynamics of phenotypic selection in the wild. </w:t>
      </w:r>
      <w:r>
        <w:rPr>
          <w:i/>
          <w:iCs/>
        </w:rPr>
        <w:t>Ecology Letters</w:t>
      </w:r>
      <w:r>
        <w:t>, 12, 1261–1276.</w:t>
      </w:r>
    </w:p>
    <w:p w14:paraId="78C153AC" w14:textId="77777777" w:rsidR="00BB0A31" w:rsidRDefault="000A3CCD">
      <w:pPr>
        <w:pStyle w:val="Bibliography1"/>
        <w:ind w:left="567" w:hanging="567"/>
        <w:pPrChange w:id="1075" w:author="Johan Ehrlén" w:date="2019-01-24T12:01:00Z">
          <w:pPr>
            <w:pStyle w:val="Bibliography1"/>
          </w:pPr>
        </w:pPrChange>
      </w:pPr>
      <w:r>
        <w:t xml:space="preserve">Siepielski, A.M., Gotanda, K.M., Morrissey, M.B., Diamond, S.E., DiBattista, J.D. &amp; Carlson, S.M. (2013). The spatial patterns of directional phenotypic selection. </w:t>
      </w:r>
      <w:r>
        <w:rPr>
          <w:i/>
          <w:iCs/>
        </w:rPr>
        <w:t>Ecology Letters</w:t>
      </w:r>
      <w:r>
        <w:t>, 16, 1382–1392.</w:t>
      </w:r>
    </w:p>
    <w:p w14:paraId="2BB3EEE3" w14:textId="77777777" w:rsidR="00BB0A31" w:rsidRDefault="000A3CCD">
      <w:pPr>
        <w:pStyle w:val="Bibliography1"/>
        <w:ind w:left="567" w:hanging="567"/>
        <w:pPrChange w:id="1076" w:author="Johan Ehrlén" w:date="2019-01-24T12:01:00Z">
          <w:pPr>
            <w:pStyle w:val="Bibliography1"/>
          </w:pPr>
        </w:pPrChange>
      </w:pPr>
      <w:r>
        <w:t xml:space="preserve">Siepielski, A.M., Morrissey, M.B., Buoro, M., Carlson, S.M., Caruso, C.M., Clegg, S.M., </w:t>
      </w:r>
      <w:r>
        <w:rPr>
          <w:i/>
          <w:iCs/>
        </w:rPr>
        <w:t>et al.</w:t>
      </w:r>
      <w:r>
        <w:t xml:space="preserve"> (2017). Precipitation drives global variation in natural selection. </w:t>
      </w:r>
      <w:r>
        <w:rPr>
          <w:i/>
          <w:iCs/>
        </w:rPr>
        <w:t>Science</w:t>
      </w:r>
      <w:r>
        <w:t>, 355, 959–962.</w:t>
      </w:r>
    </w:p>
    <w:p w14:paraId="30E0489E" w14:textId="77777777" w:rsidR="00BB0A31" w:rsidRDefault="000A3CCD">
      <w:pPr>
        <w:pStyle w:val="Bibliography1"/>
        <w:ind w:left="567" w:hanging="567"/>
        <w:pPrChange w:id="1077" w:author="Johan Ehrlén" w:date="2019-01-24T12:01:00Z">
          <w:pPr>
            <w:pStyle w:val="Bibliography1"/>
          </w:pPr>
        </w:pPrChange>
      </w:pPr>
      <w:r>
        <w:t xml:space="preserve">Sola, A.J. &amp; Ehrlén, J. (2007). Vegetative phenology constrains the onset of flowering in the perennial herb Lathyrus vernus. </w:t>
      </w:r>
      <w:r>
        <w:rPr>
          <w:i/>
          <w:iCs/>
        </w:rPr>
        <w:t>Journal of Ecology</w:t>
      </w:r>
      <w:r>
        <w:t>, 95, 208–216.</w:t>
      </w:r>
    </w:p>
    <w:p w14:paraId="274E9A2F" w14:textId="77777777" w:rsidR="00BB0A31" w:rsidRDefault="000A3CCD">
      <w:pPr>
        <w:pStyle w:val="Bibliography1"/>
        <w:ind w:left="567" w:hanging="567"/>
        <w:pPrChange w:id="1078" w:author="Johan Ehrlén" w:date="2019-01-24T12:01:00Z">
          <w:pPr>
            <w:pStyle w:val="Bibliography1"/>
          </w:pPr>
        </w:pPrChange>
      </w:pPr>
      <w:r>
        <w:t xml:space="preserve">Stinchcombe, J.R., Agrawal, A.F., Hohenlohe, P.A., Arnold, S.J. &amp; Blows, M.W. (2008). Estimating nonlinear selection gradients using quadratic regression coefficients: double or nothing? </w:t>
      </w:r>
      <w:r>
        <w:rPr>
          <w:i/>
          <w:iCs/>
        </w:rPr>
        <w:t>Evolution</w:t>
      </w:r>
      <w:r>
        <w:t>, 62, 2435–2440.</w:t>
      </w:r>
    </w:p>
    <w:p w14:paraId="0D7DCD2D" w14:textId="77777777" w:rsidR="00BB0A31" w:rsidRDefault="000A3CCD">
      <w:pPr>
        <w:pStyle w:val="Bibliography1"/>
        <w:ind w:left="567" w:hanging="567"/>
        <w:pPrChange w:id="1079" w:author="Johan Ehrlén" w:date="2019-01-24T12:01:00Z">
          <w:pPr>
            <w:pStyle w:val="Bibliography1"/>
          </w:pPr>
        </w:pPrChange>
      </w:pPr>
      <w:r>
        <w:t xml:space="preserve">Theobald, E.J., Breckheimer, I. &amp; HilleRisLambers, J. (2017). Climate drives phenological reassembly of a mountain wildflower meadow community. </w:t>
      </w:r>
      <w:r>
        <w:rPr>
          <w:i/>
          <w:iCs/>
        </w:rPr>
        <w:t>Ecology</w:t>
      </w:r>
      <w:r>
        <w:t>, 98, 2799–2812.</w:t>
      </w:r>
    </w:p>
    <w:p w14:paraId="2E34F17E" w14:textId="77777777" w:rsidR="00BB0A31" w:rsidRDefault="000A3CCD">
      <w:pPr>
        <w:pStyle w:val="Bibliography1"/>
        <w:ind w:left="567" w:hanging="567"/>
        <w:pPrChange w:id="1080" w:author="Johan Ehrlén" w:date="2019-01-24T12:01:00Z">
          <w:pPr>
            <w:pStyle w:val="Bibliography1"/>
          </w:pPr>
        </w:pPrChange>
      </w:pPr>
      <w:r>
        <w:t xml:space="preserve">Thomann, M., Ehrlén, J. &amp; Ågren, J. (2018). Grazers affect selection on inflorescence height both directly and indirectly and effects change over time. </w:t>
      </w:r>
      <w:r>
        <w:rPr>
          <w:i/>
          <w:iCs/>
        </w:rPr>
        <w:t>Ecology</w:t>
      </w:r>
      <w:r>
        <w:t>, 99, 2167–2175.</w:t>
      </w:r>
    </w:p>
    <w:p w14:paraId="414A56A5" w14:textId="4AAB7491" w:rsidR="00415479" w:rsidRDefault="00415479">
      <w:pPr>
        <w:pStyle w:val="Bibliography1"/>
        <w:ind w:left="567" w:hanging="567"/>
        <w:rPr>
          <w:ins w:id="1081" w:author="Johan Ehrlén" w:date="2019-01-28T15:10:00Z"/>
        </w:rPr>
        <w:pPrChange w:id="1082" w:author="Johan Ehrlén" w:date="2019-01-24T12:01:00Z">
          <w:pPr>
            <w:pStyle w:val="Bibliography1"/>
          </w:pPr>
        </w:pPrChange>
      </w:pPr>
      <w:ins w:id="1083" w:author="Johan Ehrlén" w:date="2019-01-28T15:10:00Z">
        <w:r w:rsidRPr="00415479">
          <w:t>Thomson</w:t>
        </w:r>
        <w:r>
          <w:t>, J.D.</w:t>
        </w:r>
        <w:r w:rsidRPr="00415479">
          <w:t xml:space="preserve"> 2010. Flowering phenology, fruiting success and progressive deterioration of pollination in an early-flowering geophyte. </w:t>
        </w:r>
        <w:r w:rsidRPr="00415479">
          <w:rPr>
            <w:i/>
            <w:rPrChange w:id="1084" w:author="Johan Ehrlén" w:date="2019-01-28T15:10:00Z">
              <w:rPr/>
            </w:rPrChange>
          </w:rPr>
          <w:t>Philosophical Transactions of the Royal Society B: Biological Sciences</w:t>
        </w:r>
        <w:r w:rsidRPr="00415479">
          <w:t>, 365, 3187-3199.</w:t>
        </w:r>
      </w:ins>
    </w:p>
    <w:p w14:paraId="402146D1" w14:textId="5BEAC0B2" w:rsidR="00BB0A31" w:rsidRDefault="000A3CCD">
      <w:pPr>
        <w:pStyle w:val="Bibliography1"/>
        <w:ind w:left="567" w:hanging="567"/>
        <w:pPrChange w:id="1085" w:author="Johan Ehrlén" w:date="2019-01-24T12:01:00Z">
          <w:pPr>
            <w:pStyle w:val="Bibliography1"/>
          </w:pPr>
        </w:pPrChange>
      </w:pPr>
      <w:r>
        <w:t xml:space="preserve">Via, S. (1993). Adaptive phenotypic plasticity: target or by-product of selection in a variable environment? </w:t>
      </w:r>
      <w:r>
        <w:rPr>
          <w:i/>
          <w:iCs/>
        </w:rPr>
        <w:t>The American Naturalist</w:t>
      </w:r>
      <w:r>
        <w:t>, 142, 352–365.</w:t>
      </w:r>
    </w:p>
    <w:p w14:paraId="57A683CF" w14:textId="77777777" w:rsidR="00BB0A31" w:rsidRDefault="000A3CCD">
      <w:pPr>
        <w:pStyle w:val="Bibliography1"/>
        <w:ind w:left="567" w:hanging="567"/>
        <w:pPrChange w:id="1086" w:author="Johan Ehrlén" w:date="2019-01-24T12:01:00Z">
          <w:pPr>
            <w:pStyle w:val="Bibliography1"/>
          </w:pPr>
        </w:pPrChange>
      </w:pPr>
      <w:r>
        <w:t xml:space="preserve">Via, S., Gomulkiewicz, R., Jong, G.D., Scheiner, S.M., Schlichting, C.D. &amp; Tienderen, P.H.V. (1995). Adaptive phenotypic plasticity: consensus and controversy. </w:t>
      </w:r>
      <w:r>
        <w:rPr>
          <w:i/>
          <w:iCs/>
        </w:rPr>
        <w:t>Trends in Ecology &amp; Evolution</w:t>
      </w:r>
      <w:r>
        <w:t>, 10, 212–217.</w:t>
      </w:r>
    </w:p>
    <w:p w14:paraId="2A1B8BC5" w14:textId="77777777" w:rsidR="00BB0A31" w:rsidRDefault="000A3CCD">
      <w:pPr>
        <w:pStyle w:val="Bibliography1"/>
        <w:ind w:left="567" w:hanging="567"/>
        <w:pPrChange w:id="1087" w:author="Johan Ehrlén" w:date="2019-01-24T12:01:00Z">
          <w:pPr>
            <w:pStyle w:val="Bibliography1"/>
          </w:pPr>
        </w:pPrChange>
      </w:pPr>
      <w:r>
        <w:lastRenderedPageBreak/>
        <w:t xml:space="preserve">Visser, M.E. &amp; Both, C. (2005). Shifts in phenology due to global climate change: the need for a yardstick. </w:t>
      </w:r>
      <w:r>
        <w:rPr>
          <w:i/>
          <w:iCs/>
        </w:rPr>
        <w:t>Proceedings of the Royal Society of London B: Biological Sciences</w:t>
      </w:r>
      <w:r>
        <w:t>, 272, 2561–2569.</w:t>
      </w:r>
    </w:p>
    <w:p w14:paraId="7DCDC9CC" w14:textId="77777777" w:rsidR="00BB0A31" w:rsidRDefault="000A3CCD">
      <w:pPr>
        <w:pStyle w:val="Bibliography1"/>
        <w:ind w:left="567" w:hanging="567"/>
        <w:pPrChange w:id="1088" w:author="Johan Ehrlén" w:date="2019-01-24T12:01:00Z">
          <w:pPr>
            <w:pStyle w:val="Bibliography1"/>
          </w:pPr>
        </w:pPrChange>
      </w:pPr>
      <w:r>
        <w:t xml:space="preserve">Visser, M.E., Gienapp, P., Husby, A., Morrisey, M., Hera, I. de la, Pulido, F., </w:t>
      </w:r>
      <w:r>
        <w:rPr>
          <w:i/>
          <w:iCs/>
        </w:rPr>
        <w:t>et al.</w:t>
      </w:r>
      <w:r>
        <w:t xml:space="preserve"> (2015). Effects of spring temperatures on the strength of selection on timing of reproduction in a long-distance migratory bird. </w:t>
      </w:r>
      <w:r>
        <w:rPr>
          <w:i/>
          <w:iCs/>
        </w:rPr>
        <w:t>PLOS Biology</w:t>
      </w:r>
      <w:r>
        <w:t>, 13, e1002120.</w:t>
      </w:r>
    </w:p>
    <w:p w14:paraId="5AC39104" w14:textId="77777777" w:rsidR="00BB0A31" w:rsidRDefault="000A3CCD">
      <w:pPr>
        <w:pStyle w:val="Bibliography1"/>
        <w:ind w:left="567" w:hanging="567"/>
        <w:pPrChange w:id="1089" w:author="Johan Ehrlén" w:date="2019-01-24T12:01:00Z">
          <w:pPr>
            <w:pStyle w:val="Bibliography1"/>
          </w:pPr>
        </w:pPrChange>
      </w:pPr>
      <w:r>
        <w:t xml:space="preserve">Wadgymar, S.M., Ogilvie, J.E., Inouye, D.W., Weis, A.E. &amp; Anderson, J.T. (2018). Phenological responses to multiple environmental drivers under climate change: insights from a long-term observational study and a manipulative field experiment. </w:t>
      </w:r>
      <w:r>
        <w:rPr>
          <w:i/>
          <w:iCs/>
        </w:rPr>
        <w:t>New Phytologist</w:t>
      </w:r>
      <w:r>
        <w:t>, 218, 517–529.</w:t>
      </w:r>
    </w:p>
    <w:p w14:paraId="1B9F34AD" w14:textId="77777777" w:rsidR="00BB0A31" w:rsidRDefault="000A3CCD">
      <w:pPr>
        <w:pStyle w:val="Bibliography1"/>
        <w:ind w:left="567" w:hanging="567"/>
        <w:pPrChange w:id="1090" w:author="Johan Ehrlén" w:date="2019-01-24T12:01:00Z">
          <w:pPr>
            <w:pStyle w:val="Bibliography1"/>
          </w:pPr>
        </w:pPrChange>
      </w:pPr>
      <w:r>
        <w:t xml:space="preserve">Widén, B. &amp; Schiemann, K. (2003). The pattern of variation in leaflet shape and reproductive characters in Lathyrus vernus (L.) Bernh. (Fabaceae). </w:t>
      </w:r>
      <w:r>
        <w:rPr>
          <w:i/>
          <w:iCs/>
        </w:rPr>
        <w:t>Plant Syst. Evol.</w:t>
      </w:r>
      <w:r>
        <w:t>, 240, 41–54.</w:t>
      </w:r>
    </w:p>
    <w:p w14:paraId="45B48BBE" w14:textId="77777777" w:rsidR="000A3CCD" w:rsidRDefault="000A3CCD">
      <w:pPr>
        <w:ind w:left="567" w:hanging="567"/>
        <w:rPr>
          <w:rFonts w:cs="Mangal"/>
          <w:szCs w:val="21"/>
        </w:rPr>
        <w:sectPr w:rsidR="000A3CCD">
          <w:type w:val="continuous"/>
          <w:pgSz w:w="11906" w:h="16838"/>
          <w:pgMar w:top="1134" w:right="1134" w:bottom="1134" w:left="1134" w:header="720" w:footer="720" w:gutter="0"/>
          <w:cols w:space="720"/>
        </w:sectPr>
        <w:pPrChange w:id="1091" w:author="Johan Ehrlén" w:date="2019-01-24T12:01:00Z">
          <w:pPr/>
        </w:pPrChange>
      </w:pPr>
    </w:p>
    <w:p w14:paraId="3A61C906" w14:textId="314AF880" w:rsidR="00BB0A31" w:rsidDel="00C37976" w:rsidRDefault="00BB0A31">
      <w:pPr>
        <w:pStyle w:val="Standard"/>
        <w:pageBreakBefore/>
        <w:spacing w:line="480" w:lineRule="auto"/>
        <w:rPr>
          <w:del w:id="1092" w:author="Johan Ehrlén" w:date="2019-01-24T12:02:00Z"/>
          <w:rFonts w:cs="Times New Roman"/>
          <w:lang w:val="en-US"/>
        </w:rPr>
      </w:pPr>
    </w:p>
    <w:p w14:paraId="5469AC37" w14:textId="77777777" w:rsidR="00BB0A31" w:rsidRDefault="000A3CCD">
      <w:pPr>
        <w:pStyle w:val="Standard"/>
        <w:pageBreakBefore/>
        <w:spacing w:line="480" w:lineRule="auto"/>
        <w:rPr>
          <w:rFonts w:cs="Times New Roman"/>
          <w:lang w:val="en-US"/>
        </w:rPr>
      </w:pPr>
      <w:r>
        <w:rPr>
          <w:rFonts w:cs="Times New Roman"/>
          <w:lang w:val="en-US"/>
        </w:rPr>
        <w:lastRenderedPageBreak/>
        <w:t>Tables</w:t>
      </w:r>
    </w:p>
    <w:p w14:paraId="7500AD4B" w14:textId="18A17CB2" w:rsidR="00BB0A31" w:rsidRDefault="000A3CCD">
      <w:pPr>
        <w:pStyle w:val="Standard"/>
        <w:spacing w:line="480" w:lineRule="auto"/>
      </w:pPr>
      <w:r>
        <w:rPr>
          <w:rFonts w:cs="Times New Roman"/>
          <w:lang w:val="en-US"/>
        </w:rPr>
        <w:t xml:space="preserve">Table 1: Results of models testing for effects of yearly climate on (A) first flowering date (FFD) </w:t>
      </w:r>
      <w:del w:id="1093" w:author="Johan Ehrlén" w:date="2019-01-24T12:02:00Z">
        <w:r w:rsidDel="00C37976">
          <w:rPr>
            <w:rFonts w:cs="Times New Roman"/>
            <w:lang w:val="en-US"/>
          </w:rPr>
          <w:delText xml:space="preserve">for </w:delText>
        </w:r>
      </w:del>
      <w:ins w:id="1094" w:author="Johan Ehrlén" w:date="2019-01-24T12:02:00Z">
        <w:r w:rsidR="00C37976">
          <w:rPr>
            <w:rFonts w:cs="Times New Roman"/>
            <w:lang w:val="en-US"/>
          </w:rPr>
          <w:t xml:space="preserve">of </w:t>
        </w:r>
      </w:ins>
      <w:r>
        <w:rPr>
          <w:rFonts w:cs="Times New Roman"/>
          <w:lang w:val="en-US"/>
        </w:rPr>
        <w:t xml:space="preserve">individual plants, and on three measures of the yearly position (B) and the </w:t>
      </w:r>
      <w:del w:id="1095" w:author="Johan Ehrlén" w:date="2019-01-24T12:02:00Z">
        <w:r w:rsidDel="00C37976">
          <w:rPr>
            <w:rFonts w:cs="Times New Roman"/>
            <w:lang w:val="en-US"/>
          </w:rPr>
          <w:delText xml:space="preserve">yearly </w:delText>
        </w:r>
      </w:del>
      <w:r>
        <w:rPr>
          <w:rFonts w:cs="Times New Roman"/>
          <w:lang w:val="en-US"/>
        </w:rPr>
        <w:t xml:space="preserve">duration (C) of the flowering season of </w:t>
      </w:r>
      <w:r>
        <w:rPr>
          <w:rFonts w:cs="Times New Roman"/>
          <w:i/>
          <w:iCs/>
          <w:lang w:val="en-US"/>
        </w:rPr>
        <w:t>Lathyrus vernus</w:t>
      </w:r>
      <w:r>
        <w:rPr>
          <w:rFonts w:cs="Times New Roman"/>
          <w:lang w:val="en-US"/>
        </w:rPr>
        <w:t xml:space="preserve"> in 22 study years. The position of the flowering season was defined by the start, i.e. the date when 10% of the plants had started flowering, the mean, i.e. the mean first flowering date, and the end, i.e. the date when 90% of the plants had started flowering. The duration of the flowering season was defined by the number of days between the start and the end. In (A), linear mixed models with plant individual as a random effect and number of flowers as a covariate were used</w:t>
      </w:r>
      <w:ins w:id="1096" w:author="Johan Ehrlén" w:date="2019-01-24T12:02:00Z">
        <w:r w:rsidR="00C37976">
          <w:rPr>
            <w:rFonts w:cs="Times New Roman"/>
            <w:lang w:val="en-US"/>
          </w:rPr>
          <w:t>. Also shown are</w:t>
        </w:r>
      </w:ins>
      <w:del w:id="1097" w:author="Johan Ehrlén" w:date="2019-01-24T12:02:00Z">
        <w:r w:rsidDel="00C37976">
          <w:rPr>
            <w:rFonts w:cs="Times New Roman"/>
            <w:lang w:val="en-US"/>
          </w:rPr>
          <w:delText>,</w:delText>
        </w:r>
      </w:del>
      <w:r>
        <w:rPr>
          <w:rFonts w:cs="Times New Roman"/>
          <w:lang w:val="en-US"/>
        </w:rPr>
        <w:t xml:space="preserve"> averaged estimates and z-values across all candidate models with ΔAICc &lt; 2</w:t>
      </w:r>
      <w:del w:id="1098" w:author="Johan Ehrlén" w:date="2019-01-24T12:03:00Z">
        <w:r w:rsidDel="00C37976">
          <w:rPr>
            <w:rFonts w:cs="Times New Roman"/>
            <w:lang w:val="en-US"/>
          </w:rPr>
          <w:delText xml:space="preserve"> are shown</w:delText>
        </w:r>
      </w:del>
      <w:r>
        <w:rPr>
          <w:rFonts w:cs="Times New Roman"/>
          <w:lang w:val="en-US"/>
        </w:rPr>
        <w:t>, and values of marginal and conditional pseudo-R</w:t>
      </w:r>
      <w:r>
        <w:rPr>
          <w:rFonts w:cs="Times New Roman"/>
          <w:vertAlign w:val="superscript"/>
          <w:lang w:val="en-US"/>
        </w:rPr>
        <w:t>2</w:t>
      </w:r>
      <w:r>
        <w:rPr>
          <w:rFonts w:cs="Times New Roman"/>
          <w:lang w:val="en-US"/>
        </w:rPr>
        <w:t xml:space="preserve"> (representing, respectively, the variance explained by the fixed effects and by the entire model, (Nakagawa &amp; Schielzeth </w:t>
      </w:r>
      <w:r>
        <w:rPr>
          <w:lang w:val="en-US"/>
        </w:rPr>
        <w:t>2013)</w:t>
      </w:r>
      <w:ins w:id="1099" w:author="Johan Ehrlén" w:date="2019-01-24T12:03:00Z">
        <w:r w:rsidR="00C37976">
          <w:rPr>
            <w:lang w:val="en-US"/>
          </w:rPr>
          <w:t>)</w:t>
        </w:r>
      </w:ins>
      <w:r>
        <w:rPr>
          <w:rFonts w:cs="Times New Roman"/>
          <w:lang w:val="en-US"/>
        </w:rPr>
        <w:t xml:space="preserve"> </w:t>
      </w:r>
      <w:del w:id="1100" w:author="Johan Ehrlén" w:date="2019-01-24T12:03:00Z">
        <w:r w:rsidDel="00C37976">
          <w:rPr>
            <w:rFonts w:cs="Times New Roman"/>
            <w:lang w:val="en-US"/>
          </w:rPr>
          <w:delText xml:space="preserve">are shown </w:delText>
        </w:r>
      </w:del>
      <w:r>
        <w:rPr>
          <w:rFonts w:cs="Times New Roman"/>
          <w:lang w:val="en-US"/>
        </w:rPr>
        <w:t xml:space="preserve">for the best model resulting from model selection. </w:t>
      </w:r>
      <w:r>
        <w:rPr>
          <w:rFonts w:eastAsia="Times New Roman" w:cs="Times New Roman"/>
          <w:lang w:val="en-US"/>
        </w:rPr>
        <w:t>∑w</w:t>
      </w:r>
      <w:r>
        <w:rPr>
          <w:rFonts w:eastAsia="Times New Roman" w:cs="Times New Roman"/>
          <w:vertAlign w:val="subscript"/>
          <w:lang w:val="en-US"/>
        </w:rPr>
        <w:t>i</w:t>
      </w:r>
      <w:r>
        <w:rPr>
          <w:rFonts w:cs="Times New Roman"/>
          <w:lang w:val="en-US"/>
        </w:rPr>
        <w:t xml:space="preserve"> = Relative variable importance (sum of Akaike weights over all models including each variable). </w:t>
      </w:r>
      <w:r>
        <w:rPr>
          <w:color w:val="000000"/>
          <w:lang w:val="en-US"/>
        </w:rPr>
        <w:t xml:space="preserve">    </w:t>
      </w:r>
      <w:r>
        <w:rPr>
          <w:rFonts w:ascii="Lucida Console" w:hAnsi="Lucida Console"/>
          <w:color w:val="000000"/>
          <w:sz w:val="20"/>
          <w:lang w:val="en-US"/>
        </w:rPr>
        <w:t xml:space="preserve">      </w:t>
      </w:r>
    </w:p>
    <w:tbl>
      <w:tblPr>
        <w:tblW w:w="9436" w:type="dxa"/>
        <w:tblLayout w:type="fixed"/>
        <w:tblCellMar>
          <w:left w:w="10" w:type="dxa"/>
          <w:right w:w="10" w:type="dxa"/>
        </w:tblCellMar>
        <w:tblLook w:val="0000" w:firstRow="0" w:lastRow="0" w:firstColumn="0" w:lastColumn="0" w:noHBand="0" w:noVBand="0"/>
      </w:tblPr>
      <w:tblGrid>
        <w:gridCol w:w="2864"/>
        <w:gridCol w:w="2870"/>
        <w:gridCol w:w="751"/>
        <w:gridCol w:w="491"/>
        <w:gridCol w:w="1038"/>
        <w:gridCol w:w="871"/>
        <w:gridCol w:w="551"/>
      </w:tblGrid>
      <w:tr w:rsidR="00BB0A31" w14:paraId="73D0EBB4" w14:textId="77777777">
        <w:trPr>
          <w:trHeight w:val="6"/>
        </w:trPr>
        <w:tc>
          <w:tcPr>
            <w:tcW w:w="2864"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360504FE" w14:textId="77777777" w:rsidR="00BB0A31" w:rsidRDefault="000A3CCD">
            <w:pPr>
              <w:pStyle w:val="Standard"/>
              <w:rPr>
                <w:lang w:val="en-US"/>
              </w:rPr>
            </w:pPr>
            <w:r>
              <w:rPr>
                <w:lang w:val="en-US"/>
              </w:rPr>
              <w:t>Response variable</w:t>
            </w:r>
          </w:p>
        </w:tc>
        <w:tc>
          <w:tcPr>
            <w:tcW w:w="2870"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799D49BB" w14:textId="77777777" w:rsidR="00BB0A31" w:rsidRDefault="000A3CCD">
            <w:pPr>
              <w:pStyle w:val="Standard"/>
              <w:rPr>
                <w:lang w:val="en-US"/>
              </w:rPr>
            </w:pPr>
            <w:r>
              <w:rPr>
                <w:lang w:val="en-US"/>
              </w:rPr>
              <w:t>Predictor variable</w:t>
            </w:r>
          </w:p>
        </w:tc>
        <w:tc>
          <w:tcPr>
            <w:tcW w:w="1242" w:type="dxa"/>
            <w:gridSpan w:val="2"/>
            <w:tcBorders>
              <w:top w:val="single" w:sz="2" w:space="0" w:color="000000"/>
              <w:bottom w:val="single" w:sz="2" w:space="0" w:color="000000"/>
            </w:tcBorders>
            <w:shd w:val="clear" w:color="auto" w:fill="auto"/>
            <w:tcMar>
              <w:top w:w="55" w:type="dxa"/>
              <w:left w:w="55" w:type="dxa"/>
              <w:bottom w:w="55" w:type="dxa"/>
              <w:right w:w="55" w:type="dxa"/>
            </w:tcMar>
            <w:vAlign w:val="center"/>
          </w:tcPr>
          <w:p w14:paraId="22227363" w14:textId="77777777" w:rsidR="00BB0A31" w:rsidRDefault="000A3CCD">
            <w:pPr>
              <w:pStyle w:val="TableContents"/>
              <w:jc w:val="center"/>
              <w:rPr>
                <w:lang w:val="en-US"/>
              </w:rPr>
            </w:pPr>
            <w:r>
              <w:rPr>
                <w:lang w:val="en-US"/>
              </w:rPr>
              <w:t>Estimate</w:t>
            </w:r>
          </w:p>
        </w:tc>
        <w:tc>
          <w:tcPr>
            <w:tcW w:w="1038"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1EB15889" w14:textId="77777777" w:rsidR="00BB0A31" w:rsidRDefault="000A3CCD">
            <w:pPr>
              <w:pStyle w:val="TableContents"/>
              <w:jc w:val="center"/>
              <w:rPr>
                <w:lang w:val="en-US"/>
              </w:rPr>
            </w:pPr>
            <w:r>
              <w:rPr>
                <w:lang w:val="en-US"/>
              </w:rPr>
              <w:t>Std. error</w:t>
            </w:r>
          </w:p>
        </w:tc>
        <w:tc>
          <w:tcPr>
            <w:tcW w:w="871"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149E42C2" w14:textId="77777777" w:rsidR="00BB0A31" w:rsidRDefault="000A3CCD">
            <w:pPr>
              <w:pStyle w:val="TableContents"/>
              <w:jc w:val="center"/>
              <w:rPr>
                <w:lang w:val="en-US"/>
              </w:rPr>
            </w:pPr>
            <w:r>
              <w:rPr>
                <w:lang w:val="en-US"/>
              </w:rPr>
              <w:t>z</w:t>
            </w:r>
          </w:p>
        </w:tc>
        <w:tc>
          <w:tcPr>
            <w:tcW w:w="551"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1673CECA" w14:textId="77777777" w:rsidR="00BB0A31" w:rsidRDefault="000A3CCD">
            <w:pPr>
              <w:pStyle w:val="TableContents"/>
              <w:jc w:val="center"/>
            </w:pPr>
            <w:r>
              <w:rPr>
                <w:rFonts w:eastAsia="Times New Roman" w:cs="Times New Roman"/>
                <w:lang w:val="en-US"/>
              </w:rPr>
              <w:t>∑w</w:t>
            </w:r>
            <w:r>
              <w:rPr>
                <w:rFonts w:eastAsia="Times New Roman" w:cs="Times New Roman"/>
                <w:vertAlign w:val="subscript"/>
                <w:lang w:val="en-US"/>
              </w:rPr>
              <w:t>i</w:t>
            </w:r>
          </w:p>
        </w:tc>
      </w:tr>
      <w:tr w:rsidR="00BB0A31" w14:paraId="6A561C61" w14:textId="77777777">
        <w:trPr>
          <w:trHeight w:val="6"/>
        </w:trPr>
        <w:tc>
          <w:tcPr>
            <w:tcW w:w="2864" w:type="dxa"/>
            <w:vMerge w:val="restart"/>
            <w:tcBorders>
              <w:top w:val="single" w:sz="2" w:space="0" w:color="000000"/>
            </w:tcBorders>
            <w:shd w:val="clear" w:color="auto" w:fill="auto"/>
            <w:tcMar>
              <w:top w:w="55" w:type="dxa"/>
              <w:left w:w="55" w:type="dxa"/>
              <w:bottom w:w="55" w:type="dxa"/>
              <w:right w:w="55" w:type="dxa"/>
            </w:tcMar>
            <w:vAlign w:val="center"/>
          </w:tcPr>
          <w:p w14:paraId="30EF4DCE" w14:textId="77777777" w:rsidR="00BB0A31" w:rsidRDefault="000A3CCD">
            <w:pPr>
              <w:pStyle w:val="TableContents"/>
              <w:rPr>
                <w:lang w:val="en-US"/>
              </w:rPr>
            </w:pPr>
            <w:r>
              <w:rPr>
                <w:lang w:val="en-US"/>
              </w:rPr>
              <w:t>A) FFD</w:t>
            </w:r>
          </w:p>
          <w:p w14:paraId="6788A396" w14:textId="77777777" w:rsidR="00BB0A31" w:rsidRDefault="000A3CCD">
            <w:pPr>
              <w:pStyle w:val="TableContents"/>
              <w:rPr>
                <w:lang w:val="en-US"/>
              </w:rPr>
            </w:pPr>
            <w:r>
              <w:rPr>
                <w:lang w:val="en-US"/>
              </w:rPr>
              <w:t xml:space="preserve">     N = 2411</w:t>
            </w:r>
          </w:p>
          <w:p w14:paraId="7FF8A3D4" w14:textId="77777777" w:rsidR="00BB0A31" w:rsidRDefault="000A3CCD">
            <w:pPr>
              <w:pStyle w:val="TableContents"/>
            </w:pPr>
            <w:r>
              <w:rPr>
                <w:lang w:val="en-US"/>
              </w:rPr>
              <w:t xml:space="preserve">     R</w:t>
            </w:r>
            <w:r>
              <w:rPr>
                <w:vertAlign w:val="superscript"/>
                <w:lang w:val="en-US"/>
              </w:rPr>
              <w:t xml:space="preserve">2 </w:t>
            </w:r>
            <w:r>
              <w:rPr>
                <w:vertAlign w:val="subscript"/>
                <w:lang w:val="en-US"/>
              </w:rPr>
              <w:t>marg</w:t>
            </w:r>
            <w:r>
              <w:rPr>
                <w:lang w:val="en-US"/>
              </w:rPr>
              <w:t xml:space="preserve"> = 0.577</w:t>
            </w:r>
          </w:p>
          <w:p w14:paraId="00B20344" w14:textId="77777777" w:rsidR="00BB0A31" w:rsidRDefault="000A3CCD">
            <w:pPr>
              <w:pStyle w:val="TableContents"/>
            </w:pPr>
            <w:r>
              <w:rPr>
                <w:lang w:val="en-US"/>
              </w:rPr>
              <w:t xml:space="preserve">     R</w:t>
            </w:r>
            <w:r>
              <w:rPr>
                <w:vertAlign w:val="superscript"/>
                <w:lang w:val="en-US"/>
              </w:rPr>
              <w:t xml:space="preserve">2 </w:t>
            </w:r>
            <w:r>
              <w:rPr>
                <w:vertAlign w:val="subscript"/>
                <w:lang w:val="en-US"/>
              </w:rPr>
              <w:t>cond</w:t>
            </w:r>
            <w:r>
              <w:rPr>
                <w:lang w:val="en-US"/>
              </w:rPr>
              <w:t xml:space="preserve"> = 0.628</w:t>
            </w:r>
          </w:p>
        </w:tc>
        <w:tc>
          <w:tcPr>
            <w:tcW w:w="2870" w:type="dxa"/>
            <w:shd w:val="clear" w:color="auto" w:fill="auto"/>
            <w:tcMar>
              <w:top w:w="55" w:type="dxa"/>
              <w:left w:w="55" w:type="dxa"/>
              <w:bottom w:w="55" w:type="dxa"/>
              <w:right w:w="55" w:type="dxa"/>
            </w:tcMar>
            <w:vAlign w:val="center"/>
          </w:tcPr>
          <w:p w14:paraId="4833F5EF" w14:textId="77777777" w:rsidR="00BB0A31" w:rsidRDefault="000A3CCD">
            <w:pPr>
              <w:pStyle w:val="TableContents"/>
              <w:rPr>
                <w:lang w:val="en-US"/>
              </w:rPr>
            </w:pPr>
            <w:r>
              <w:rPr>
                <w:lang w:val="en-US"/>
              </w:rPr>
              <w:t>Precipitation March</w:t>
            </w:r>
          </w:p>
        </w:tc>
        <w:tc>
          <w:tcPr>
            <w:tcW w:w="751" w:type="dxa"/>
            <w:shd w:val="clear" w:color="auto" w:fill="auto"/>
            <w:tcMar>
              <w:top w:w="55" w:type="dxa"/>
              <w:left w:w="55" w:type="dxa"/>
              <w:bottom w:w="55" w:type="dxa"/>
              <w:right w:w="55" w:type="dxa"/>
            </w:tcMar>
            <w:vAlign w:val="center"/>
          </w:tcPr>
          <w:p w14:paraId="0C6EAE71" w14:textId="77777777" w:rsidR="00BB0A31" w:rsidRDefault="000A3CCD">
            <w:pPr>
              <w:pStyle w:val="PreformattedText"/>
              <w:snapToGrid w:val="0"/>
              <w:jc w:val="right"/>
              <w:rPr>
                <w:rFonts w:ascii="Times New Roman" w:hAnsi="Times New Roman"/>
                <w:color w:val="000000"/>
                <w:sz w:val="24"/>
                <w:szCs w:val="24"/>
                <w:lang w:val="en-US"/>
              </w:rPr>
            </w:pPr>
            <w:r>
              <w:rPr>
                <w:rFonts w:ascii="Times New Roman" w:hAnsi="Times New Roman"/>
                <w:color w:val="000000"/>
                <w:sz w:val="24"/>
                <w:szCs w:val="24"/>
                <w:lang w:val="en-US"/>
              </w:rPr>
              <w:t>-0.716</w:t>
            </w:r>
          </w:p>
        </w:tc>
        <w:tc>
          <w:tcPr>
            <w:tcW w:w="491" w:type="dxa"/>
            <w:shd w:val="clear" w:color="auto" w:fill="auto"/>
            <w:tcMar>
              <w:top w:w="55" w:type="dxa"/>
              <w:left w:w="55" w:type="dxa"/>
              <w:bottom w:w="55" w:type="dxa"/>
              <w:right w:w="55" w:type="dxa"/>
            </w:tcMar>
            <w:vAlign w:val="center"/>
          </w:tcPr>
          <w:p w14:paraId="0D26D11D" w14:textId="77777777" w:rsidR="00BB0A31" w:rsidRDefault="000A3CCD">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2530F185"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0.105</w:t>
            </w:r>
          </w:p>
        </w:tc>
        <w:tc>
          <w:tcPr>
            <w:tcW w:w="871" w:type="dxa"/>
            <w:shd w:val="clear" w:color="auto" w:fill="auto"/>
            <w:tcMar>
              <w:top w:w="55" w:type="dxa"/>
              <w:left w:w="55" w:type="dxa"/>
              <w:bottom w:w="55" w:type="dxa"/>
              <w:right w:w="55" w:type="dxa"/>
            </w:tcMar>
            <w:vAlign w:val="center"/>
          </w:tcPr>
          <w:p w14:paraId="61AE46B1"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6.85</w:t>
            </w:r>
          </w:p>
        </w:tc>
        <w:tc>
          <w:tcPr>
            <w:tcW w:w="551" w:type="dxa"/>
            <w:shd w:val="clear" w:color="auto" w:fill="auto"/>
            <w:tcMar>
              <w:top w:w="55" w:type="dxa"/>
              <w:left w:w="55" w:type="dxa"/>
              <w:bottom w:w="55" w:type="dxa"/>
              <w:right w:w="55" w:type="dxa"/>
            </w:tcMar>
            <w:vAlign w:val="center"/>
          </w:tcPr>
          <w:p w14:paraId="75DAEA29" w14:textId="77777777" w:rsidR="00BB0A31" w:rsidRDefault="000A3CCD">
            <w:pPr>
              <w:pStyle w:val="TableContents"/>
              <w:snapToGrid w:val="0"/>
              <w:jc w:val="center"/>
              <w:rPr>
                <w:lang w:val="en-US"/>
              </w:rPr>
            </w:pPr>
            <w:r>
              <w:rPr>
                <w:lang w:val="en-US"/>
              </w:rPr>
              <w:t>1.00</w:t>
            </w:r>
          </w:p>
        </w:tc>
      </w:tr>
      <w:tr w:rsidR="00BB0A31" w14:paraId="08A3ED94" w14:textId="77777777">
        <w:trPr>
          <w:trHeight w:val="6"/>
        </w:trPr>
        <w:tc>
          <w:tcPr>
            <w:tcW w:w="2864" w:type="dxa"/>
            <w:vMerge/>
            <w:tcBorders>
              <w:top w:val="single" w:sz="2" w:space="0" w:color="000000"/>
            </w:tcBorders>
            <w:shd w:val="clear" w:color="auto" w:fill="auto"/>
            <w:tcMar>
              <w:top w:w="55" w:type="dxa"/>
              <w:left w:w="55" w:type="dxa"/>
              <w:bottom w:w="55" w:type="dxa"/>
              <w:right w:w="55" w:type="dxa"/>
            </w:tcMar>
            <w:vAlign w:val="center"/>
          </w:tcPr>
          <w:p w14:paraId="048BAE40"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7DA88E22" w14:textId="77777777" w:rsidR="00BB0A31" w:rsidRDefault="000A3CCD">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vAlign w:val="center"/>
          </w:tcPr>
          <w:p w14:paraId="4661BA18" w14:textId="77777777" w:rsidR="00BB0A31" w:rsidRDefault="000A3CCD">
            <w:pPr>
              <w:pStyle w:val="PreformattedText"/>
              <w:snapToGrid w:val="0"/>
              <w:jc w:val="right"/>
              <w:rPr>
                <w:rFonts w:ascii="Times New Roman" w:hAnsi="Times New Roman"/>
                <w:color w:val="000000"/>
                <w:sz w:val="24"/>
                <w:szCs w:val="24"/>
                <w:lang w:val="en-US"/>
              </w:rPr>
            </w:pPr>
            <w:r>
              <w:rPr>
                <w:rFonts w:ascii="Times New Roman" w:hAnsi="Times New Roman"/>
                <w:color w:val="000000"/>
                <w:sz w:val="24"/>
                <w:szCs w:val="24"/>
                <w:lang w:val="en-US"/>
              </w:rPr>
              <w:t>-0.345</w:t>
            </w:r>
          </w:p>
        </w:tc>
        <w:tc>
          <w:tcPr>
            <w:tcW w:w="491" w:type="dxa"/>
            <w:shd w:val="clear" w:color="auto" w:fill="auto"/>
            <w:tcMar>
              <w:top w:w="55" w:type="dxa"/>
              <w:left w:w="55" w:type="dxa"/>
              <w:bottom w:w="55" w:type="dxa"/>
              <w:right w:w="55" w:type="dxa"/>
            </w:tcMar>
            <w:vAlign w:val="center"/>
          </w:tcPr>
          <w:p w14:paraId="2E2CFB6B" w14:textId="77777777" w:rsidR="00BB0A31" w:rsidRDefault="000A3CCD">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0EB60367"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0.125</w:t>
            </w:r>
          </w:p>
        </w:tc>
        <w:tc>
          <w:tcPr>
            <w:tcW w:w="871" w:type="dxa"/>
            <w:shd w:val="clear" w:color="auto" w:fill="auto"/>
            <w:tcMar>
              <w:top w:w="55" w:type="dxa"/>
              <w:left w:w="55" w:type="dxa"/>
              <w:bottom w:w="55" w:type="dxa"/>
              <w:right w:w="55" w:type="dxa"/>
            </w:tcMar>
            <w:vAlign w:val="center"/>
          </w:tcPr>
          <w:p w14:paraId="77AD3D7D"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2.77</w:t>
            </w:r>
          </w:p>
        </w:tc>
        <w:tc>
          <w:tcPr>
            <w:tcW w:w="551" w:type="dxa"/>
            <w:shd w:val="clear" w:color="auto" w:fill="auto"/>
            <w:tcMar>
              <w:top w:w="55" w:type="dxa"/>
              <w:left w:w="55" w:type="dxa"/>
              <w:bottom w:w="55" w:type="dxa"/>
              <w:right w:w="55" w:type="dxa"/>
            </w:tcMar>
            <w:vAlign w:val="center"/>
          </w:tcPr>
          <w:p w14:paraId="4C1CD1A8" w14:textId="77777777" w:rsidR="00BB0A31" w:rsidRDefault="000A3CCD">
            <w:pPr>
              <w:pStyle w:val="TableContents"/>
              <w:snapToGrid w:val="0"/>
              <w:jc w:val="center"/>
              <w:rPr>
                <w:lang w:val="en-US"/>
              </w:rPr>
            </w:pPr>
            <w:r>
              <w:rPr>
                <w:lang w:val="en-US"/>
              </w:rPr>
              <w:t>0.95</w:t>
            </w:r>
          </w:p>
        </w:tc>
      </w:tr>
      <w:tr w:rsidR="00BB0A31" w14:paraId="014334DC" w14:textId="77777777">
        <w:trPr>
          <w:trHeight w:val="6"/>
        </w:trPr>
        <w:tc>
          <w:tcPr>
            <w:tcW w:w="2864" w:type="dxa"/>
            <w:vMerge/>
            <w:tcBorders>
              <w:top w:val="single" w:sz="2" w:space="0" w:color="000000"/>
            </w:tcBorders>
            <w:shd w:val="clear" w:color="auto" w:fill="auto"/>
            <w:tcMar>
              <w:top w:w="55" w:type="dxa"/>
              <w:left w:w="55" w:type="dxa"/>
              <w:bottom w:w="55" w:type="dxa"/>
              <w:right w:w="55" w:type="dxa"/>
            </w:tcMar>
            <w:vAlign w:val="center"/>
          </w:tcPr>
          <w:p w14:paraId="13DE0E8D"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48E0EB26" w14:textId="77777777" w:rsidR="00BB0A31" w:rsidRDefault="000A3CCD">
            <w:pPr>
              <w:pStyle w:val="TableContents"/>
              <w:rPr>
                <w:lang w:val="en-US"/>
              </w:rPr>
            </w:pPr>
            <w:r>
              <w:rPr>
                <w:lang w:val="en-US"/>
              </w:rPr>
              <w:t>Mean March</w:t>
            </w:r>
          </w:p>
        </w:tc>
        <w:tc>
          <w:tcPr>
            <w:tcW w:w="751" w:type="dxa"/>
            <w:shd w:val="clear" w:color="auto" w:fill="auto"/>
            <w:tcMar>
              <w:top w:w="55" w:type="dxa"/>
              <w:left w:w="55" w:type="dxa"/>
              <w:bottom w:w="55" w:type="dxa"/>
              <w:right w:w="55" w:type="dxa"/>
            </w:tcMar>
            <w:vAlign w:val="center"/>
          </w:tcPr>
          <w:p w14:paraId="77A9E5EC" w14:textId="77777777" w:rsidR="00BB0A31" w:rsidRDefault="000A3CCD">
            <w:pPr>
              <w:pStyle w:val="PreformattedText"/>
              <w:snapToGrid w:val="0"/>
              <w:jc w:val="right"/>
              <w:rPr>
                <w:rFonts w:ascii="Times New Roman" w:hAnsi="Times New Roman"/>
                <w:color w:val="000000"/>
                <w:sz w:val="24"/>
                <w:szCs w:val="24"/>
                <w:lang w:val="en-US"/>
              </w:rPr>
            </w:pPr>
            <w:r>
              <w:rPr>
                <w:rFonts w:ascii="Times New Roman" w:hAnsi="Times New Roman"/>
                <w:color w:val="000000"/>
                <w:sz w:val="24"/>
                <w:szCs w:val="24"/>
                <w:lang w:val="en-US"/>
              </w:rPr>
              <w:t>-0.074</w:t>
            </w:r>
          </w:p>
        </w:tc>
        <w:tc>
          <w:tcPr>
            <w:tcW w:w="491" w:type="dxa"/>
            <w:shd w:val="clear" w:color="auto" w:fill="auto"/>
            <w:tcMar>
              <w:top w:w="55" w:type="dxa"/>
              <w:left w:w="55" w:type="dxa"/>
              <w:bottom w:w="55" w:type="dxa"/>
              <w:right w:w="55" w:type="dxa"/>
            </w:tcMar>
            <w:vAlign w:val="center"/>
          </w:tcPr>
          <w:p w14:paraId="4BE675C3" w14:textId="77777777" w:rsidR="00BB0A31" w:rsidRDefault="00BB0A31">
            <w:pPr>
              <w:pStyle w:val="TableContents"/>
              <w:snapToGrid w:val="0"/>
              <w:rPr>
                <w:lang w:val="en-US"/>
              </w:rPr>
            </w:pPr>
          </w:p>
        </w:tc>
        <w:tc>
          <w:tcPr>
            <w:tcW w:w="1038" w:type="dxa"/>
            <w:shd w:val="clear" w:color="auto" w:fill="auto"/>
            <w:tcMar>
              <w:top w:w="55" w:type="dxa"/>
              <w:left w:w="55" w:type="dxa"/>
              <w:bottom w:w="55" w:type="dxa"/>
              <w:right w:w="55" w:type="dxa"/>
            </w:tcMar>
            <w:vAlign w:val="center"/>
          </w:tcPr>
          <w:p w14:paraId="63408A63"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0.136</w:t>
            </w:r>
          </w:p>
        </w:tc>
        <w:tc>
          <w:tcPr>
            <w:tcW w:w="871" w:type="dxa"/>
            <w:shd w:val="clear" w:color="auto" w:fill="auto"/>
            <w:tcMar>
              <w:top w:w="55" w:type="dxa"/>
              <w:left w:w="55" w:type="dxa"/>
              <w:bottom w:w="55" w:type="dxa"/>
              <w:right w:w="55" w:type="dxa"/>
            </w:tcMar>
            <w:vAlign w:val="center"/>
          </w:tcPr>
          <w:p w14:paraId="3E09DBEB"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0.54</w:t>
            </w:r>
          </w:p>
        </w:tc>
        <w:tc>
          <w:tcPr>
            <w:tcW w:w="551" w:type="dxa"/>
            <w:shd w:val="clear" w:color="auto" w:fill="auto"/>
            <w:tcMar>
              <w:top w:w="55" w:type="dxa"/>
              <w:left w:w="55" w:type="dxa"/>
              <w:bottom w:w="55" w:type="dxa"/>
              <w:right w:w="55" w:type="dxa"/>
            </w:tcMar>
            <w:vAlign w:val="center"/>
          </w:tcPr>
          <w:p w14:paraId="1B46AC0D" w14:textId="77777777" w:rsidR="00BB0A31" w:rsidRDefault="000A3CCD">
            <w:pPr>
              <w:pStyle w:val="TableContents"/>
              <w:snapToGrid w:val="0"/>
              <w:jc w:val="center"/>
              <w:rPr>
                <w:lang w:val="en-US"/>
              </w:rPr>
            </w:pPr>
            <w:r>
              <w:rPr>
                <w:lang w:val="en-US"/>
              </w:rPr>
              <w:t>0.23</w:t>
            </w:r>
          </w:p>
        </w:tc>
      </w:tr>
      <w:tr w:rsidR="00BB0A31" w14:paraId="41A9253E" w14:textId="77777777">
        <w:trPr>
          <w:trHeight w:val="6"/>
        </w:trPr>
        <w:tc>
          <w:tcPr>
            <w:tcW w:w="2864" w:type="dxa"/>
            <w:vMerge/>
            <w:tcBorders>
              <w:top w:val="single" w:sz="2" w:space="0" w:color="000000"/>
            </w:tcBorders>
            <w:shd w:val="clear" w:color="auto" w:fill="auto"/>
            <w:tcMar>
              <w:top w:w="55" w:type="dxa"/>
              <w:left w:w="55" w:type="dxa"/>
              <w:bottom w:w="55" w:type="dxa"/>
              <w:right w:w="55" w:type="dxa"/>
            </w:tcMar>
            <w:vAlign w:val="center"/>
          </w:tcPr>
          <w:p w14:paraId="0A4F9000"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29540CB2" w14:textId="77777777" w:rsidR="00BB0A31" w:rsidRDefault="000A3CCD">
            <w:pPr>
              <w:pStyle w:val="TableContents"/>
              <w:rPr>
                <w:lang w:val="en-US"/>
              </w:rPr>
            </w:pPr>
            <w:r>
              <w:rPr>
                <w:lang w:val="en-US"/>
              </w:rPr>
              <w:t>Max March</w:t>
            </w:r>
          </w:p>
        </w:tc>
        <w:tc>
          <w:tcPr>
            <w:tcW w:w="751" w:type="dxa"/>
            <w:shd w:val="clear" w:color="auto" w:fill="auto"/>
            <w:tcMar>
              <w:top w:w="55" w:type="dxa"/>
              <w:left w:w="55" w:type="dxa"/>
              <w:bottom w:w="55" w:type="dxa"/>
              <w:right w:w="55" w:type="dxa"/>
            </w:tcMar>
            <w:vAlign w:val="center"/>
          </w:tcPr>
          <w:p w14:paraId="1877CC97" w14:textId="77777777" w:rsidR="00BB0A31" w:rsidRDefault="000A3CCD">
            <w:pPr>
              <w:pStyle w:val="PreformattedText"/>
              <w:snapToGrid w:val="0"/>
              <w:jc w:val="right"/>
              <w:rPr>
                <w:rFonts w:ascii="Times New Roman" w:hAnsi="Times New Roman"/>
                <w:color w:val="000000"/>
                <w:sz w:val="24"/>
                <w:szCs w:val="24"/>
                <w:lang w:val="en-US"/>
              </w:rPr>
            </w:pPr>
            <w:r>
              <w:rPr>
                <w:rFonts w:ascii="Times New Roman" w:hAnsi="Times New Roman"/>
                <w:color w:val="000000"/>
                <w:sz w:val="24"/>
                <w:szCs w:val="24"/>
                <w:lang w:val="en-US"/>
              </w:rPr>
              <w:t>-0.236</w:t>
            </w:r>
          </w:p>
        </w:tc>
        <w:tc>
          <w:tcPr>
            <w:tcW w:w="491" w:type="dxa"/>
            <w:shd w:val="clear" w:color="auto" w:fill="auto"/>
            <w:tcMar>
              <w:top w:w="55" w:type="dxa"/>
              <w:left w:w="55" w:type="dxa"/>
              <w:bottom w:w="55" w:type="dxa"/>
              <w:right w:w="55" w:type="dxa"/>
            </w:tcMar>
            <w:vAlign w:val="center"/>
          </w:tcPr>
          <w:p w14:paraId="46F0765D" w14:textId="77777777" w:rsidR="00BB0A31" w:rsidRDefault="00BB0A31">
            <w:pPr>
              <w:pStyle w:val="TableContents"/>
              <w:snapToGrid w:val="0"/>
              <w:rPr>
                <w:lang w:val="en-US"/>
              </w:rPr>
            </w:pPr>
          </w:p>
        </w:tc>
        <w:tc>
          <w:tcPr>
            <w:tcW w:w="1038" w:type="dxa"/>
            <w:shd w:val="clear" w:color="auto" w:fill="auto"/>
            <w:tcMar>
              <w:top w:w="55" w:type="dxa"/>
              <w:left w:w="55" w:type="dxa"/>
              <w:bottom w:w="55" w:type="dxa"/>
              <w:right w:w="55" w:type="dxa"/>
            </w:tcMar>
            <w:vAlign w:val="center"/>
          </w:tcPr>
          <w:p w14:paraId="11F9A425"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0.185</w:t>
            </w:r>
          </w:p>
        </w:tc>
        <w:tc>
          <w:tcPr>
            <w:tcW w:w="871" w:type="dxa"/>
            <w:shd w:val="clear" w:color="auto" w:fill="auto"/>
            <w:tcMar>
              <w:top w:w="55" w:type="dxa"/>
              <w:left w:w="55" w:type="dxa"/>
              <w:bottom w:w="55" w:type="dxa"/>
              <w:right w:w="55" w:type="dxa"/>
            </w:tcMar>
            <w:vAlign w:val="center"/>
          </w:tcPr>
          <w:p w14:paraId="311ACCD9"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1.28</w:t>
            </w:r>
          </w:p>
        </w:tc>
        <w:tc>
          <w:tcPr>
            <w:tcW w:w="551" w:type="dxa"/>
            <w:shd w:val="clear" w:color="auto" w:fill="auto"/>
            <w:tcMar>
              <w:top w:w="55" w:type="dxa"/>
              <w:left w:w="55" w:type="dxa"/>
              <w:bottom w:w="55" w:type="dxa"/>
              <w:right w:w="55" w:type="dxa"/>
            </w:tcMar>
            <w:vAlign w:val="center"/>
          </w:tcPr>
          <w:p w14:paraId="6C317D84" w14:textId="77777777" w:rsidR="00BB0A31" w:rsidRDefault="000A3CCD">
            <w:pPr>
              <w:pStyle w:val="TableContents"/>
              <w:snapToGrid w:val="0"/>
              <w:jc w:val="center"/>
              <w:rPr>
                <w:lang w:val="en-US"/>
              </w:rPr>
            </w:pPr>
            <w:r>
              <w:rPr>
                <w:lang w:val="en-US"/>
              </w:rPr>
              <w:t>0.63</w:t>
            </w:r>
          </w:p>
        </w:tc>
      </w:tr>
      <w:tr w:rsidR="00BB0A31" w14:paraId="4821C039" w14:textId="77777777">
        <w:trPr>
          <w:trHeight w:val="6"/>
        </w:trPr>
        <w:tc>
          <w:tcPr>
            <w:tcW w:w="2864" w:type="dxa"/>
            <w:vMerge/>
            <w:tcBorders>
              <w:top w:val="single" w:sz="2" w:space="0" w:color="000000"/>
            </w:tcBorders>
            <w:shd w:val="clear" w:color="auto" w:fill="auto"/>
            <w:tcMar>
              <w:top w:w="55" w:type="dxa"/>
              <w:left w:w="55" w:type="dxa"/>
              <w:bottom w:w="55" w:type="dxa"/>
              <w:right w:w="55" w:type="dxa"/>
            </w:tcMar>
            <w:vAlign w:val="center"/>
          </w:tcPr>
          <w:p w14:paraId="110691C5"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4412E8AA" w14:textId="77777777" w:rsidR="00BB0A31" w:rsidRDefault="000A3CCD">
            <w:pPr>
              <w:pStyle w:val="TableContents"/>
              <w:rPr>
                <w:lang w:val="en-US"/>
              </w:rPr>
            </w:pPr>
            <w:r>
              <w:rPr>
                <w:lang w:val="en-US"/>
              </w:rPr>
              <w:t>Mean April</w:t>
            </w:r>
          </w:p>
        </w:tc>
        <w:tc>
          <w:tcPr>
            <w:tcW w:w="751" w:type="dxa"/>
            <w:shd w:val="clear" w:color="auto" w:fill="auto"/>
            <w:tcMar>
              <w:top w:w="55" w:type="dxa"/>
              <w:left w:w="55" w:type="dxa"/>
              <w:bottom w:w="55" w:type="dxa"/>
              <w:right w:w="55" w:type="dxa"/>
            </w:tcMar>
            <w:vAlign w:val="center"/>
          </w:tcPr>
          <w:p w14:paraId="2474A125" w14:textId="77777777" w:rsidR="00BB0A31" w:rsidRDefault="000A3CCD">
            <w:pPr>
              <w:pStyle w:val="PreformattedText"/>
              <w:snapToGrid w:val="0"/>
              <w:jc w:val="right"/>
              <w:rPr>
                <w:rFonts w:ascii="Times New Roman" w:hAnsi="Times New Roman"/>
                <w:color w:val="000000"/>
                <w:sz w:val="24"/>
                <w:szCs w:val="24"/>
                <w:lang w:val="en-US"/>
              </w:rPr>
            </w:pPr>
            <w:r>
              <w:rPr>
                <w:rFonts w:ascii="Times New Roman" w:hAnsi="Times New Roman"/>
                <w:color w:val="000000"/>
                <w:sz w:val="24"/>
                <w:szCs w:val="24"/>
                <w:lang w:val="en-US"/>
              </w:rPr>
              <w:t>-2.188</w:t>
            </w:r>
          </w:p>
        </w:tc>
        <w:tc>
          <w:tcPr>
            <w:tcW w:w="491" w:type="dxa"/>
            <w:shd w:val="clear" w:color="auto" w:fill="auto"/>
            <w:tcMar>
              <w:top w:w="55" w:type="dxa"/>
              <w:left w:w="55" w:type="dxa"/>
              <w:bottom w:w="55" w:type="dxa"/>
              <w:right w:w="55" w:type="dxa"/>
            </w:tcMar>
            <w:vAlign w:val="center"/>
          </w:tcPr>
          <w:p w14:paraId="2956C4AF" w14:textId="77777777" w:rsidR="00BB0A31" w:rsidRDefault="000A3CCD">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00C448EA"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0.134</w:t>
            </w:r>
          </w:p>
        </w:tc>
        <w:tc>
          <w:tcPr>
            <w:tcW w:w="871" w:type="dxa"/>
            <w:shd w:val="clear" w:color="auto" w:fill="auto"/>
            <w:tcMar>
              <w:top w:w="55" w:type="dxa"/>
              <w:left w:w="55" w:type="dxa"/>
              <w:bottom w:w="55" w:type="dxa"/>
              <w:right w:w="55" w:type="dxa"/>
            </w:tcMar>
            <w:vAlign w:val="center"/>
          </w:tcPr>
          <w:p w14:paraId="052DFC99"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16.29</w:t>
            </w:r>
          </w:p>
        </w:tc>
        <w:tc>
          <w:tcPr>
            <w:tcW w:w="551" w:type="dxa"/>
            <w:shd w:val="clear" w:color="auto" w:fill="auto"/>
            <w:tcMar>
              <w:top w:w="55" w:type="dxa"/>
              <w:left w:w="55" w:type="dxa"/>
              <w:bottom w:w="55" w:type="dxa"/>
              <w:right w:w="55" w:type="dxa"/>
            </w:tcMar>
            <w:vAlign w:val="center"/>
          </w:tcPr>
          <w:p w14:paraId="504026EA" w14:textId="77777777" w:rsidR="00BB0A31" w:rsidRDefault="000A3CCD">
            <w:pPr>
              <w:pStyle w:val="TableContents"/>
              <w:snapToGrid w:val="0"/>
              <w:jc w:val="center"/>
              <w:rPr>
                <w:lang w:val="en-US"/>
              </w:rPr>
            </w:pPr>
            <w:r>
              <w:rPr>
                <w:lang w:val="en-US"/>
              </w:rPr>
              <w:t>1.00</w:t>
            </w:r>
          </w:p>
        </w:tc>
      </w:tr>
      <w:tr w:rsidR="00BB0A31" w14:paraId="0DF67708" w14:textId="77777777">
        <w:trPr>
          <w:trHeight w:val="6"/>
        </w:trPr>
        <w:tc>
          <w:tcPr>
            <w:tcW w:w="2864" w:type="dxa"/>
            <w:vMerge/>
            <w:tcBorders>
              <w:top w:val="single" w:sz="2" w:space="0" w:color="000000"/>
            </w:tcBorders>
            <w:shd w:val="clear" w:color="auto" w:fill="auto"/>
            <w:tcMar>
              <w:top w:w="55" w:type="dxa"/>
              <w:left w:w="55" w:type="dxa"/>
              <w:bottom w:w="55" w:type="dxa"/>
              <w:right w:w="55" w:type="dxa"/>
            </w:tcMar>
            <w:vAlign w:val="center"/>
          </w:tcPr>
          <w:p w14:paraId="51D823CC"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6BE221D2" w14:textId="77777777" w:rsidR="00BB0A31" w:rsidRDefault="000A3CCD">
            <w:pPr>
              <w:pStyle w:val="TableContents"/>
              <w:rPr>
                <w:lang w:val="en-US"/>
              </w:rPr>
            </w:pPr>
            <w:r>
              <w:rPr>
                <w:lang w:val="en-US"/>
              </w:rPr>
              <w:t>Mean May</w:t>
            </w:r>
          </w:p>
        </w:tc>
        <w:tc>
          <w:tcPr>
            <w:tcW w:w="751" w:type="dxa"/>
            <w:shd w:val="clear" w:color="auto" w:fill="auto"/>
            <w:tcMar>
              <w:top w:w="55" w:type="dxa"/>
              <w:left w:w="55" w:type="dxa"/>
              <w:bottom w:w="55" w:type="dxa"/>
              <w:right w:w="55" w:type="dxa"/>
            </w:tcMar>
            <w:vAlign w:val="center"/>
          </w:tcPr>
          <w:p w14:paraId="5D3877E3" w14:textId="77777777" w:rsidR="00BB0A31" w:rsidRDefault="000A3CCD">
            <w:pPr>
              <w:pStyle w:val="PreformattedText"/>
              <w:snapToGrid w:val="0"/>
              <w:jc w:val="right"/>
              <w:rPr>
                <w:rFonts w:ascii="Times New Roman" w:hAnsi="Times New Roman"/>
                <w:color w:val="000000"/>
                <w:sz w:val="24"/>
                <w:szCs w:val="24"/>
                <w:lang w:val="en-US"/>
              </w:rPr>
            </w:pPr>
            <w:r>
              <w:rPr>
                <w:rFonts w:ascii="Times New Roman" w:hAnsi="Times New Roman"/>
                <w:color w:val="000000"/>
                <w:sz w:val="24"/>
                <w:szCs w:val="24"/>
                <w:lang w:val="en-US"/>
              </w:rPr>
              <w:t>-3.754</w:t>
            </w:r>
          </w:p>
        </w:tc>
        <w:tc>
          <w:tcPr>
            <w:tcW w:w="491" w:type="dxa"/>
            <w:shd w:val="clear" w:color="auto" w:fill="auto"/>
            <w:tcMar>
              <w:top w:w="55" w:type="dxa"/>
              <w:left w:w="55" w:type="dxa"/>
              <w:bottom w:w="55" w:type="dxa"/>
              <w:right w:w="55" w:type="dxa"/>
            </w:tcMar>
            <w:vAlign w:val="center"/>
          </w:tcPr>
          <w:p w14:paraId="5A5C3061" w14:textId="77777777" w:rsidR="00BB0A31" w:rsidRDefault="000A3CCD">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1DB8EF2E"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0.113</w:t>
            </w:r>
          </w:p>
        </w:tc>
        <w:tc>
          <w:tcPr>
            <w:tcW w:w="871" w:type="dxa"/>
            <w:shd w:val="clear" w:color="auto" w:fill="auto"/>
            <w:tcMar>
              <w:top w:w="55" w:type="dxa"/>
              <w:left w:w="55" w:type="dxa"/>
              <w:bottom w:w="55" w:type="dxa"/>
              <w:right w:w="55" w:type="dxa"/>
            </w:tcMar>
            <w:vAlign w:val="center"/>
          </w:tcPr>
          <w:p w14:paraId="5ABC6770"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33.17</w:t>
            </w:r>
          </w:p>
        </w:tc>
        <w:tc>
          <w:tcPr>
            <w:tcW w:w="551" w:type="dxa"/>
            <w:shd w:val="clear" w:color="auto" w:fill="auto"/>
            <w:tcMar>
              <w:top w:w="55" w:type="dxa"/>
              <w:left w:w="55" w:type="dxa"/>
              <w:bottom w:w="55" w:type="dxa"/>
              <w:right w:w="55" w:type="dxa"/>
            </w:tcMar>
            <w:vAlign w:val="center"/>
          </w:tcPr>
          <w:p w14:paraId="08D92894" w14:textId="77777777" w:rsidR="00BB0A31" w:rsidRDefault="000A3CCD">
            <w:pPr>
              <w:pStyle w:val="TableContents"/>
              <w:snapToGrid w:val="0"/>
              <w:jc w:val="center"/>
              <w:rPr>
                <w:lang w:val="en-US"/>
              </w:rPr>
            </w:pPr>
            <w:r>
              <w:rPr>
                <w:lang w:val="en-US"/>
              </w:rPr>
              <w:t>1.00</w:t>
            </w:r>
          </w:p>
        </w:tc>
      </w:tr>
      <w:tr w:rsidR="00BB0A31" w14:paraId="3A226F38" w14:textId="77777777">
        <w:trPr>
          <w:trHeight w:val="6"/>
        </w:trPr>
        <w:tc>
          <w:tcPr>
            <w:tcW w:w="2864" w:type="dxa"/>
            <w:vMerge/>
            <w:tcBorders>
              <w:top w:val="single" w:sz="2" w:space="0" w:color="000000"/>
            </w:tcBorders>
            <w:shd w:val="clear" w:color="auto" w:fill="auto"/>
            <w:tcMar>
              <w:top w:w="55" w:type="dxa"/>
              <w:left w:w="55" w:type="dxa"/>
              <w:bottom w:w="55" w:type="dxa"/>
              <w:right w:w="55" w:type="dxa"/>
            </w:tcMar>
            <w:vAlign w:val="center"/>
          </w:tcPr>
          <w:p w14:paraId="43412966"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35DE1070" w14:textId="77777777" w:rsidR="00BB0A31" w:rsidRDefault="000A3CCD">
            <w:pPr>
              <w:pStyle w:val="TableContents"/>
              <w:rPr>
                <w:lang w:val="en-US"/>
              </w:rPr>
            </w:pPr>
            <w:r>
              <w:rPr>
                <w:lang w:val="en-US"/>
              </w:rPr>
              <w:t>Number of flowers</w:t>
            </w:r>
          </w:p>
        </w:tc>
        <w:tc>
          <w:tcPr>
            <w:tcW w:w="751" w:type="dxa"/>
            <w:shd w:val="clear" w:color="auto" w:fill="auto"/>
            <w:tcMar>
              <w:top w:w="55" w:type="dxa"/>
              <w:left w:w="55" w:type="dxa"/>
              <w:bottom w:w="55" w:type="dxa"/>
              <w:right w:w="55" w:type="dxa"/>
            </w:tcMar>
            <w:vAlign w:val="center"/>
          </w:tcPr>
          <w:p w14:paraId="23295F1F" w14:textId="77777777" w:rsidR="00BB0A31" w:rsidRDefault="000A3CCD">
            <w:pPr>
              <w:pStyle w:val="PreformattedText"/>
              <w:snapToGrid w:val="0"/>
              <w:jc w:val="right"/>
              <w:rPr>
                <w:rFonts w:ascii="Times New Roman" w:hAnsi="Times New Roman"/>
                <w:color w:val="000000"/>
                <w:sz w:val="24"/>
                <w:szCs w:val="24"/>
                <w:lang w:val="en-US"/>
              </w:rPr>
            </w:pPr>
            <w:r>
              <w:rPr>
                <w:rFonts w:ascii="Times New Roman" w:hAnsi="Times New Roman"/>
                <w:color w:val="000000"/>
                <w:sz w:val="24"/>
                <w:szCs w:val="24"/>
                <w:lang w:val="en-US"/>
              </w:rPr>
              <w:t>-2.407</w:t>
            </w:r>
          </w:p>
        </w:tc>
        <w:tc>
          <w:tcPr>
            <w:tcW w:w="491" w:type="dxa"/>
            <w:shd w:val="clear" w:color="auto" w:fill="auto"/>
            <w:tcMar>
              <w:top w:w="55" w:type="dxa"/>
              <w:left w:w="55" w:type="dxa"/>
              <w:bottom w:w="55" w:type="dxa"/>
              <w:right w:w="55" w:type="dxa"/>
            </w:tcMar>
            <w:vAlign w:val="center"/>
          </w:tcPr>
          <w:p w14:paraId="0532F837" w14:textId="77777777" w:rsidR="00BB0A31" w:rsidRDefault="000A3CCD">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0F690231" w14:textId="77777777" w:rsidR="00BB0A31" w:rsidRDefault="000A3CCD">
            <w:pPr>
              <w:pStyle w:val="TableContents"/>
              <w:snapToGrid w:val="0"/>
              <w:jc w:val="center"/>
              <w:rPr>
                <w:color w:val="000000"/>
                <w:lang w:val="en-US"/>
              </w:rPr>
            </w:pPr>
            <w:r>
              <w:rPr>
                <w:color w:val="000000"/>
                <w:lang w:val="en-US"/>
              </w:rPr>
              <w:t>0.101</w:t>
            </w:r>
          </w:p>
        </w:tc>
        <w:tc>
          <w:tcPr>
            <w:tcW w:w="871" w:type="dxa"/>
            <w:shd w:val="clear" w:color="auto" w:fill="auto"/>
            <w:tcMar>
              <w:top w:w="55" w:type="dxa"/>
              <w:left w:w="55" w:type="dxa"/>
              <w:bottom w:w="55" w:type="dxa"/>
              <w:right w:w="55" w:type="dxa"/>
            </w:tcMar>
            <w:vAlign w:val="center"/>
          </w:tcPr>
          <w:p w14:paraId="4A85CBB8" w14:textId="77777777" w:rsidR="00BB0A31" w:rsidRDefault="000A3CCD">
            <w:pPr>
              <w:pStyle w:val="PreformattedText"/>
              <w:snapToGrid w:val="0"/>
              <w:jc w:val="center"/>
              <w:rPr>
                <w:rFonts w:ascii="Times New Roman" w:hAnsi="Times New Roman"/>
                <w:color w:val="000000"/>
                <w:sz w:val="24"/>
                <w:szCs w:val="24"/>
                <w:lang w:val="en-US"/>
              </w:rPr>
            </w:pPr>
            <w:r>
              <w:rPr>
                <w:rFonts w:ascii="Times New Roman" w:hAnsi="Times New Roman"/>
                <w:color w:val="000000"/>
                <w:sz w:val="24"/>
                <w:szCs w:val="24"/>
                <w:lang w:val="en-US"/>
              </w:rPr>
              <w:t>23.86</w:t>
            </w:r>
          </w:p>
        </w:tc>
        <w:tc>
          <w:tcPr>
            <w:tcW w:w="551" w:type="dxa"/>
            <w:shd w:val="clear" w:color="auto" w:fill="auto"/>
            <w:tcMar>
              <w:top w:w="55" w:type="dxa"/>
              <w:left w:w="55" w:type="dxa"/>
              <w:bottom w:w="55" w:type="dxa"/>
              <w:right w:w="55" w:type="dxa"/>
            </w:tcMar>
            <w:vAlign w:val="center"/>
          </w:tcPr>
          <w:p w14:paraId="09E53B59" w14:textId="77777777" w:rsidR="00BB0A31" w:rsidRDefault="000A3CCD">
            <w:pPr>
              <w:pStyle w:val="TableContents"/>
              <w:snapToGrid w:val="0"/>
              <w:jc w:val="center"/>
              <w:rPr>
                <w:lang w:val="en-US"/>
              </w:rPr>
            </w:pPr>
            <w:r>
              <w:rPr>
                <w:lang w:val="en-US"/>
              </w:rPr>
              <w:t>1.00</w:t>
            </w:r>
          </w:p>
        </w:tc>
      </w:tr>
      <w:tr w:rsidR="00BB0A31" w14:paraId="0883F0B2" w14:textId="77777777">
        <w:trPr>
          <w:trHeight w:val="6"/>
        </w:trPr>
        <w:tc>
          <w:tcPr>
            <w:tcW w:w="2864" w:type="dxa"/>
            <w:tcBorders>
              <w:bottom w:val="single" w:sz="2" w:space="0" w:color="000000"/>
            </w:tcBorders>
            <w:shd w:val="clear" w:color="auto" w:fill="auto"/>
            <w:tcMar>
              <w:top w:w="55" w:type="dxa"/>
              <w:left w:w="55" w:type="dxa"/>
              <w:bottom w:w="55" w:type="dxa"/>
              <w:right w:w="55" w:type="dxa"/>
            </w:tcMar>
            <w:vAlign w:val="center"/>
          </w:tcPr>
          <w:p w14:paraId="56117F6C" w14:textId="77777777" w:rsidR="00BB0A31" w:rsidRDefault="00BB0A31">
            <w:pPr>
              <w:pStyle w:val="TableContents"/>
              <w:rPr>
                <w:lang w:val="en-US"/>
              </w:rPr>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78524865" w14:textId="77777777" w:rsidR="00BB0A31" w:rsidRDefault="00BB0A31">
            <w:pPr>
              <w:pStyle w:val="TableContents"/>
              <w:snapToGrid w:val="0"/>
              <w:rPr>
                <w:lang w:val="en-US"/>
              </w:rPr>
            </w:pPr>
          </w:p>
        </w:tc>
        <w:tc>
          <w:tcPr>
            <w:tcW w:w="1242" w:type="dxa"/>
            <w:gridSpan w:val="2"/>
            <w:tcBorders>
              <w:top w:val="single" w:sz="2" w:space="0" w:color="000000"/>
              <w:bottom w:val="single" w:sz="2" w:space="0" w:color="000000"/>
            </w:tcBorders>
            <w:shd w:val="clear" w:color="auto" w:fill="auto"/>
            <w:tcMar>
              <w:top w:w="55" w:type="dxa"/>
              <w:left w:w="55" w:type="dxa"/>
              <w:bottom w:w="55" w:type="dxa"/>
              <w:right w:w="55" w:type="dxa"/>
            </w:tcMar>
            <w:vAlign w:val="bottom"/>
          </w:tcPr>
          <w:p w14:paraId="07B035B1" w14:textId="77777777" w:rsidR="00BB0A31" w:rsidRDefault="000A3CCD">
            <w:pPr>
              <w:pStyle w:val="TableContents"/>
              <w:snapToGrid w:val="0"/>
              <w:jc w:val="right"/>
              <w:rPr>
                <w:lang w:val="en-US"/>
              </w:rPr>
            </w:pPr>
            <w:r>
              <w:rPr>
                <w:lang w:val="en-US"/>
              </w:rPr>
              <w:t>Estimate</w:t>
            </w:r>
          </w:p>
        </w:tc>
        <w:tc>
          <w:tcPr>
            <w:tcW w:w="1038" w:type="dxa"/>
            <w:tcBorders>
              <w:top w:val="single" w:sz="2" w:space="0" w:color="000000"/>
              <w:bottom w:val="single" w:sz="2" w:space="0" w:color="000000"/>
            </w:tcBorders>
            <w:shd w:val="clear" w:color="auto" w:fill="auto"/>
            <w:tcMar>
              <w:top w:w="55" w:type="dxa"/>
              <w:left w:w="55" w:type="dxa"/>
              <w:bottom w:w="55" w:type="dxa"/>
              <w:right w:w="55" w:type="dxa"/>
            </w:tcMar>
            <w:vAlign w:val="bottom"/>
          </w:tcPr>
          <w:p w14:paraId="0E088977" w14:textId="77777777" w:rsidR="00BB0A31" w:rsidRDefault="000A3CCD">
            <w:pPr>
              <w:pStyle w:val="TableContents"/>
              <w:snapToGrid w:val="0"/>
              <w:jc w:val="center"/>
              <w:rPr>
                <w:lang w:val="en-US"/>
              </w:rPr>
            </w:pPr>
            <w:r>
              <w:rPr>
                <w:lang w:val="en-US"/>
              </w:rPr>
              <w:t>Std. error</w:t>
            </w:r>
          </w:p>
        </w:tc>
        <w:tc>
          <w:tcPr>
            <w:tcW w:w="1422" w:type="dxa"/>
            <w:gridSpan w:val="2"/>
            <w:tcBorders>
              <w:top w:val="single" w:sz="2" w:space="0" w:color="000000"/>
              <w:bottom w:val="single" w:sz="2" w:space="0" w:color="000000"/>
            </w:tcBorders>
            <w:shd w:val="clear" w:color="auto" w:fill="auto"/>
            <w:tcMar>
              <w:top w:w="55" w:type="dxa"/>
              <w:left w:w="55" w:type="dxa"/>
              <w:bottom w:w="55" w:type="dxa"/>
              <w:right w:w="55" w:type="dxa"/>
            </w:tcMar>
            <w:vAlign w:val="bottom"/>
          </w:tcPr>
          <w:p w14:paraId="788E5C9D" w14:textId="77777777" w:rsidR="00BB0A31" w:rsidRDefault="000A3CCD">
            <w:pPr>
              <w:pStyle w:val="TableContents"/>
              <w:snapToGrid w:val="0"/>
              <w:jc w:val="center"/>
              <w:rPr>
                <w:lang w:val="en-US"/>
              </w:rPr>
            </w:pPr>
            <w:r>
              <w:rPr>
                <w:lang w:val="en-US"/>
              </w:rPr>
              <w:t>t</w:t>
            </w:r>
          </w:p>
        </w:tc>
      </w:tr>
      <w:tr w:rsidR="00BB0A31" w14:paraId="1CE57746" w14:textId="77777777">
        <w:trPr>
          <w:trHeight w:val="6"/>
        </w:trPr>
        <w:tc>
          <w:tcPr>
            <w:tcW w:w="2864" w:type="dxa"/>
            <w:shd w:val="clear" w:color="auto" w:fill="auto"/>
            <w:tcMar>
              <w:top w:w="55" w:type="dxa"/>
              <w:left w:w="55" w:type="dxa"/>
              <w:bottom w:w="55" w:type="dxa"/>
              <w:right w:w="55" w:type="dxa"/>
            </w:tcMar>
            <w:vAlign w:val="center"/>
          </w:tcPr>
          <w:p w14:paraId="48B5814E" w14:textId="77777777" w:rsidR="00BB0A31" w:rsidRDefault="000A3CCD">
            <w:pPr>
              <w:pStyle w:val="TableContents"/>
              <w:rPr>
                <w:lang w:val="en-US"/>
              </w:rPr>
            </w:pPr>
            <w:r>
              <w:rPr>
                <w:lang w:val="en-US"/>
              </w:rPr>
              <w:t>B) Position of the fl. season</w:t>
            </w:r>
          </w:p>
        </w:tc>
        <w:tc>
          <w:tcPr>
            <w:tcW w:w="2870" w:type="dxa"/>
            <w:shd w:val="clear" w:color="auto" w:fill="auto"/>
            <w:tcMar>
              <w:top w:w="55" w:type="dxa"/>
              <w:left w:w="55" w:type="dxa"/>
              <w:bottom w:w="55" w:type="dxa"/>
              <w:right w:w="55" w:type="dxa"/>
            </w:tcMar>
            <w:vAlign w:val="center"/>
          </w:tcPr>
          <w:p w14:paraId="762E605A" w14:textId="77777777" w:rsidR="00BB0A31" w:rsidRDefault="00BB0A31">
            <w:pPr>
              <w:pStyle w:val="TableContents"/>
              <w:rPr>
                <w:lang w:val="en-US"/>
              </w:rPr>
            </w:pPr>
          </w:p>
        </w:tc>
        <w:tc>
          <w:tcPr>
            <w:tcW w:w="751" w:type="dxa"/>
            <w:shd w:val="clear" w:color="auto" w:fill="auto"/>
            <w:tcMar>
              <w:top w:w="55" w:type="dxa"/>
              <w:left w:w="55" w:type="dxa"/>
              <w:bottom w:w="55" w:type="dxa"/>
              <w:right w:w="55" w:type="dxa"/>
            </w:tcMar>
            <w:vAlign w:val="bottom"/>
          </w:tcPr>
          <w:p w14:paraId="6C3366C9" w14:textId="77777777" w:rsidR="00BB0A31" w:rsidRDefault="00BB0A31">
            <w:pPr>
              <w:pStyle w:val="Standard"/>
              <w:jc w:val="right"/>
              <w:rPr>
                <w:color w:val="000000"/>
                <w:lang w:val="en-US"/>
              </w:rPr>
            </w:pPr>
          </w:p>
        </w:tc>
        <w:tc>
          <w:tcPr>
            <w:tcW w:w="491" w:type="dxa"/>
            <w:shd w:val="clear" w:color="auto" w:fill="auto"/>
            <w:tcMar>
              <w:top w:w="55" w:type="dxa"/>
              <w:left w:w="55" w:type="dxa"/>
              <w:bottom w:w="55" w:type="dxa"/>
              <w:right w:w="55" w:type="dxa"/>
            </w:tcMar>
            <w:vAlign w:val="bottom"/>
          </w:tcPr>
          <w:p w14:paraId="0AFB243C" w14:textId="77777777" w:rsidR="00BB0A31" w:rsidRDefault="00BB0A31">
            <w:pPr>
              <w:pStyle w:val="Standard"/>
              <w:rPr>
                <w:lang w:val="en-US"/>
              </w:rPr>
            </w:pPr>
          </w:p>
        </w:tc>
        <w:tc>
          <w:tcPr>
            <w:tcW w:w="1038" w:type="dxa"/>
            <w:shd w:val="clear" w:color="auto" w:fill="auto"/>
            <w:tcMar>
              <w:top w:w="55" w:type="dxa"/>
              <w:left w:w="55" w:type="dxa"/>
              <w:bottom w:w="55" w:type="dxa"/>
              <w:right w:w="55" w:type="dxa"/>
            </w:tcMar>
            <w:vAlign w:val="bottom"/>
          </w:tcPr>
          <w:p w14:paraId="5FA9C4F9" w14:textId="77777777" w:rsidR="00BB0A31" w:rsidRDefault="00BB0A31">
            <w:pPr>
              <w:pStyle w:val="Standard"/>
              <w:jc w:val="center"/>
              <w:rPr>
                <w:color w:val="000000"/>
                <w:lang w:val="en-US"/>
              </w:rPr>
            </w:pPr>
          </w:p>
        </w:tc>
        <w:tc>
          <w:tcPr>
            <w:tcW w:w="1422" w:type="dxa"/>
            <w:gridSpan w:val="2"/>
            <w:shd w:val="clear" w:color="auto" w:fill="auto"/>
            <w:tcMar>
              <w:top w:w="55" w:type="dxa"/>
              <w:left w:w="55" w:type="dxa"/>
              <w:bottom w:w="55" w:type="dxa"/>
              <w:right w:w="55" w:type="dxa"/>
            </w:tcMar>
            <w:vAlign w:val="bottom"/>
          </w:tcPr>
          <w:p w14:paraId="0EF6609F" w14:textId="77777777" w:rsidR="00BB0A31" w:rsidRDefault="00BB0A31">
            <w:pPr>
              <w:pStyle w:val="Standard"/>
              <w:jc w:val="center"/>
              <w:rPr>
                <w:color w:val="000000"/>
                <w:lang w:val="en-US"/>
              </w:rPr>
            </w:pPr>
          </w:p>
        </w:tc>
      </w:tr>
      <w:tr w:rsidR="00BB0A31" w14:paraId="6B89E332" w14:textId="77777777">
        <w:trPr>
          <w:trHeight w:val="6"/>
        </w:trPr>
        <w:tc>
          <w:tcPr>
            <w:tcW w:w="2864" w:type="dxa"/>
            <w:vMerge w:val="restart"/>
            <w:tcBorders>
              <w:bottom w:val="single" w:sz="2" w:space="0" w:color="000000"/>
            </w:tcBorders>
            <w:shd w:val="clear" w:color="auto" w:fill="auto"/>
            <w:tcMar>
              <w:top w:w="55" w:type="dxa"/>
              <w:left w:w="55" w:type="dxa"/>
              <w:bottom w:w="55" w:type="dxa"/>
              <w:right w:w="55" w:type="dxa"/>
            </w:tcMar>
            <w:vAlign w:val="center"/>
          </w:tcPr>
          <w:p w14:paraId="2A1D8528" w14:textId="77777777" w:rsidR="00BB0A31" w:rsidRDefault="000A3CCD">
            <w:pPr>
              <w:pStyle w:val="TableContents"/>
              <w:rPr>
                <w:lang w:val="en-US"/>
              </w:rPr>
            </w:pPr>
            <w:r>
              <w:rPr>
                <w:lang w:val="en-US"/>
              </w:rPr>
              <w:t xml:space="preserve">     Start</w:t>
            </w:r>
          </w:p>
          <w:p w14:paraId="498A295F" w14:textId="77777777" w:rsidR="00BB0A31" w:rsidRDefault="000A3CCD">
            <w:pPr>
              <w:pStyle w:val="TableContents"/>
              <w:rPr>
                <w:lang w:val="en-US"/>
              </w:rPr>
            </w:pPr>
            <w:r>
              <w:rPr>
                <w:lang w:val="en-US"/>
              </w:rPr>
              <w:t xml:space="preserve">          N = 22</w:t>
            </w:r>
          </w:p>
          <w:p w14:paraId="5461F32F" w14:textId="77777777" w:rsidR="00BB0A31" w:rsidRDefault="000A3CCD">
            <w:pPr>
              <w:pStyle w:val="TableContents"/>
            </w:pPr>
            <w:r>
              <w:rPr>
                <w:lang w:val="en-US"/>
              </w:rPr>
              <w:t xml:space="preserve">          R</w:t>
            </w:r>
            <w:r>
              <w:rPr>
                <w:vertAlign w:val="superscript"/>
                <w:lang w:val="en-US"/>
              </w:rPr>
              <w:t xml:space="preserve">2 </w:t>
            </w:r>
            <w:r>
              <w:rPr>
                <w:lang w:val="en-US"/>
              </w:rPr>
              <w:t>= 0.719</w:t>
            </w:r>
          </w:p>
        </w:tc>
        <w:tc>
          <w:tcPr>
            <w:tcW w:w="2870" w:type="dxa"/>
            <w:shd w:val="clear" w:color="auto" w:fill="auto"/>
            <w:tcMar>
              <w:top w:w="55" w:type="dxa"/>
              <w:left w:w="55" w:type="dxa"/>
              <w:bottom w:w="55" w:type="dxa"/>
              <w:right w:w="55" w:type="dxa"/>
            </w:tcMar>
            <w:vAlign w:val="center"/>
          </w:tcPr>
          <w:p w14:paraId="4CBB2B77" w14:textId="77777777" w:rsidR="00BB0A31" w:rsidRDefault="000A3CCD">
            <w:pPr>
              <w:pStyle w:val="TableContents"/>
              <w:rPr>
                <w:lang w:val="en-US"/>
              </w:rPr>
            </w:pPr>
            <w:r>
              <w:rPr>
                <w:lang w:val="en-US"/>
              </w:rPr>
              <w:t>Precipitation March</w:t>
            </w:r>
          </w:p>
        </w:tc>
        <w:tc>
          <w:tcPr>
            <w:tcW w:w="751" w:type="dxa"/>
            <w:shd w:val="clear" w:color="auto" w:fill="auto"/>
            <w:tcMar>
              <w:top w:w="55" w:type="dxa"/>
              <w:left w:w="55" w:type="dxa"/>
              <w:bottom w:w="55" w:type="dxa"/>
              <w:right w:w="55" w:type="dxa"/>
            </w:tcMar>
            <w:vAlign w:val="bottom"/>
          </w:tcPr>
          <w:p w14:paraId="437F4275" w14:textId="77777777" w:rsidR="00BB0A31" w:rsidRPr="008F6360" w:rsidRDefault="000A3CCD">
            <w:pPr>
              <w:pStyle w:val="PreformattedText"/>
              <w:jc w:val="right"/>
              <w:rPr>
                <w:rFonts w:ascii="Times New Roman" w:hAnsi="Times New Roman" w:cs="Times New Roman"/>
                <w:sz w:val="24"/>
                <w:szCs w:val="24"/>
                <w:rPrChange w:id="1101" w:author="Johan Ehrlén" w:date="2019-01-24T12:03:00Z">
                  <w:rPr/>
                </w:rPrChange>
              </w:rPr>
            </w:pPr>
            <w:r w:rsidRPr="008F6360">
              <w:rPr>
                <w:rFonts w:ascii="Times New Roman" w:hAnsi="Times New Roman" w:cs="Times New Roman"/>
                <w:sz w:val="24"/>
                <w:szCs w:val="24"/>
                <w:lang w:val="en-US"/>
                <w:rPrChange w:id="1102" w:author="Johan Ehrlén" w:date="2019-01-24T12:03:00Z">
                  <w:rPr>
                    <w:rFonts w:cs="Times New Roman"/>
                    <w:lang w:val="en-US"/>
                  </w:rPr>
                </w:rPrChange>
              </w:rPr>
              <w:t>-0.993</w:t>
            </w:r>
          </w:p>
        </w:tc>
        <w:tc>
          <w:tcPr>
            <w:tcW w:w="491" w:type="dxa"/>
            <w:shd w:val="clear" w:color="auto" w:fill="auto"/>
            <w:tcMar>
              <w:top w:w="55" w:type="dxa"/>
              <w:left w:w="55" w:type="dxa"/>
              <w:bottom w:w="55" w:type="dxa"/>
              <w:right w:w="55" w:type="dxa"/>
            </w:tcMar>
            <w:vAlign w:val="bottom"/>
          </w:tcPr>
          <w:p w14:paraId="04254E43" w14:textId="77777777" w:rsidR="00BB0A31" w:rsidRPr="008F6360" w:rsidRDefault="00BB0A31">
            <w:pPr>
              <w:pStyle w:val="Standard"/>
              <w:rPr>
                <w:rFonts w:cs="Times New Roman"/>
                <w:lang w:val="en-US"/>
              </w:rPr>
            </w:pPr>
          </w:p>
        </w:tc>
        <w:tc>
          <w:tcPr>
            <w:tcW w:w="1038" w:type="dxa"/>
            <w:shd w:val="clear" w:color="auto" w:fill="auto"/>
            <w:tcMar>
              <w:top w:w="55" w:type="dxa"/>
              <w:left w:w="55" w:type="dxa"/>
              <w:bottom w:w="55" w:type="dxa"/>
              <w:right w:w="55" w:type="dxa"/>
            </w:tcMar>
            <w:vAlign w:val="bottom"/>
          </w:tcPr>
          <w:p w14:paraId="263805F5" w14:textId="77777777" w:rsidR="00BB0A31" w:rsidRPr="008F6360" w:rsidRDefault="000A3CCD">
            <w:pPr>
              <w:pStyle w:val="PreformattedText"/>
              <w:jc w:val="center"/>
              <w:rPr>
                <w:rFonts w:ascii="Times New Roman" w:hAnsi="Times New Roman" w:cs="Times New Roman"/>
                <w:sz w:val="24"/>
                <w:szCs w:val="24"/>
                <w:rPrChange w:id="1103" w:author="Johan Ehrlén" w:date="2019-01-24T12:03:00Z">
                  <w:rPr/>
                </w:rPrChange>
              </w:rPr>
            </w:pPr>
            <w:r w:rsidRPr="008F6360">
              <w:rPr>
                <w:rFonts w:ascii="Times New Roman" w:hAnsi="Times New Roman" w:cs="Times New Roman"/>
                <w:sz w:val="24"/>
                <w:szCs w:val="24"/>
                <w:lang w:val="en-US"/>
                <w:rPrChange w:id="1104" w:author="Johan Ehrlén" w:date="2019-01-24T12:03:00Z">
                  <w:rPr>
                    <w:rFonts w:cs="Times New Roman"/>
                    <w:lang w:val="en-US"/>
                  </w:rPr>
                </w:rPrChange>
              </w:rPr>
              <w:t>0.888</w:t>
            </w:r>
          </w:p>
        </w:tc>
        <w:tc>
          <w:tcPr>
            <w:tcW w:w="1422" w:type="dxa"/>
            <w:gridSpan w:val="2"/>
            <w:shd w:val="clear" w:color="auto" w:fill="auto"/>
            <w:tcMar>
              <w:top w:w="55" w:type="dxa"/>
              <w:left w:w="55" w:type="dxa"/>
              <w:bottom w:w="55" w:type="dxa"/>
              <w:right w:w="55" w:type="dxa"/>
            </w:tcMar>
            <w:vAlign w:val="bottom"/>
          </w:tcPr>
          <w:p w14:paraId="4E494286" w14:textId="77777777" w:rsidR="00BB0A31" w:rsidRPr="008F6360" w:rsidRDefault="000A3CCD">
            <w:pPr>
              <w:pStyle w:val="PreformattedText"/>
              <w:jc w:val="center"/>
              <w:rPr>
                <w:rFonts w:ascii="Times New Roman" w:hAnsi="Times New Roman" w:cs="Times New Roman"/>
                <w:sz w:val="24"/>
                <w:szCs w:val="24"/>
                <w:rPrChange w:id="1105" w:author="Johan Ehrlén" w:date="2019-01-24T12:03:00Z">
                  <w:rPr/>
                </w:rPrChange>
              </w:rPr>
            </w:pPr>
            <w:r w:rsidRPr="008F6360">
              <w:rPr>
                <w:rFonts w:ascii="Times New Roman" w:hAnsi="Times New Roman" w:cs="Times New Roman"/>
                <w:sz w:val="24"/>
                <w:szCs w:val="24"/>
                <w:lang w:val="en-US"/>
                <w:rPrChange w:id="1106" w:author="Johan Ehrlén" w:date="2019-01-24T12:03:00Z">
                  <w:rPr>
                    <w:rFonts w:cs="Times New Roman"/>
                    <w:lang w:val="en-US"/>
                  </w:rPr>
                </w:rPrChange>
              </w:rPr>
              <w:t>-1.12</w:t>
            </w:r>
          </w:p>
        </w:tc>
      </w:tr>
      <w:tr w:rsidR="00BB0A31" w14:paraId="418E98C2" w14:textId="77777777">
        <w:trPr>
          <w:trHeight w:val="6"/>
        </w:trPr>
        <w:tc>
          <w:tcPr>
            <w:tcW w:w="2864" w:type="dxa"/>
            <w:vMerge/>
            <w:tcBorders>
              <w:bottom w:val="single" w:sz="2" w:space="0" w:color="000000"/>
            </w:tcBorders>
            <w:shd w:val="clear" w:color="auto" w:fill="auto"/>
            <w:tcMar>
              <w:top w:w="55" w:type="dxa"/>
              <w:left w:w="55" w:type="dxa"/>
              <w:bottom w:w="55" w:type="dxa"/>
              <w:right w:w="55" w:type="dxa"/>
            </w:tcMar>
            <w:vAlign w:val="center"/>
          </w:tcPr>
          <w:p w14:paraId="23DDF12C"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1479F024" w14:textId="77777777" w:rsidR="00BB0A31" w:rsidRDefault="000A3CCD">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vAlign w:val="bottom"/>
          </w:tcPr>
          <w:p w14:paraId="24FE4FAD" w14:textId="77777777" w:rsidR="00BB0A31" w:rsidRPr="008F6360" w:rsidRDefault="000A3CCD">
            <w:pPr>
              <w:pStyle w:val="PreformattedText"/>
              <w:jc w:val="right"/>
              <w:rPr>
                <w:rFonts w:ascii="Times New Roman" w:hAnsi="Times New Roman" w:cs="Times New Roman"/>
                <w:color w:val="000000"/>
                <w:sz w:val="24"/>
                <w:szCs w:val="24"/>
                <w:lang w:val="en-US"/>
              </w:rPr>
            </w:pPr>
            <w:r w:rsidRPr="008F6360">
              <w:rPr>
                <w:rFonts w:ascii="Times New Roman" w:hAnsi="Times New Roman" w:cs="Times New Roman"/>
                <w:color w:val="000000"/>
                <w:sz w:val="24"/>
                <w:szCs w:val="24"/>
                <w:lang w:val="en-US"/>
              </w:rPr>
              <w:t>-0.353</w:t>
            </w:r>
          </w:p>
        </w:tc>
        <w:tc>
          <w:tcPr>
            <w:tcW w:w="491" w:type="dxa"/>
            <w:shd w:val="clear" w:color="auto" w:fill="auto"/>
            <w:tcMar>
              <w:top w:w="55" w:type="dxa"/>
              <w:left w:w="55" w:type="dxa"/>
              <w:bottom w:w="55" w:type="dxa"/>
              <w:right w:w="55" w:type="dxa"/>
            </w:tcMar>
            <w:vAlign w:val="bottom"/>
          </w:tcPr>
          <w:p w14:paraId="4B4354F9" w14:textId="77777777" w:rsidR="00BB0A31" w:rsidRPr="009D6BB8" w:rsidRDefault="00BB0A31">
            <w:pPr>
              <w:pStyle w:val="Standard"/>
              <w:rPr>
                <w:rFonts w:cs="Times New Roman"/>
                <w:lang w:val="en-US"/>
              </w:rPr>
            </w:pPr>
          </w:p>
        </w:tc>
        <w:tc>
          <w:tcPr>
            <w:tcW w:w="1038" w:type="dxa"/>
            <w:shd w:val="clear" w:color="auto" w:fill="auto"/>
            <w:tcMar>
              <w:top w:w="55" w:type="dxa"/>
              <w:left w:w="55" w:type="dxa"/>
              <w:bottom w:w="55" w:type="dxa"/>
              <w:right w:w="55" w:type="dxa"/>
            </w:tcMar>
            <w:vAlign w:val="bottom"/>
          </w:tcPr>
          <w:p w14:paraId="711FA5FA" w14:textId="77777777" w:rsidR="00BB0A31" w:rsidRPr="009D6BB8" w:rsidRDefault="000A3CCD">
            <w:pPr>
              <w:pStyle w:val="PreformattedText"/>
              <w:jc w:val="center"/>
              <w:rPr>
                <w:rFonts w:ascii="Times New Roman" w:hAnsi="Times New Roman" w:cs="Times New Roman"/>
                <w:color w:val="000000"/>
                <w:sz w:val="24"/>
                <w:szCs w:val="24"/>
                <w:lang w:val="en-US"/>
              </w:rPr>
            </w:pPr>
            <w:r w:rsidRPr="009D6BB8">
              <w:rPr>
                <w:rFonts w:ascii="Times New Roman" w:hAnsi="Times New Roman" w:cs="Times New Roman"/>
                <w:color w:val="000000"/>
                <w:sz w:val="24"/>
                <w:szCs w:val="24"/>
                <w:lang w:val="en-US"/>
              </w:rPr>
              <w:t>0.938</w:t>
            </w:r>
          </w:p>
        </w:tc>
        <w:tc>
          <w:tcPr>
            <w:tcW w:w="1422" w:type="dxa"/>
            <w:gridSpan w:val="2"/>
            <w:shd w:val="clear" w:color="auto" w:fill="auto"/>
            <w:tcMar>
              <w:top w:w="55" w:type="dxa"/>
              <w:left w:w="55" w:type="dxa"/>
              <w:bottom w:w="55" w:type="dxa"/>
              <w:right w:w="55" w:type="dxa"/>
            </w:tcMar>
            <w:vAlign w:val="bottom"/>
          </w:tcPr>
          <w:p w14:paraId="662F59A2" w14:textId="77777777" w:rsidR="00BB0A31" w:rsidRPr="008F6360" w:rsidRDefault="000A3CCD">
            <w:pPr>
              <w:pStyle w:val="PreformattedText"/>
              <w:jc w:val="center"/>
              <w:rPr>
                <w:rFonts w:ascii="Times New Roman" w:hAnsi="Times New Roman" w:cs="Times New Roman"/>
                <w:sz w:val="24"/>
                <w:szCs w:val="24"/>
                <w:rPrChange w:id="1107" w:author="Johan Ehrlén" w:date="2019-01-24T12:03:00Z">
                  <w:rPr/>
                </w:rPrChange>
              </w:rPr>
            </w:pPr>
            <w:r w:rsidRPr="000612F5">
              <w:rPr>
                <w:rFonts w:ascii="Times New Roman" w:hAnsi="Times New Roman" w:cs="Times New Roman"/>
                <w:sz w:val="24"/>
                <w:szCs w:val="24"/>
                <w:lang w:val="en-US"/>
              </w:rPr>
              <w:t>-0.38</w:t>
            </w:r>
          </w:p>
        </w:tc>
      </w:tr>
      <w:tr w:rsidR="00BB0A31" w14:paraId="1B199404" w14:textId="77777777">
        <w:trPr>
          <w:trHeight w:val="6"/>
        </w:trPr>
        <w:tc>
          <w:tcPr>
            <w:tcW w:w="2864" w:type="dxa"/>
            <w:vMerge/>
            <w:tcBorders>
              <w:bottom w:val="single" w:sz="2" w:space="0" w:color="000000"/>
            </w:tcBorders>
            <w:shd w:val="clear" w:color="auto" w:fill="auto"/>
            <w:tcMar>
              <w:top w:w="55" w:type="dxa"/>
              <w:left w:w="55" w:type="dxa"/>
              <w:bottom w:w="55" w:type="dxa"/>
              <w:right w:w="55" w:type="dxa"/>
            </w:tcMar>
            <w:vAlign w:val="center"/>
          </w:tcPr>
          <w:p w14:paraId="16871C73"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585B36AD" w14:textId="77777777" w:rsidR="00BB0A31" w:rsidRDefault="000A3CCD">
            <w:pPr>
              <w:pStyle w:val="TableContents"/>
              <w:rPr>
                <w:lang w:val="en-US"/>
              </w:rPr>
            </w:pPr>
            <w:r>
              <w:rPr>
                <w:lang w:val="en-US"/>
              </w:rPr>
              <w:t>Mean April</w:t>
            </w:r>
          </w:p>
        </w:tc>
        <w:tc>
          <w:tcPr>
            <w:tcW w:w="751" w:type="dxa"/>
            <w:shd w:val="clear" w:color="auto" w:fill="auto"/>
            <w:tcMar>
              <w:top w:w="55" w:type="dxa"/>
              <w:left w:w="55" w:type="dxa"/>
              <w:bottom w:w="55" w:type="dxa"/>
              <w:right w:w="55" w:type="dxa"/>
            </w:tcMar>
            <w:vAlign w:val="bottom"/>
          </w:tcPr>
          <w:p w14:paraId="3E4D6EF4" w14:textId="77777777" w:rsidR="00BB0A31" w:rsidRPr="008F6360" w:rsidRDefault="000A3CCD">
            <w:pPr>
              <w:pStyle w:val="PreformattedText"/>
              <w:jc w:val="right"/>
              <w:rPr>
                <w:rFonts w:ascii="Times New Roman" w:hAnsi="Times New Roman" w:cs="Times New Roman"/>
                <w:sz w:val="24"/>
                <w:szCs w:val="24"/>
                <w:rPrChange w:id="1108" w:author="Johan Ehrlén" w:date="2019-01-24T12:03:00Z">
                  <w:rPr/>
                </w:rPrChange>
              </w:rPr>
            </w:pPr>
            <w:r w:rsidRPr="008F6360">
              <w:rPr>
                <w:rFonts w:ascii="Times New Roman" w:hAnsi="Times New Roman" w:cs="Times New Roman"/>
                <w:sz w:val="24"/>
                <w:szCs w:val="24"/>
                <w:lang w:val="en-US"/>
                <w:rPrChange w:id="1109" w:author="Johan Ehrlén" w:date="2019-01-24T12:03:00Z">
                  <w:rPr>
                    <w:rFonts w:cs="Times New Roman"/>
                    <w:lang w:val="en-US"/>
                  </w:rPr>
                </w:rPrChange>
              </w:rPr>
              <w:t>-4.465</w:t>
            </w:r>
          </w:p>
        </w:tc>
        <w:tc>
          <w:tcPr>
            <w:tcW w:w="491" w:type="dxa"/>
            <w:shd w:val="clear" w:color="auto" w:fill="auto"/>
            <w:tcMar>
              <w:top w:w="55" w:type="dxa"/>
              <w:left w:w="55" w:type="dxa"/>
              <w:bottom w:w="55" w:type="dxa"/>
              <w:right w:w="55" w:type="dxa"/>
            </w:tcMar>
            <w:vAlign w:val="bottom"/>
          </w:tcPr>
          <w:p w14:paraId="3BA653E4" w14:textId="77777777" w:rsidR="00BB0A31" w:rsidRPr="008F6360" w:rsidRDefault="000A3CCD">
            <w:pPr>
              <w:pStyle w:val="Standard"/>
              <w:rPr>
                <w:rFonts w:cs="Times New Roman"/>
                <w:lang w:val="en-US"/>
              </w:rPr>
            </w:pPr>
            <w:r w:rsidRPr="008F6360">
              <w:rPr>
                <w:rFonts w:cs="Times New Roman"/>
                <w:lang w:val="en-US"/>
              </w:rPr>
              <w:t>***</w:t>
            </w:r>
          </w:p>
        </w:tc>
        <w:tc>
          <w:tcPr>
            <w:tcW w:w="1038" w:type="dxa"/>
            <w:shd w:val="clear" w:color="auto" w:fill="auto"/>
            <w:tcMar>
              <w:top w:w="55" w:type="dxa"/>
              <w:left w:w="55" w:type="dxa"/>
              <w:bottom w:w="55" w:type="dxa"/>
              <w:right w:w="55" w:type="dxa"/>
            </w:tcMar>
            <w:vAlign w:val="bottom"/>
          </w:tcPr>
          <w:p w14:paraId="76ED3614" w14:textId="77777777" w:rsidR="00BB0A31" w:rsidRPr="008F6360" w:rsidRDefault="000A3CCD">
            <w:pPr>
              <w:pStyle w:val="PreformattedText"/>
              <w:jc w:val="center"/>
              <w:rPr>
                <w:rFonts w:ascii="Times New Roman" w:hAnsi="Times New Roman" w:cs="Times New Roman"/>
                <w:sz w:val="24"/>
                <w:szCs w:val="24"/>
                <w:rPrChange w:id="1110" w:author="Johan Ehrlén" w:date="2019-01-24T12:03:00Z">
                  <w:rPr/>
                </w:rPrChange>
              </w:rPr>
            </w:pPr>
            <w:r w:rsidRPr="008F6360">
              <w:rPr>
                <w:rFonts w:ascii="Times New Roman" w:hAnsi="Times New Roman" w:cs="Times New Roman"/>
                <w:sz w:val="24"/>
                <w:szCs w:val="24"/>
                <w:lang w:val="en-US"/>
                <w:rPrChange w:id="1111" w:author="Johan Ehrlén" w:date="2019-01-24T12:03:00Z">
                  <w:rPr>
                    <w:rFonts w:cs="Times New Roman"/>
                    <w:lang w:val="en-US"/>
                  </w:rPr>
                </w:rPrChange>
              </w:rPr>
              <w:t>1.001</w:t>
            </w:r>
          </w:p>
        </w:tc>
        <w:tc>
          <w:tcPr>
            <w:tcW w:w="1422" w:type="dxa"/>
            <w:gridSpan w:val="2"/>
            <w:shd w:val="clear" w:color="auto" w:fill="auto"/>
            <w:tcMar>
              <w:top w:w="55" w:type="dxa"/>
              <w:left w:w="55" w:type="dxa"/>
              <w:bottom w:w="55" w:type="dxa"/>
              <w:right w:w="55" w:type="dxa"/>
            </w:tcMar>
            <w:vAlign w:val="bottom"/>
          </w:tcPr>
          <w:p w14:paraId="05409ED2" w14:textId="77777777" w:rsidR="00BB0A31" w:rsidRPr="008F6360" w:rsidRDefault="000A3CCD">
            <w:pPr>
              <w:pStyle w:val="PreformattedText"/>
              <w:jc w:val="center"/>
              <w:rPr>
                <w:rFonts w:ascii="Times New Roman" w:hAnsi="Times New Roman" w:cs="Times New Roman"/>
                <w:sz w:val="24"/>
                <w:szCs w:val="24"/>
                <w:rPrChange w:id="1112" w:author="Johan Ehrlén" w:date="2019-01-24T12:03:00Z">
                  <w:rPr/>
                </w:rPrChange>
              </w:rPr>
            </w:pPr>
            <w:r w:rsidRPr="008F6360">
              <w:rPr>
                <w:rFonts w:ascii="Times New Roman" w:hAnsi="Times New Roman" w:cs="Times New Roman"/>
                <w:sz w:val="24"/>
                <w:szCs w:val="24"/>
                <w:lang w:val="en-US"/>
                <w:rPrChange w:id="1113" w:author="Johan Ehrlén" w:date="2019-01-24T12:03:00Z">
                  <w:rPr>
                    <w:rFonts w:cs="Times New Roman"/>
                    <w:lang w:val="en-US"/>
                  </w:rPr>
                </w:rPrChange>
              </w:rPr>
              <w:t>-4.46</w:t>
            </w:r>
          </w:p>
        </w:tc>
      </w:tr>
      <w:tr w:rsidR="00BB0A31" w14:paraId="0F738296" w14:textId="77777777">
        <w:trPr>
          <w:trHeight w:val="6"/>
        </w:trPr>
        <w:tc>
          <w:tcPr>
            <w:tcW w:w="2864" w:type="dxa"/>
            <w:vMerge/>
            <w:tcBorders>
              <w:bottom w:val="single" w:sz="2" w:space="0" w:color="000000"/>
            </w:tcBorders>
            <w:shd w:val="clear" w:color="auto" w:fill="auto"/>
            <w:tcMar>
              <w:top w:w="55" w:type="dxa"/>
              <w:left w:w="55" w:type="dxa"/>
              <w:bottom w:w="55" w:type="dxa"/>
              <w:right w:w="55" w:type="dxa"/>
            </w:tcMar>
            <w:vAlign w:val="center"/>
          </w:tcPr>
          <w:p w14:paraId="3F5019FF" w14:textId="77777777" w:rsidR="00BB0A31" w:rsidRDefault="00BB0A31">
            <w:pPr>
              <w:suppressAutoHyphens w:val="0"/>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7F021C7B" w14:textId="77777777" w:rsidR="00BB0A31" w:rsidRDefault="000A3CCD">
            <w:pPr>
              <w:pStyle w:val="TableContents"/>
              <w:rPr>
                <w:lang w:val="en-US"/>
              </w:rPr>
            </w:pPr>
            <w:r>
              <w:rPr>
                <w:lang w:val="en-US"/>
              </w:rPr>
              <w:t>Mean May</w:t>
            </w:r>
          </w:p>
        </w:tc>
        <w:tc>
          <w:tcPr>
            <w:tcW w:w="751" w:type="dxa"/>
            <w:tcBorders>
              <w:bottom w:val="single" w:sz="2" w:space="0" w:color="000000"/>
            </w:tcBorders>
            <w:shd w:val="clear" w:color="auto" w:fill="auto"/>
            <w:tcMar>
              <w:top w:w="55" w:type="dxa"/>
              <w:left w:w="55" w:type="dxa"/>
              <w:bottom w:w="55" w:type="dxa"/>
              <w:right w:w="55" w:type="dxa"/>
            </w:tcMar>
            <w:vAlign w:val="bottom"/>
          </w:tcPr>
          <w:p w14:paraId="0F0B9A84" w14:textId="77777777" w:rsidR="00BB0A31" w:rsidRPr="008F6360" w:rsidRDefault="000A3CCD">
            <w:pPr>
              <w:pStyle w:val="PreformattedText"/>
              <w:jc w:val="right"/>
              <w:rPr>
                <w:rFonts w:ascii="Times New Roman" w:hAnsi="Times New Roman" w:cs="Times New Roman"/>
                <w:sz w:val="24"/>
                <w:szCs w:val="24"/>
                <w:rPrChange w:id="1114" w:author="Johan Ehrlén" w:date="2019-01-24T12:03:00Z">
                  <w:rPr/>
                </w:rPrChange>
              </w:rPr>
            </w:pPr>
            <w:r w:rsidRPr="008F6360">
              <w:rPr>
                <w:rFonts w:ascii="Times New Roman" w:hAnsi="Times New Roman" w:cs="Times New Roman"/>
                <w:sz w:val="24"/>
                <w:szCs w:val="24"/>
                <w:lang w:val="en-US"/>
                <w:rPrChange w:id="1115" w:author="Johan Ehrlén" w:date="2019-01-24T12:03:00Z">
                  <w:rPr>
                    <w:rFonts w:cs="Times New Roman"/>
                    <w:lang w:val="en-US"/>
                  </w:rPr>
                </w:rPrChange>
              </w:rPr>
              <w:t>-3.531</w:t>
            </w:r>
          </w:p>
        </w:tc>
        <w:tc>
          <w:tcPr>
            <w:tcW w:w="491" w:type="dxa"/>
            <w:tcBorders>
              <w:bottom w:val="single" w:sz="2" w:space="0" w:color="000000"/>
            </w:tcBorders>
            <w:shd w:val="clear" w:color="auto" w:fill="auto"/>
            <w:tcMar>
              <w:top w:w="55" w:type="dxa"/>
              <w:left w:w="55" w:type="dxa"/>
              <w:bottom w:w="55" w:type="dxa"/>
              <w:right w:w="55" w:type="dxa"/>
            </w:tcMar>
            <w:vAlign w:val="bottom"/>
          </w:tcPr>
          <w:p w14:paraId="4B3368EF" w14:textId="77777777" w:rsidR="00BB0A31" w:rsidRPr="008F6360" w:rsidRDefault="000A3CCD">
            <w:pPr>
              <w:pStyle w:val="Standard"/>
              <w:rPr>
                <w:rFonts w:cs="Times New Roman"/>
                <w:lang w:val="en-US"/>
              </w:rPr>
            </w:pPr>
            <w:r w:rsidRPr="008F6360">
              <w:rPr>
                <w:rFonts w:cs="Times New Roman"/>
                <w:lang w:val="en-US"/>
              </w:rPr>
              <w:t>***</w:t>
            </w:r>
          </w:p>
        </w:tc>
        <w:tc>
          <w:tcPr>
            <w:tcW w:w="1038" w:type="dxa"/>
            <w:tcBorders>
              <w:bottom w:val="single" w:sz="2" w:space="0" w:color="000000"/>
            </w:tcBorders>
            <w:shd w:val="clear" w:color="auto" w:fill="auto"/>
            <w:tcMar>
              <w:top w:w="55" w:type="dxa"/>
              <w:left w:w="55" w:type="dxa"/>
              <w:bottom w:w="55" w:type="dxa"/>
              <w:right w:w="55" w:type="dxa"/>
            </w:tcMar>
            <w:vAlign w:val="bottom"/>
          </w:tcPr>
          <w:p w14:paraId="0E4D6E65" w14:textId="77777777" w:rsidR="00BB0A31" w:rsidRPr="008F6360" w:rsidRDefault="000A3CCD">
            <w:pPr>
              <w:pStyle w:val="PreformattedText"/>
              <w:jc w:val="center"/>
              <w:rPr>
                <w:rFonts w:ascii="Times New Roman" w:hAnsi="Times New Roman" w:cs="Times New Roman"/>
                <w:sz w:val="24"/>
                <w:szCs w:val="24"/>
                <w:rPrChange w:id="1116" w:author="Johan Ehrlén" w:date="2019-01-24T12:03:00Z">
                  <w:rPr/>
                </w:rPrChange>
              </w:rPr>
            </w:pPr>
            <w:r w:rsidRPr="008F6360">
              <w:rPr>
                <w:rFonts w:ascii="Times New Roman" w:hAnsi="Times New Roman" w:cs="Times New Roman"/>
                <w:sz w:val="24"/>
                <w:szCs w:val="24"/>
                <w:lang w:val="en-US"/>
                <w:rPrChange w:id="1117" w:author="Johan Ehrlén" w:date="2019-01-24T12:03:00Z">
                  <w:rPr>
                    <w:rFonts w:cs="Times New Roman"/>
                    <w:lang w:val="en-US"/>
                  </w:rPr>
                </w:rPrChange>
              </w:rPr>
              <w:t>0.823</w:t>
            </w:r>
          </w:p>
        </w:tc>
        <w:tc>
          <w:tcPr>
            <w:tcW w:w="1422" w:type="dxa"/>
            <w:gridSpan w:val="2"/>
            <w:tcBorders>
              <w:bottom w:val="single" w:sz="2" w:space="0" w:color="000000"/>
            </w:tcBorders>
            <w:shd w:val="clear" w:color="auto" w:fill="auto"/>
            <w:tcMar>
              <w:top w:w="55" w:type="dxa"/>
              <w:left w:w="55" w:type="dxa"/>
              <w:bottom w:w="55" w:type="dxa"/>
              <w:right w:w="55" w:type="dxa"/>
            </w:tcMar>
            <w:vAlign w:val="bottom"/>
          </w:tcPr>
          <w:p w14:paraId="4B90DCCD" w14:textId="77777777" w:rsidR="00BB0A31" w:rsidRPr="008F6360" w:rsidRDefault="000A3CCD">
            <w:pPr>
              <w:pStyle w:val="PreformattedText"/>
              <w:jc w:val="center"/>
              <w:rPr>
                <w:rFonts w:ascii="Times New Roman" w:hAnsi="Times New Roman" w:cs="Times New Roman"/>
                <w:sz w:val="24"/>
                <w:szCs w:val="24"/>
                <w:rPrChange w:id="1118" w:author="Johan Ehrlén" w:date="2019-01-24T12:03:00Z">
                  <w:rPr/>
                </w:rPrChange>
              </w:rPr>
            </w:pPr>
            <w:r w:rsidRPr="008F6360">
              <w:rPr>
                <w:rFonts w:ascii="Times New Roman" w:hAnsi="Times New Roman" w:cs="Times New Roman"/>
                <w:sz w:val="24"/>
                <w:szCs w:val="24"/>
                <w:lang w:val="en-US"/>
                <w:rPrChange w:id="1119" w:author="Johan Ehrlén" w:date="2019-01-24T12:03:00Z">
                  <w:rPr>
                    <w:rFonts w:cs="Times New Roman"/>
                    <w:lang w:val="en-US"/>
                  </w:rPr>
                </w:rPrChange>
              </w:rPr>
              <w:t>-4.29</w:t>
            </w:r>
          </w:p>
        </w:tc>
      </w:tr>
      <w:tr w:rsidR="00BB0A31" w14:paraId="41E308D6" w14:textId="77777777">
        <w:trPr>
          <w:trHeight w:val="6"/>
        </w:trPr>
        <w:tc>
          <w:tcPr>
            <w:tcW w:w="2864" w:type="dxa"/>
            <w:vMerge w:val="restart"/>
            <w:tcBorders>
              <w:bottom w:val="single" w:sz="2" w:space="0" w:color="000000"/>
            </w:tcBorders>
            <w:shd w:val="clear" w:color="auto" w:fill="auto"/>
            <w:tcMar>
              <w:top w:w="55" w:type="dxa"/>
              <w:left w:w="55" w:type="dxa"/>
              <w:bottom w:w="55" w:type="dxa"/>
              <w:right w:w="55" w:type="dxa"/>
            </w:tcMar>
            <w:vAlign w:val="center"/>
          </w:tcPr>
          <w:p w14:paraId="5D656D5C" w14:textId="77777777" w:rsidR="00BB0A31" w:rsidRDefault="000A3CCD">
            <w:pPr>
              <w:pStyle w:val="TableContents"/>
              <w:rPr>
                <w:lang w:val="en-US"/>
              </w:rPr>
            </w:pPr>
            <w:r>
              <w:rPr>
                <w:lang w:val="en-US"/>
              </w:rPr>
              <w:t xml:space="preserve">     Mean</w:t>
            </w:r>
          </w:p>
          <w:p w14:paraId="17215D75" w14:textId="77777777" w:rsidR="00BB0A31" w:rsidRDefault="000A3CCD">
            <w:pPr>
              <w:pStyle w:val="TableContents"/>
              <w:rPr>
                <w:lang w:val="en-US"/>
              </w:rPr>
            </w:pPr>
            <w:r>
              <w:rPr>
                <w:lang w:val="en-US"/>
              </w:rPr>
              <w:t xml:space="preserve">          N = 22</w:t>
            </w:r>
          </w:p>
          <w:p w14:paraId="760B0EB8" w14:textId="77777777" w:rsidR="00BB0A31" w:rsidRDefault="000A3CCD">
            <w:pPr>
              <w:pStyle w:val="TableContents"/>
            </w:pPr>
            <w:r>
              <w:rPr>
                <w:lang w:val="en-US"/>
              </w:rPr>
              <w:t xml:space="preserve">          R</w:t>
            </w:r>
            <w:r>
              <w:rPr>
                <w:vertAlign w:val="superscript"/>
                <w:lang w:val="en-US"/>
              </w:rPr>
              <w:t xml:space="preserve">2 </w:t>
            </w:r>
            <w:r>
              <w:rPr>
                <w:lang w:val="en-US"/>
              </w:rPr>
              <w:t>= 0.764</w:t>
            </w:r>
          </w:p>
        </w:tc>
        <w:tc>
          <w:tcPr>
            <w:tcW w:w="2870" w:type="dxa"/>
            <w:shd w:val="clear" w:color="auto" w:fill="auto"/>
            <w:tcMar>
              <w:top w:w="55" w:type="dxa"/>
              <w:left w:w="55" w:type="dxa"/>
              <w:bottom w:w="55" w:type="dxa"/>
              <w:right w:w="55" w:type="dxa"/>
            </w:tcMar>
            <w:vAlign w:val="center"/>
          </w:tcPr>
          <w:p w14:paraId="2140920C" w14:textId="77777777" w:rsidR="00BB0A31" w:rsidRDefault="000A3CCD">
            <w:pPr>
              <w:pStyle w:val="TableContents"/>
              <w:rPr>
                <w:lang w:val="en-US"/>
              </w:rPr>
            </w:pPr>
            <w:r>
              <w:rPr>
                <w:lang w:val="en-US"/>
              </w:rPr>
              <w:t>Precipitation March</w:t>
            </w:r>
          </w:p>
        </w:tc>
        <w:tc>
          <w:tcPr>
            <w:tcW w:w="751" w:type="dxa"/>
            <w:shd w:val="clear" w:color="auto" w:fill="auto"/>
            <w:tcMar>
              <w:top w:w="55" w:type="dxa"/>
              <w:left w:w="55" w:type="dxa"/>
              <w:bottom w:w="55" w:type="dxa"/>
              <w:right w:w="55" w:type="dxa"/>
            </w:tcMar>
          </w:tcPr>
          <w:p w14:paraId="452F8ABC" w14:textId="77777777" w:rsidR="00BB0A31" w:rsidRPr="008F6360" w:rsidRDefault="000A3CCD">
            <w:pPr>
              <w:pStyle w:val="PreformattedText"/>
              <w:jc w:val="right"/>
              <w:rPr>
                <w:rFonts w:ascii="Times New Roman" w:hAnsi="Times New Roman" w:cs="Times New Roman"/>
                <w:sz w:val="24"/>
                <w:szCs w:val="24"/>
                <w:rPrChange w:id="1120" w:author="Johan Ehrlén" w:date="2019-01-24T12:03:00Z">
                  <w:rPr/>
                </w:rPrChange>
              </w:rPr>
            </w:pPr>
            <w:r w:rsidRPr="008F6360">
              <w:rPr>
                <w:rFonts w:ascii="Times New Roman" w:hAnsi="Times New Roman" w:cs="Times New Roman"/>
                <w:sz w:val="24"/>
                <w:szCs w:val="24"/>
                <w:lang w:val="en-US"/>
                <w:rPrChange w:id="1121" w:author="Johan Ehrlén" w:date="2019-01-24T12:03:00Z">
                  <w:rPr>
                    <w:rFonts w:cs="Times New Roman"/>
                    <w:lang w:val="en-US"/>
                  </w:rPr>
                </w:rPrChange>
              </w:rPr>
              <w:t>-0.803</w:t>
            </w:r>
          </w:p>
        </w:tc>
        <w:tc>
          <w:tcPr>
            <w:tcW w:w="491" w:type="dxa"/>
            <w:shd w:val="clear" w:color="auto" w:fill="auto"/>
            <w:tcMar>
              <w:top w:w="55" w:type="dxa"/>
              <w:left w:w="55" w:type="dxa"/>
              <w:bottom w:w="55" w:type="dxa"/>
              <w:right w:w="55" w:type="dxa"/>
            </w:tcMar>
          </w:tcPr>
          <w:p w14:paraId="4BEA26DD" w14:textId="77777777" w:rsidR="00BB0A31" w:rsidRPr="008F6360" w:rsidRDefault="00BB0A31">
            <w:pPr>
              <w:pStyle w:val="Standard"/>
              <w:rPr>
                <w:rFonts w:cs="Times New Roman"/>
                <w:lang w:val="en-US"/>
              </w:rPr>
            </w:pPr>
          </w:p>
        </w:tc>
        <w:tc>
          <w:tcPr>
            <w:tcW w:w="1038" w:type="dxa"/>
            <w:shd w:val="clear" w:color="auto" w:fill="auto"/>
            <w:tcMar>
              <w:top w:w="55" w:type="dxa"/>
              <w:left w:w="55" w:type="dxa"/>
              <w:bottom w:w="55" w:type="dxa"/>
              <w:right w:w="55" w:type="dxa"/>
            </w:tcMar>
          </w:tcPr>
          <w:p w14:paraId="70E1BA95" w14:textId="77777777" w:rsidR="00BB0A31" w:rsidRPr="008F6360" w:rsidRDefault="000A3CCD">
            <w:pPr>
              <w:pStyle w:val="PreformattedText"/>
              <w:jc w:val="center"/>
              <w:rPr>
                <w:rFonts w:ascii="Times New Roman" w:hAnsi="Times New Roman" w:cs="Times New Roman"/>
                <w:sz w:val="24"/>
                <w:szCs w:val="24"/>
                <w:rPrChange w:id="1122" w:author="Johan Ehrlén" w:date="2019-01-24T12:03:00Z">
                  <w:rPr/>
                </w:rPrChange>
              </w:rPr>
            </w:pPr>
            <w:r w:rsidRPr="008F6360">
              <w:rPr>
                <w:rFonts w:ascii="Times New Roman" w:hAnsi="Times New Roman" w:cs="Times New Roman"/>
                <w:sz w:val="24"/>
                <w:szCs w:val="24"/>
                <w:lang w:val="en-US"/>
                <w:rPrChange w:id="1123" w:author="Johan Ehrlén" w:date="2019-01-24T12:03:00Z">
                  <w:rPr>
                    <w:rFonts w:cs="Times New Roman"/>
                    <w:lang w:val="en-US"/>
                  </w:rPr>
                </w:rPrChange>
              </w:rPr>
              <w:t>0.724</w:t>
            </w:r>
          </w:p>
        </w:tc>
        <w:tc>
          <w:tcPr>
            <w:tcW w:w="1422" w:type="dxa"/>
            <w:gridSpan w:val="2"/>
            <w:shd w:val="clear" w:color="auto" w:fill="auto"/>
            <w:tcMar>
              <w:top w:w="55" w:type="dxa"/>
              <w:left w:w="55" w:type="dxa"/>
              <w:bottom w:w="55" w:type="dxa"/>
              <w:right w:w="55" w:type="dxa"/>
            </w:tcMar>
          </w:tcPr>
          <w:p w14:paraId="1EBFDF37" w14:textId="77777777" w:rsidR="00BB0A31" w:rsidRPr="008F6360" w:rsidRDefault="000A3CCD">
            <w:pPr>
              <w:pStyle w:val="PreformattedText"/>
              <w:jc w:val="center"/>
              <w:rPr>
                <w:rFonts w:ascii="Times New Roman" w:hAnsi="Times New Roman" w:cs="Times New Roman"/>
                <w:sz w:val="24"/>
                <w:szCs w:val="24"/>
                <w:rPrChange w:id="1124" w:author="Johan Ehrlén" w:date="2019-01-24T12:03:00Z">
                  <w:rPr/>
                </w:rPrChange>
              </w:rPr>
            </w:pPr>
            <w:r w:rsidRPr="008F6360">
              <w:rPr>
                <w:rFonts w:ascii="Times New Roman" w:hAnsi="Times New Roman" w:cs="Times New Roman"/>
                <w:sz w:val="24"/>
                <w:szCs w:val="24"/>
                <w:lang w:val="en-US"/>
                <w:rPrChange w:id="1125" w:author="Johan Ehrlén" w:date="2019-01-24T12:03:00Z">
                  <w:rPr>
                    <w:rFonts w:cs="Times New Roman"/>
                    <w:lang w:val="en-US"/>
                  </w:rPr>
                </w:rPrChange>
              </w:rPr>
              <w:t>-1.11</w:t>
            </w:r>
          </w:p>
        </w:tc>
      </w:tr>
      <w:tr w:rsidR="00BB0A31" w14:paraId="03261117" w14:textId="77777777">
        <w:trPr>
          <w:trHeight w:val="6"/>
        </w:trPr>
        <w:tc>
          <w:tcPr>
            <w:tcW w:w="2864" w:type="dxa"/>
            <w:vMerge/>
            <w:tcBorders>
              <w:bottom w:val="single" w:sz="2" w:space="0" w:color="000000"/>
            </w:tcBorders>
            <w:shd w:val="clear" w:color="auto" w:fill="auto"/>
            <w:tcMar>
              <w:top w:w="55" w:type="dxa"/>
              <w:left w:w="55" w:type="dxa"/>
              <w:bottom w:w="55" w:type="dxa"/>
              <w:right w:w="55" w:type="dxa"/>
            </w:tcMar>
            <w:vAlign w:val="center"/>
          </w:tcPr>
          <w:p w14:paraId="3DD6DB00"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769C5FFF" w14:textId="77777777" w:rsidR="00BB0A31" w:rsidRDefault="000A3CCD">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tcPr>
          <w:p w14:paraId="681BA109" w14:textId="77777777" w:rsidR="00BB0A31" w:rsidRDefault="000A3CCD">
            <w:pPr>
              <w:pStyle w:val="PreformattedText"/>
              <w:jc w:val="right"/>
              <w:rPr>
                <w:rFonts w:ascii="Times New Roman" w:hAnsi="Times New Roman"/>
                <w:color w:val="000000"/>
                <w:sz w:val="24"/>
                <w:szCs w:val="24"/>
                <w:lang w:val="en-US"/>
              </w:rPr>
            </w:pPr>
            <w:r>
              <w:rPr>
                <w:rFonts w:ascii="Times New Roman" w:hAnsi="Times New Roman"/>
                <w:color w:val="000000"/>
                <w:sz w:val="24"/>
                <w:szCs w:val="24"/>
                <w:lang w:val="en-US"/>
              </w:rPr>
              <w:t>-0.627</w:t>
            </w:r>
          </w:p>
        </w:tc>
        <w:tc>
          <w:tcPr>
            <w:tcW w:w="491" w:type="dxa"/>
            <w:shd w:val="clear" w:color="auto" w:fill="auto"/>
            <w:tcMar>
              <w:top w:w="55" w:type="dxa"/>
              <w:left w:w="55" w:type="dxa"/>
              <w:bottom w:w="55" w:type="dxa"/>
              <w:right w:w="55" w:type="dxa"/>
            </w:tcMar>
          </w:tcPr>
          <w:p w14:paraId="06FDC997" w14:textId="77777777" w:rsidR="00BB0A31" w:rsidRDefault="00BB0A31">
            <w:pPr>
              <w:pStyle w:val="Standard"/>
              <w:rPr>
                <w:lang w:val="en-US"/>
              </w:rPr>
            </w:pPr>
          </w:p>
        </w:tc>
        <w:tc>
          <w:tcPr>
            <w:tcW w:w="1038" w:type="dxa"/>
            <w:shd w:val="clear" w:color="auto" w:fill="auto"/>
            <w:tcMar>
              <w:top w:w="55" w:type="dxa"/>
              <w:left w:w="55" w:type="dxa"/>
              <w:bottom w:w="55" w:type="dxa"/>
              <w:right w:w="55" w:type="dxa"/>
            </w:tcMar>
          </w:tcPr>
          <w:p w14:paraId="512B47DF"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0.765</w:t>
            </w:r>
          </w:p>
        </w:tc>
        <w:tc>
          <w:tcPr>
            <w:tcW w:w="1422" w:type="dxa"/>
            <w:gridSpan w:val="2"/>
            <w:shd w:val="clear" w:color="auto" w:fill="auto"/>
            <w:tcMar>
              <w:top w:w="55" w:type="dxa"/>
              <w:left w:w="55" w:type="dxa"/>
              <w:bottom w:w="55" w:type="dxa"/>
              <w:right w:w="55" w:type="dxa"/>
            </w:tcMar>
          </w:tcPr>
          <w:p w14:paraId="047121B0"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-0.82</w:t>
            </w:r>
          </w:p>
        </w:tc>
      </w:tr>
      <w:tr w:rsidR="00BB0A31" w14:paraId="2095566F" w14:textId="77777777">
        <w:trPr>
          <w:trHeight w:val="6"/>
        </w:trPr>
        <w:tc>
          <w:tcPr>
            <w:tcW w:w="2864" w:type="dxa"/>
            <w:vMerge/>
            <w:tcBorders>
              <w:bottom w:val="single" w:sz="2" w:space="0" w:color="000000"/>
            </w:tcBorders>
            <w:shd w:val="clear" w:color="auto" w:fill="auto"/>
            <w:tcMar>
              <w:top w:w="55" w:type="dxa"/>
              <w:left w:w="55" w:type="dxa"/>
              <w:bottom w:w="55" w:type="dxa"/>
              <w:right w:w="55" w:type="dxa"/>
            </w:tcMar>
            <w:vAlign w:val="center"/>
          </w:tcPr>
          <w:p w14:paraId="666A6304"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1A656B1F" w14:textId="77777777" w:rsidR="00BB0A31" w:rsidRDefault="000A3CCD">
            <w:pPr>
              <w:pStyle w:val="TableContents"/>
              <w:rPr>
                <w:lang w:val="en-US"/>
              </w:rPr>
            </w:pPr>
            <w:r>
              <w:rPr>
                <w:lang w:val="en-US"/>
              </w:rPr>
              <w:t>Mean April</w:t>
            </w:r>
          </w:p>
        </w:tc>
        <w:tc>
          <w:tcPr>
            <w:tcW w:w="751" w:type="dxa"/>
            <w:shd w:val="clear" w:color="auto" w:fill="auto"/>
            <w:tcMar>
              <w:top w:w="55" w:type="dxa"/>
              <w:left w:w="55" w:type="dxa"/>
              <w:bottom w:w="55" w:type="dxa"/>
              <w:right w:w="55" w:type="dxa"/>
            </w:tcMar>
          </w:tcPr>
          <w:p w14:paraId="3FCB4680" w14:textId="77777777" w:rsidR="00BB0A31" w:rsidRPr="008F6360" w:rsidRDefault="000A3CCD">
            <w:pPr>
              <w:pStyle w:val="PreformattedText"/>
              <w:jc w:val="right"/>
              <w:rPr>
                <w:rFonts w:ascii="Times New Roman" w:hAnsi="Times New Roman" w:cs="Times New Roman"/>
                <w:sz w:val="24"/>
                <w:szCs w:val="24"/>
                <w:rPrChange w:id="1126" w:author="Johan Ehrlén" w:date="2019-01-24T12:04:00Z">
                  <w:rPr/>
                </w:rPrChange>
              </w:rPr>
            </w:pPr>
            <w:r w:rsidRPr="008F6360">
              <w:rPr>
                <w:rFonts w:ascii="Times New Roman" w:hAnsi="Times New Roman" w:cs="Times New Roman"/>
                <w:sz w:val="24"/>
                <w:szCs w:val="24"/>
                <w:lang w:val="en-US"/>
                <w:rPrChange w:id="1127" w:author="Johan Ehrlén" w:date="2019-01-24T12:04:00Z">
                  <w:rPr>
                    <w:rFonts w:cs="Times New Roman"/>
                    <w:lang w:val="en-US"/>
                  </w:rPr>
                </w:rPrChange>
              </w:rPr>
              <w:t>-3.429</w:t>
            </w:r>
          </w:p>
        </w:tc>
        <w:tc>
          <w:tcPr>
            <w:tcW w:w="491" w:type="dxa"/>
            <w:shd w:val="clear" w:color="auto" w:fill="auto"/>
            <w:tcMar>
              <w:top w:w="55" w:type="dxa"/>
              <w:left w:w="55" w:type="dxa"/>
              <w:bottom w:w="55" w:type="dxa"/>
              <w:right w:w="55" w:type="dxa"/>
            </w:tcMar>
          </w:tcPr>
          <w:p w14:paraId="745C65DA" w14:textId="77777777" w:rsidR="00BB0A31" w:rsidRPr="008F6360" w:rsidRDefault="000A3CCD">
            <w:pPr>
              <w:pStyle w:val="Standard"/>
              <w:rPr>
                <w:rFonts w:cs="Times New Roman"/>
                <w:lang w:val="en-US"/>
              </w:rPr>
            </w:pPr>
            <w:r w:rsidRPr="008F6360">
              <w:rPr>
                <w:rFonts w:cs="Times New Roman"/>
                <w:lang w:val="en-US"/>
              </w:rPr>
              <w:t>***</w:t>
            </w:r>
          </w:p>
        </w:tc>
        <w:tc>
          <w:tcPr>
            <w:tcW w:w="1038" w:type="dxa"/>
            <w:shd w:val="clear" w:color="auto" w:fill="auto"/>
            <w:tcMar>
              <w:top w:w="55" w:type="dxa"/>
              <w:left w:w="55" w:type="dxa"/>
              <w:bottom w:w="55" w:type="dxa"/>
              <w:right w:w="55" w:type="dxa"/>
            </w:tcMar>
          </w:tcPr>
          <w:p w14:paraId="17BC55BB" w14:textId="77777777" w:rsidR="00BB0A31" w:rsidRPr="008F6360" w:rsidRDefault="000A3CCD">
            <w:pPr>
              <w:pStyle w:val="PreformattedText"/>
              <w:jc w:val="center"/>
              <w:rPr>
                <w:rFonts w:ascii="Times New Roman" w:hAnsi="Times New Roman" w:cs="Times New Roman"/>
                <w:sz w:val="24"/>
                <w:szCs w:val="24"/>
                <w:rPrChange w:id="1128" w:author="Johan Ehrlén" w:date="2019-01-24T12:04:00Z">
                  <w:rPr/>
                </w:rPrChange>
              </w:rPr>
            </w:pPr>
            <w:r w:rsidRPr="008F6360">
              <w:rPr>
                <w:rFonts w:ascii="Times New Roman" w:hAnsi="Times New Roman" w:cs="Times New Roman"/>
                <w:sz w:val="24"/>
                <w:szCs w:val="24"/>
                <w:lang w:val="en-US"/>
                <w:rPrChange w:id="1129" w:author="Johan Ehrlén" w:date="2019-01-24T12:04:00Z">
                  <w:rPr>
                    <w:rFonts w:cs="Times New Roman"/>
                    <w:lang w:val="en-US"/>
                  </w:rPr>
                </w:rPrChange>
              </w:rPr>
              <w:t>0.816</w:t>
            </w:r>
          </w:p>
        </w:tc>
        <w:tc>
          <w:tcPr>
            <w:tcW w:w="1422" w:type="dxa"/>
            <w:gridSpan w:val="2"/>
            <w:shd w:val="clear" w:color="auto" w:fill="auto"/>
            <w:tcMar>
              <w:top w:w="55" w:type="dxa"/>
              <w:left w:w="55" w:type="dxa"/>
              <w:bottom w:w="55" w:type="dxa"/>
              <w:right w:w="55" w:type="dxa"/>
            </w:tcMar>
          </w:tcPr>
          <w:p w14:paraId="2F31B263" w14:textId="77777777" w:rsidR="00BB0A31" w:rsidRPr="008F6360" w:rsidRDefault="000A3CCD">
            <w:pPr>
              <w:pStyle w:val="PreformattedText"/>
              <w:jc w:val="center"/>
              <w:rPr>
                <w:rFonts w:ascii="Times New Roman" w:hAnsi="Times New Roman" w:cs="Times New Roman"/>
                <w:sz w:val="24"/>
                <w:szCs w:val="24"/>
                <w:rPrChange w:id="1130" w:author="Johan Ehrlén" w:date="2019-01-24T12:04:00Z">
                  <w:rPr/>
                </w:rPrChange>
              </w:rPr>
            </w:pPr>
            <w:r w:rsidRPr="008F6360">
              <w:rPr>
                <w:rFonts w:ascii="Times New Roman" w:hAnsi="Times New Roman" w:cs="Times New Roman"/>
                <w:sz w:val="24"/>
                <w:szCs w:val="24"/>
                <w:lang w:val="en-US"/>
                <w:rPrChange w:id="1131" w:author="Johan Ehrlén" w:date="2019-01-24T12:04:00Z">
                  <w:rPr>
                    <w:rFonts w:cs="Times New Roman"/>
                    <w:lang w:val="en-US"/>
                  </w:rPr>
                </w:rPrChange>
              </w:rPr>
              <w:t>-4.20</w:t>
            </w:r>
          </w:p>
        </w:tc>
      </w:tr>
      <w:tr w:rsidR="00BB0A31" w14:paraId="5025B7C4" w14:textId="77777777">
        <w:trPr>
          <w:trHeight w:val="6"/>
        </w:trPr>
        <w:tc>
          <w:tcPr>
            <w:tcW w:w="2864" w:type="dxa"/>
            <w:vMerge/>
            <w:tcBorders>
              <w:bottom w:val="single" w:sz="2" w:space="0" w:color="000000"/>
            </w:tcBorders>
            <w:shd w:val="clear" w:color="auto" w:fill="auto"/>
            <w:tcMar>
              <w:top w:w="55" w:type="dxa"/>
              <w:left w:w="55" w:type="dxa"/>
              <w:bottom w:w="55" w:type="dxa"/>
              <w:right w:w="55" w:type="dxa"/>
            </w:tcMar>
            <w:vAlign w:val="center"/>
          </w:tcPr>
          <w:p w14:paraId="1C21AB54" w14:textId="77777777" w:rsidR="00BB0A31" w:rsidRDefault="00BB0A31">
            <w:pPr>
              <w:suppressAutoHyphens w:val="0"/>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52B68889" w14:textId="77777777" w:rsidR="00BB0A31" w:rsidRDefault="000A3CCD">
            <w:pPr>
              <w:pStyle w:val="TableContents"/>
              <w:rPr>
                <w:lang w:val="en-US"/>
              </w:rPr>
            </w:pPr>
            <w:r>
              <w:rPr>
                <w:lang w:val="en-US"/>
              </w:rPr>
              <w:t>Mean May</w:t>
            </w:r>
          </w:p>
        </w:tc>
        <w:tc>
          <w:tcPr>
            <w:tcW w:w="751" w:type="dxa"/>
            <w:tcBorders>
              <w:bottom w:val="single" w:sz="2" w:space="0" w:color="000000"/>
            </w:tcBorders>
            <w:shd w:val="clear" w:color="auto" w:fill="auto"/>
            <w:tcMar>
              <w:top w:w="55" w:type="dxa"/>
              <w:left w:w="55" w:type="dxa"/>
              <w:bottom w:w="55" w:type="dxa"/>
              <w:right w:w="55" w:type="dxa"/>
            </w:tcMar>
          </w:tcPr>
          <w:p w14:paraId="3FA0D380" w14:textId="77777777" w:rsidR="00BB0A31" w:rsidRPr="008F6360" w:rsidRDefault="000A3CCD">
            <w:pPr>
              <w:pStyle w:val="PreformattedText"/>
              <w:jc w:val="right"/>
              <w:rPr>
                <w:rFonts w:ascii="Times New Roman" w:hAnsi="Times New Roman" w:cs="Times New Roman"/>
                <w:sz w:val="24"/>
                <w:szCs w:val="24"/>
                <w:rPrChange w:id="1132" w:author="Johan Ehrlén" w:date="2019-01-24T12:04:00Z">
                  <w:rPr/>
                </w:rPrChange>
              </w:rPr>
            </w:pPr>
            <w:r w:rsidRPr="008F6360">
              <w:rPr>
                <w:rFonts w:ascii="Times New Roman" w:hAnsi="Times New Roman" w:cs="Times New Roman"/>
                <w:sz w:val="24"/>
                <w:szCs w:val="24"/>
                <w:lang w:val="en-US"/>
                <w:rPrChange w:id="1133" w:author="Johan Ehrlén" w:date="2019-01-24T12:04:00Z">
                  <w:rPr>
                    <w:rFonts w:cs="Times New Roman"/>
                    <w:lang w:val="en-US"/>
                  </w:rPr>
                </w:rPrChange>
              </w:rPr>
              <w:t>-4.004</w:t>
            </w:r>
          </w:p>
        </w:tc>
        <w:tc>
          <w:tcPr>
            <w:tcW w:w="491" w:type="dxa"/>
            <w:tcBorders>
              <w:bottom w:val="single" w:sz="2" w:space="0" w:color="000000"/>
            </w:tcBorders>
            <w:shd w:val="clear" w:color="auto" w:fill="auto"/>
            <w:tcMar>
              <w:top w:w="55" w:type="dxa"/>
              <w:left w:w="55" w:type="dxa"/>
              <w:bottom w:w="55" w:type="dxa"/>
              <w:right w:w="55" w:type="dxa"/>
            </w:tcMar>
          </w:tcPr>
          <w:p w14:paraId="17DEA647" w14:textId="77777777" w:rsidR="00BB0A31" w:rsidRPr="008F6360" w:rsidRDefault="000A3CCD">
            <w:pPr>
              <w:pStyle w:val="Standard"/>
              <w:rPr>
                <w:rFonts w:cs="Times New Roman"/>
                <w:lang w:val="en-US"/>
              </w:rPr>
            </w:pPr>
            <w:r w:rsidRPr="008F6360">
              <w:rPr>
                <w:rFonts w:cs="Times New Roman"/>
                <w:lang w:val="en-US"/>
              </w:rPr>
              <w:t>***</w:t>
            </w:r>
          </w:p>
        </w:tc>
        <w:tc>
          <w:tcPr>
            <w:tcW w:w="1038" w:type="dxa"/>
            <w:tcBorders>
              <w:bottom w:val="single" w:sz="2" w:space="0" w:color="000000"/>
            </w:tcBorders>
            <w:shd w:val="clear" w:color="auto" w:fill="auto"/>
            <w:tcMar>
              <w:top w:w="55" w:type="dxa"/>
              <w:left w:w="55" w:type="dxa"/>
              <w:bottom w:w="55" w:type="dxa"/>
              <w:right w:w="55" w:type="dxa"/>
            </w:tcMar>
          </w:tcPr>
          <w:p w14:paraId="539D9DED" w14:textId="77777777" w:rsidR="00BB0A31" w:rsidRPr="008F6360" w:rsidRDefault="000A3CCD">
            <w:pPr>
              <w:pStyle w:val="PreformattedText"/>
              <w:jc w:val="center"/>
              <w:rPr>
                <w:rFonts w:ascii="Times New Roman" w:hAnsi="Times New Roman" w:cs="Times New Roman"/>
                <w:sz w:val="24"/>
                <w:szCs w:val="24"/>
                <w:rPrChange w:id="1134" w:author="Johan Ehrlén" w:date="2019-01-24T12:04:00Z">
                  <w:rPr/>
                </w:rPrChange>
              </w:rPr>
            </w:pPr>
            <w:r w:rsidRPr="008F6360">
              <w:rPr>
                <w:rFonts w:ascii="Times New Roman" w:hAnsi="Times New Roman" w:cs="Times New Roman"/>
                <w:sz w:val="24"/>
                <w:szCs w:val="24"/>
                <w:lang w:val="en-US"/>
                <w:rPrChange w:id="1135" w:author="Johan Ehrlén" w:date="2019-01-24T12:04:00Z">
                  <w:rPr>
                    <w:rFonts w:cs="Times New Roman"/>
                    <w:lang w:val="en-US"/>
                  </w:rPr>
                </w:rPrChange>
              </w:rPr>
              <w:t>0.671</w:t>
            </w:r>
          </w:p>
        </w:tc>
        <w:tc>
          <w:tcPr>
            <w:tcW w:w="1422" w:type="dxa"/>
            <w:gridSpan w:val="2"/>
            <w:tcBorders>
              <w:bottom w:val="single" w:sz="2" w:space="0" w:color="000000"/>
            </w:tcBorders>
            <w:shd w:val="clear" w:color="auto" w:fill="auto"/>
            <w:tcMar>
              <w:top w:w="55" w:type="dxa"/>
              <w:left w:w="55" w:type="dxa"/>
              <w:bottom w:w="55" w:type="dxa"/>
              <w:right w:w="55" w:type="dxa"/>
            </w:tcMar>
          </w:tcPr>
          <w:p w14:paraId="60C06669" w14:textId="77777777" w:rsidR="00BB0A31" w:rsidRPr="008F6360" w:rsidRDefault="000A3CCD">
            <w:pPr>
              <w:pStyle w:val="PreformattedText"/>
              <w:jc w:val="center"/>
              <w:rPr>
                <w:rFonts w:ascii="Times New Roman" w:hAnsi="Times New Roman" w:cs="Times New Roman"/>
                <w:sz w:val="24"/>
                <w:szCs w:val="24"/>
                <w:rPrChange w:id="1136" w:author="Johan Ehrlén" w:date="2019-01-24T12:04:00Z">
                  <w:rPr/>
                </w:rPrChange>
              </w:rPr>
            </w:pPr>
            <w:r w:rsidRPr="008F6360">
              <w:rPr>
                <w:rFonts w:ascii="Times New Roman" w:hAnsi="Times New Roman" w:cs="Times New Roman"/>
                <w:sz w:val="24"/>
                <w:szCs w:val="24"/>
                <w:lang w:val="en-US"/>
                <w:rPrChange w:id="1137" w:author="Johan Ehrlén" w:date="2019-01-24T12:04:00Z">
                  <w:rPr>
                    <w:rFonts w:cs="Times New Roman"/>
                    <w:lang w:val="en-US"/>
                  </w:rPr>
                </w:rPrChange>
              </w:rPr>
              <w:t>-5.97</w:t>
            </w:r>
          </w:p>
        </w:tc>
      </w:tr>
      <w:tr w:rsidR="00BB0A31" w14:paraId="495BE43B" w14:textId="77777777">
        <w:trPr>
          <w:trHeight w:val="6"/>
        </w:trPr>
        <w:tc>
          <w:tcPr>
            <w:tcW w:w="2864" w:type="dxa"/>
            <w:vMerge w:val="restart"/>
            <w:tcBorders>
              <w:top w:val="single" w:sz="2" w:space="0" w:color="000000"/>
              <w:bottom w:val="single" w:sz="2" w:space="0" w:color="000000"/>
            </w:tcBorders>
            <w:shd w:val="clear" w:color="auto" w:fill="auto"/>
            <w:tcMar>
              <w:top w:w="55" w:type="dxa"/>
              <w:left w:w="55" w:type="dxa"/>
              <w:bottom w:w="55" w:type="dxa"/>
              <w:right w:w="55" w:type="dxa"/>
            </w:tcMar>
            <w:vAlign w:val="center"/>
          </w:tcPr>
          <w:p w14:paraId="5207AA13" w14:textId="77777777" w:rsidR="00BB0A31" w:rsidRDefault="000A3CCD">
            <w:pPr>
              <w:pStyle w:val="TableContents"/>
              <w:rPr>
                <w:lang w:val="en-US"/>
              </w:rPr>
            </w:pPr>
            <w:r>
              <w:rPr>
                <w:lang w:val="en-US"/>
              </w:rPr>
              <w:t xml:space="preserve">     End</w:t>
            </w:r>
          </w:p>
          <w:p w14:paraId="0B148CDF" w14:textId="77777777" w:rsidR="00BB0A31" w:rsidRDefault="000A3CCD">
            <w:pPr>
              <w:pStyle w:val="TableContents"/>
              <w:rPr>
                <w:lang w:val="en-US"/>
              </w:rPr>
            </w:pPr>
            <w:r>
              <w:rPr>
                <w:lang w:val="en-US"/>
              </w:rPr>
              <w:lastRenderedPageBreak/>
              <w:t xml:space="preserve">          N = 22</w:t>
            </w:r>
          </w:p>
          <w:p w14:paraId="2E6D050E" w14:textId="77777777" w:rsidR="00BB0A31" w:rsidRDefault="000A3CCD">
            <w:pPr>
              <w:pStyle w:val="TableContents"/>
            </w:pPr>
            <w:r>
              <w:rPr>
                <w:lang w:val="en-US"/>
              </w:rPr>
              <w:t xml:space="preserve">          R</w:t>
            </w:r>
            <w:r>
              <w:rPr>
                <w:vertAlign w:val="superscript"/>
                <w:lang w:val="en-US"/>
              </w:rPr>
              <w:t xml:space="preserve">2 </w:t>
            </w:r>
            <w:r>
              <w:rPr>
                <w:lang w:val="en-US"/>
              </w:rPr>
              <w:t>= 0.844</w:t>
            </w:r>
          </w:p>
        </w:tc>
        <w:tc>
          <w:tcPr>
            <w:tcW w:w="2870" w:type="dxa"/>
            <w:tcBorders>
              <w:top w:val="single" w:sz="2" w:space="0" w:color="000000"/>
            </w:tcBorders>
            <w:shd w:val="clear" w:color="auto" w:fill="auto"/>
            <w:tcMar>
              <w:top w:w="55" w:type="dxa"/>
              <w:left w:w="55" w:type="dxa"/>
              <w:bottom w:w="55" w:type="dxa"/>
              <w:right w:w="55" w:type="dxa"/>
            </w:tcMar>
            <w:vAlign w:val="center"/>
          </w:tcPr>
          <w:p w14:paraId="2767ACD9" w14:textId="77777777" w:rsidR="00BB0A31" w:rsidRDefault="000A3CCD">
            <w:pPr>
              <w:pStyle w:val="TableContents"/>
              <w:rPr>
                <w:lang w:val="en-US"/>
              </w:rPr>
            </w:pPr>
            <w:r>
              <w:rPr>
                <w:lang w:val="en-US"/>
              </w:rPr>
              <w:lastRenderedPageBreak/>
              <w:t>Precipitation March</w:t>
            </w:r>
          </w:p>
        </w:tc>
        <w:tc>
          <w:tcPr>
            <w:tcW w:w="751" w:type="dxa"/>
            <w:tcBorders>
              <w:top w:val="single" w:sz="2" w:space="0" w:color="000000"/>
            </w:tcBorders>
            <w:shd w:val="clear" w:color="auto" w:fill="auto"/>
            <w:tcMar>
              <w:top w:w="55" w:type="dxa"/>
              <w:left w:w="55" w:type="dxa"/>
              <w:bottom w:w="55" w:type="dxa"/>
              <w:right w:w="55" w:type="dxa"/>
            </w:tcMar>
          </w:tcPr>
          <w:p w14:paraId="4F5ED49A" w14:textId="77777777" w:rsidR="00BB0A31" w:rsidRDefault="000A3CCD">
            <w:pPr>
              <w:pStyle w:val="PreformattedText"/>
              <w:jc w:val="right"/>
              <w:rPr>
                <w:rFonts w:ascii="Times New Roman" w:hAnsi="Times New Roman"/>
                <w:color w:val="000000"/>
                <w:sz w:val="24"/>
                <w:szCs w:val="24"/>
                <w:lang w:val="en-US"/>
              </w:rPr>
            </w:pPr>
            <w:r>
              <w:rPr>
                <w:rFonts w:ascii="Times New Roman" w:hAnsi="Times New Roman"/>
                <w:color w:val="000000"/>
                <w:sz w:val="24"/>
                <w:szCs w:val="24"/>
                <w:lang w:val="en-US"/>
              </w:rPr>
              <w:t>-0.461</w:t>
            </w:r>
          </w:p>
        </w:tc>
        <w:tc>
          <w:tcPr>
            <w:tcW w:w="491" w:type="dxa"/>
            <w:tcBorders>
              <w:top w:val="single" w:sz="2" w:space="0" w:color="000000"/>
            </w:tcBorders>
            <w:shd w:val="clear" w:color="auto" w:fill="auto"/>
            <w:tcMar>
              <w:top w:w="55" w:type="dxa"/>
              <w:left w:w="55" w:type="dxa"/>
              <w:bottom w:w="55" w:type="dxa"/>
              <w:right w:w="55" w:type="dxa"/>
            </w:tcMar>
          </w:tcPr>
          <w:p w14:paraId="040EF4A3" w14:textId="77777777" w:rsidR="00BB0A31" w:rsidRDefault="00BB0A31">
            <w:pPr>
              <w:pStyle w:val="TableContents"/>
              <w:rPr>
                <w:lang w:val="en-US"/>
              </w:rPr>
            </w:pPr>
          </w:p>
        </w:tc>
        <w:tc>
          <w:tcPr>
            <w:tcW w:w="1038" w:type="dxa"/>
            <w:tcBorders>
              <w:top w:val="single" w:sz="2" w:space="0" w:color="000000"/>
            </w:tcBorders>
            <w:shd w:val="clear" w:color="auto" w:fill="auto"/>
            <w:tcMar>
              <w:top w:w="55" w:type="dxa"/>
              <w:left w:w="55" w:type="dxa"/>
              <w:bottom w:w="55" w:type="dxa"/>
              <w:right w:w="55" w:type="dxa"/>
            </w:tcMar>
          </w:tcPr>
          <w:p w14:paraId="4CCBB8C7"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0.549</w:t>
            </w:r>
          </w:p>
        </w:tc>
        <w:tc>
          <w:tcPr>
            <w:tcW w:w="1422" w:type="dxa"/>
            <w:gridSpan w:val="2"/>
            <w:tcBorders>
              <w:top w:val="single" w:sz="2" w:space="0" w:color="000000"/>
            </w:tcBorders>
            <w:shd w:val="clear" w:color="auto" w:fill="auto"/>
            <w:tcMar>
              <w:top w:w="55" w:type="dxa"/>
              <w:left w:w="55" w:type="dxa"/>
              <w:bottom w:w="55" w:type="dxa"/>
              <w:right w:w="55" w:type="dxa"/>
            </w:tcMar>
          </w:tcPr>
          <w:p w14:paraId="3E7C8089"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-0.84</w:t>
            </w:r>
          </w:p>
        </w:tc>
      </w:tr>
      <w:tr w:rsidR="00BB0A31" w14:paraId="463D7783" w14:textId="77777777">
        <w:trPr>
          <w:trHeight w:val="6"/>
        </w:trPr>
        <w:tc>
          <w:tcPr>
            <w:tcW w:w="2864" w:type="dxa"/>
            <w:vMerge/>
            <w:tcBorders>
              <w:top w:val="single" w:sz="2" w:space="0" w:color="000000"/>
              <w:bottom w:val="single" w:sz="2" w:space="0" w:color="000000"/>
            </w:tcBorders>
            <w:shd w:val="clear" w:color="auto" w:fill="auto"/>
            <w:tcMar>
              <w:top w:w="55" w:type="dxa"/>
              <w:left w:w="55" w:type="dxa"/>
              <w:bottom w:w="55" w:type="dxa"/>
              <w:right w:w="55" w:type="dxa"/>
            </w:tcMar>
            <w:vAlign w:val="center"/>
          </w:tcPr>
          <w:p w14:paraId="654F8AD1"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378D5688" w14:textId="77777777" w:rsidR="00BB0A31" w:rsidRDefault="000A3CCD">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tcPr>
          <w:p w14:paraId="443D7ABE" w14:textId="77777777" w:rsidR="00BB0A31" w:rsidRDefault="000A3CCD">
            <w:pPr>
              <w:pStyle w:val="PreformattedText"/>
              <w:jc w:val="right"/>
              <w:rPr>
                <w:rFonts w:ascii="Times New Roman" w:hAnsi="Times New Roman"/>
                <w:color w:val="000000"/>
                <w:sz w:val="24"/>
                <w:szCs w:val="24"/>
                <w:lang w:val="en-US"/>
              </w:rPr>
            </w:pPr>
            <w:r>
              <w:rPr>
                <w:rFonts w:ascii="Times New Roman" w:hAnsi="Times New Roman"/>
                <w:color w:val="000000"/>
                <w:sz w:val="24"/>
                <w:szCs w:val="24"/>
                <w:lang w:val="en-US"/>
              </w:rPr>
              <w:t>-0.810</w:t>
            </w:r>
          </w:p>
        </w:tc>
        <w:tc>
          <w:tcPr>
            <w:tcW w:w="491" w:type="dxa"/>
            <w:shd w:val="clear" w:color="auto" w:fill="auto"/>
            <w:tcMar>
              <w:top w:w="55" w:type="dxa"/>
              <w:left w:w="55" w:type="dxa"/>
              <w:bottom w:w="55" w:type="dxa"/>
              <w:right w:w="55" w:type="dxa"/>
            </w:tcMar>
          </w:tcPr>
          <w:p w14:paraId="059AB4FA" w14:textId="77777777" w:rsidR="00BB0A31" w:rsidRDefault="00BB0A31">
            <w:pPr>
              <w:pStyle w:val="TableContents"/>
              <w:rPr>
                <w:lang w:val="en-US"/>
              </w:rPr>
            </w:pPr>
          </w:p>
        </w:tc>
        <w:tc>
          <w:tcPr>
            <w:tcW w:w="1038" w:type="dxa"/>
            <w:shd w:val="clear" w:color="auto" w:fill="auto"/>
            <w:tcMar>
              <w:top w:w="55" w:type="dxa"/>
              <w:left w:w="55" w:type="dxa"/>
              <w:bottom w:w="55" w:type="dxa"/>
              <w:right w:w="55" w:type="dxa"/>
            </w:tcMar>
          </w:tcPr>
          <w:p w14:paraId="1B1D8828"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0.580</w:t>
            </w:r>
          </w:p>
        </w:tc>
        <w:tc>
          <w:tcPr>
            <w:tcW w:w="1422" w:type="dxa"/>
            <w:gridSpan w:val="2"/>
            <w:shd w:val="clear" w:color="auto" w:fill="auto"/>
            <w:tcMar>
              <w:top w:w="55" w:type="dxa"/>
              <w:left w:w="55" w:type="dxa"/>
              <w:bottom w:w="55" w:type="dxa"/>
              <w:right w:w="55" w:type="dxa"/>
            </w:tcMar>
          </w:tcPr>
          <w:p w14:paraId="56FD15E3"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-1.40</w:t>
            </w:r>
          </w:p>
        </w:tc>
      </w:tr>
      <w:tr w:rsidR="00BB0A31" w14:paraId="2C2CDAD8" w14:textId="77777777">
        <w:trPr>
          <w:trHeight w:val="6"/>
        </w:trPr>
        <w:tc>
          <w:tcPr>
            <w:tcW w:w="2864" w:type="dxa"/>
            <w:vMerge/>
            <w:tcBorders>
              <w:top w:val="single" w:sz="2" w:space="0" w:color="000000"/>
              <w:bottom w:val="single" w:sz="2" w:space="0" w:color="000000"/>
            </w:tcBorders>
            <w:shd w:val="clear" w:color="auto" w:fill="auto"/>
            <w:tcMar>
              <w:top w:w="55" w:type="dxa"/>
              <w:left w:w="55" w:type="dxa"/>
              <w:bottom w:w="55" w:type="dxa"/>
              <w:right w:w="55" w:type="dxa"/>
            </w:tcMar>
            <w:vAlign w:val="center"/>
          </w:tcPr>
          <w:p w14:paraId="3F1EB275"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17B1127D" w14:textId="77777777" w:rsidR="00BB0A31" w:rsidRDefault="000A3CCD">
            <w:pPr>
              <w:pStyle w:val="TableContents"/>
              <w:rPr>
                <w:lang w:val="en-US"/>
              </w:rPr>
            </w:pPr>
            <w:r>
              <w:rPr>
                <w:lang w:val="en-US"/>
              </w:rPr>
              <w:t>Mean April</w:t>
            </w:r>
          </w:p>
        </w:tc>
        <w:tc>
          <w:tcPr>
            <w:tcW w:w="751" w:type="dxa"/>
            <w:shd w:val="clear" w:color="auto" w:fill="auto"/>
            <w:tcMar>
              <w:top w:w="55" w:type="dxa"/>
              <w:left w:w="55" w:type="dxa"/>
              <w:bottom w:w="55" w:type="dxa"/>
              <w:right w:w="55" w:type="dxa"/>
            </w:tcMar>
          </w:tcPr>
          <w:p w14:paraId="7F1F1308" w14:textId="77777777" w:rsidR="00BB0A31" w:rsidRDefault="000A3CCD">
            <w:pPr>
              <w:pStyle w:val="PreformattedText"/>
              <w:jc w:val="right"/>
              <w:rPr>
                <w:rFonts w:ascii="Times New Roman" w:hAnsi="Times New Roman"/>
                <w:color w:val="000000"/>
                <w:sz w:val="24"/>
                <w:szCs w:val="24"/>
                <w:lang w:val="en-US"/>
              </w:rPr>
            </w:pPr>
            <w:r>
              <w:rPr>
                <w:rFonts w:ascii="Times New Roman" w:hAnsi="Times New Roman"/>
                <w:color w:val="000000"/>
                <w:sz w:val="24"/>
                <w:szCs w:val="24"/>
                <w:lang w:val="en-US"/>
              </w:rPr>
              <w:t>-2.324</w:t>
            </w:r>
          </w:p>
        </w:tc>
        <w:tc>
          <w:tcPr>
            <w:tcW w:w="491" w:type="dxa"/>
            <w:shd w:val="clear" w:color="auto" w:fill="auto"/>
            <w:tcMar>
              <w:top w:w="55" w:type="dxa"/>
              <w:left w:w="55" w:type="dxa"/>
              <w:bottom w:w="55" w:type="dxa"/>
              <w:right w:w="55" w:type="dxa"/>
            </w:tcMar>
          </w:tcPr>
          <w:p w14:paraId="662A2100" w14:textId="77777777" w:rsidR="00BB0A31" w:rsidRDefault="000A3CCD">
            <w:pPr>
              <w:pStyle w:val="TableContents"/>
              <w:rPr>
                <w:lang w:val="en-US"/>
              </w:rPr>
            </w:pPr>
            <w:r>
              <w:rPr>
                <w:lang w:val="en-US"/>
              </w:rPr>
              <w:t>**</w:t>
            </w:r>
          </w:p>
        </w:tc>
        <w:tc>
          <w:tcPr>
            <w:tcW w:w="1038" w:type="dxa"/>
            <w:shd w:val="clear" w:color="auto" w:fill="auto"/>
            <w:tcMar>
              <w:top w:w="55" w:type="dxa"/>
              <w:left w:w="55" w:type="dxa"/>
              <w:bottom w:w="55" w:type="dxa"/>
              <w:right w:w="55" w:type="dxa"/>
            </w:tcMar>
          </w:tcPr>
          <w:p w14:paraId="7940EA04"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0.618</w:t>
            </w:r>
          </w:p>
        </w:tc>
        <w:tc>
          <w:tcPr>
            <w:tcW w:w="1422" w:type="dxa"/>
            <w:gridSpan w:val="2"/>
            <w:shd w:val="clear" w:color="auto" w:fill="auto"/>
            <w:tcMar>
              <w:top w:w="55" w:type="dxa"/>
              <w:left w:w="55" w:type="dxa"/>
              <w:bottom w:w="55" w:type="dxa"/>
              <w:right w:w="55" w:type="dxa"/>
            </w:tcMar>
          </w:tcPr>
          <w:p w14:paraId="4A5EA6AB"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-3.76</w:t>
            </w:r>
          </w:p>
        </w:tc>
      </w:tr>
      <w:tr w:rsidR="00BB0A31" w14:paraId="0FBFB736" w14:textId="77777777">
        <w:trPr>
          <w:trHeight w:val="6"/>
        </w:trPr>
        <w:tc>
          <w:tcPr>
            <w:tcW w:w="2864" w:type="dxa"/>
            <w:vMerge/>
            <w:tcBorders>
              <w:top w:val="single" w:sz="2" w:space="0" w:color="000000"/>
              <w:bottom w:val="single" w:sz="2" w:space="0" w:color="000000"/>
            </w:tcBorders>
            <w:shd w:val="clear" w:color="auto" w:fill="auto"/>
            <w:tcMar>
              <w:top w:w="55" w:type="dxa"/>
              <w:left w:w="55" w:type="dxa"/>
              <w:bottom w:w="55" w:type="dxa"/>
              <w:right w:w="55" w:type="dxa"/>
            </w:tcMar>
            <w:vAlign w:val="center"/>
          </w:tcPr>
          <w:p w14:paraId="4FD45973" w14:textId="77777777" w:rsidR="00BB0A31" w:rsidRDefault="00BB0A31">
            <w:pPr>
              <w:suppressAutoHyphens w:val="0"/>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20786779" w14:textId="77777777" w:rsidR="00BB0A31" w:rsidRDefault="000A3CCD">
            <w:pPr>
              <w:pStyle w:val="TableContents"/>
              <w:rPr>
                <w:lang w:val="en-US"/>
              </w:rPr>
            </w:pPr>
            <w:r>
              <w:rPr>
                <w:lang w:val="en-US"/>
              </w:rPr>
              <w:t>Mean May</w:t>
            </w:r>
          </w:p>
        </w:tc>
        <w:tc>
          <w:tcPr>
            <w:tcW w:w="751" w:type="dxa"/>
            <w:tcBorders>
              <w:bottom w:val="single" w:sz="2" w:space="0" w:color="000000"/>
            </w:tcBorders>
            <w:shd w:val="clear" w:color="auto" w:fill="auto"/>
            <w:tcMar>
              <w:top w:w="55" w:type="dxa"/>
              <w:left w:w="55" w:type="dxa"/>
              <w:bottom w:w="55" w:type="dxa"/>
              <w:right w:w="55" w:type="dxa"/>
            </w:tcMar>
          </w:tcPr>
          <w:p w14:paraId="46264680" w14:textId="77777777" w:rsidR="00BB0A31" w:rsidRDefault="000A3CCD">
            <w:pPr>
              <w:pStyle w:val="PreformattedText"/>
              <w:jc w:val="right"/>
              <w:rPr>
                <w:rFonts w:ascii="Times New Roman" w:hAnsi="Times New Roman"/>
                <w:color w:val="000000"/>
                <w:sz w:val="24"/>
                <w:szCs w:val="24"/>
                <w:lang w:val="en-US"/>
              </w:rPr>
            </w:pPr>
            <w:r>
              <w:rPr>
                <w:rFonts w:ascii="Times New Roman" w:hAnsi="Times New Roman"/>
                <w:color w:val="000000"/>
                <w:sz w:val="24"/>
                <w:szCs w:val="24"/>
                <w:lang w:val="en-US"/>
              </w:rPr>
              <w:t>-4.555</w:t>
            </w:r>
          </w:p>
        </w:tc>
        <w:tc>
          <w:tcPr>
            <w:tcW w:w="491" w:type="dxa"/>
            <w:tcBorders>
              <w:bottom w:val="single" w:sz="2" w:space="0" w:color="000000"/>
            </w:tcBorders>
            <w:shd w:val="clear" w:color="auto" w:fill="auto"/>
            <w:tcMar>
              <w:top w:w="55" w:type="dxa"/>
              <w:left w:w="55" w:type="dxa"/>
              <w:bottom w:w="55" w:type="dxa"/>
              <w:right w:w="55" w:type="dxa"/>
            </w:tcMar>
          </w:tcPr>
          <w:p w14:paraId="456B8985" w14:textId="77777777" w:rsidR="00BB0A31" w:rsidRDefault="000A3CCD">
            <w:pPr>
              <w:pStyle w:val="TableContents"/>
              <w:rPr>
                <w:lang w:val="en-US"/>
              </w:rPr>
            </w:pPr>
            <w:r>
              <w:rPr>
                <w:lang w:val="en-US"/>
              </w:rPr>
              <w:t>***</w:t>
            </w:r>
          </w:p>
        </w:tc>
        <w:tc>
          <w:tcPr>
            <w:tcW w:w="1038" w:type="dxa"/>
            <w:tcBorders>
              <w:bottom w:val="single" w:sz="2" w:space="0" w:color="000000"/>
            </w:tcBorders>
            <w:shd w:val="clear" w:color="auto" w:fill="auto"/>
            <w:tcMar>
              <w:top w:w="55" w:type="dxa"/>
              <w:left w:w="55" w:type="dxa"/>
              <w:bottom w:w="55" w:type="dxa"/>
              <w:right w:w="55" w:type="dxa"/>
            </w:tcMar>
          </w:tcPr>
          <w:p w14:paraId="4987982B"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0.508</w:t>
            </w:r>
          </w:p>
        </w:tc>
        <w:tc>
          <w:tcPr>
            <w:tcW w:w="1422" w:type="dxa"/>
            <w:gridSpan w:val="2"/>
            <w:tcBorders>
              <w:bottom w:val="single" w:sz="2" w:space="0" w:color="000000"/>
            </w:tcBorders>
            <w:shd w:val="clear" w:color="auto" w:fill="auto"/>
            <w:tcMar>
              <w:top w:w="55" w:type="dxa"/>
              <w:left w:w="55" w:type="dxa"/>
              <w:bottom w:w="55" w:type="dxa"/>
              <w:right w:w="55" w:type="dxa"/>
            </w:tcMar>
          </w:tcPr>
          <w:p w14:paraId="71E59631"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-8.96</w:t>
            </w:r>
          </w:p>
        </w:tc>
      </w:tr>
      <w:tr w:rsidR="00BB0A31" w14:paraId="21161B84" w14:textId="77777777">
        <w:trPr>
          <w:trHeight w:val="6"/>
        </w:trPr>
        <w:tc>
          <w:tcPr>
            <w:tcW w:w="2864" w:type="dxa"/>
            <w:tcBorders>
              <w:top w:val="single" w:sz="2" w:space="0" w:color="000000"/>
            </w:tcBorders>
            <w:shd w:val="clear" w:color="auto" w:fill="auto"/>
            <w:tcMar>
              <w:top w:w="55" w:type="dxa"/>
              <w:left w:w="55" w:type="dxa"/>
              <w:bottom w:w="55" w:type="dxa"/>
              <w:right w:w="55" w:type="dxa"/>
            </w:tcMar>
            <w:vAlign w:val="center"/>
          </w:tcPr>
          <w:p w14:paraId="48E44B30" w14:textId="77777777" w:rsidR="00BB0A31" w:rsidRDefault="000A3CCD">
            <w:pPr>
              <w:pStyle w:val="TableContents"/>
              <w:rPr>
                <w:lang w:val="en-US"/>
              </w:rPr>
            </w:pPr>
            <w:r>
              <w:rPr>
                <w:lang w:val="en-US"/>
              </w:rPr>
              <w:t>C) Duration or the fl. season</w:t>
            </w:r>
          </w:p>
        </w:tc>
        <w:tc>
          <w:tcPr>
            <w:tcW w:w="2870" w:type="dxa"/>
            <w:tcBorders>
              <w:top w:val="single" w:sz="2" w:space="0" w:color="000000"/>
            </w:tcBorders>
            <w:shd w:val="clear" w:color="auto" w:fill="auto"/>
            <w:tcMar>
              <w:top w:w="55" w:type="dxa"/>
              <w:left w:w="55" w:type="dxa"/>
              <w:bottom w:w="55" w:type="dxa"/>
              <w:right w:w="55" w:type="dxa"/>
            </w:tcMar>
            <w:vAlign w:val="center"/>
          </w:tcPr>
          <w:p w14:paraId="79254F98" w14:textId="77777777" w:rsidR="00BB0A31" w:rsidRDefault="00BB0A31">
            <w:pPr>
              <w:pStyle w:val="TableContents"/>
              <w:snapToGrid w:val="0"/>
              <w:rPr>
                <w:lang w:val="en-US"/>
              </w:rPr>
            </w:pPr>
          </w:p>
        </w:tc>
        <w:tc>
          <w:tcPr>
            <w:tcW w:w="751" w:type="dxa"/>
            <w:tcBorders>
              <w:top w:val="single" w:sz="2" w:space="0" w:color="000000"/>
            </w:tcBorders>
            <w:shd w:val="clear" w:color="auto" w:fill="auto"/>
            <w:tcMar>
              <w:top w:w="55" w:type="dxa"/>
              <w:left w:w="55" w:type="dxa"/>
              <w:bottom w:w="55" w:type="dxa"/>
              <w:right w:w="55" w:type="dxa"/>
            </w:tcMar>
            <w:vAlign w:val="center"/>
          </w:tcPr>
          <w:p w14:paraId="276B6E49" w14:textId="77777777" w:rsidR="00BB0A31" w:rsidRDefault="00BB0A31">
            <w:pPr>
              <w:pStyle w:val="TableContents"/>
              <w:snapToGrid w:val="0"/>
              <w:jc w:val="right"/>
              <w:rPr>
                <w:lang w:val="en-US"/>
              </w:rPr>
            </w:pPr>
          </w:p>
        </w:tc>
        <w:tc>
          <w:tcPr>
            <w:tcW w:w="491" w:type="dxa"/>
            <w:tcBorders>
              <w:top w:val="single" w:sz="2" w:space="0" w:color="000000"/>
            </w:tcBorders>
            <w:shd w:val="clear" w:color="auto" w:fill="auto"/>
            <w:tcMar>
              <w:top w:w="55" w:type="dxa"/>
              <w:left w:w="55" w:type="dxa"/>
              <w:bottom w:w="55" w:type="dxa"/>
              <w:right w:w="55" w:type="dxa"/>
            </w:tcMar>
            <w:vAlign w:val="center"/>
          </w:tcPr>
          <w:p w14:paraId="5F72A7EE" w14:textId="77777777" w:rsidR="00BB0A31" w:rsidRDefault="00BB0A31">
            <w:pPr>
              <w:pStyle w:val="TableContents"/>
              <w:snapToGrid w:val="0"/>
              <w:rPr>
                <w:lang w:val="en-US"/>
              </w:rPr>
            </w:pPr>
          </w:p>
        </w:tc>
        <w:tc>
          <w:tcPr>
            <w:tcW w:w="1038" w:type="dxa"/>
            <w:tcBorders>
              <w:top w:val="single" w:sz="2" w:space="0" w:color="000000"/>
            </w:tcBorders>
            <w:shd w:val="clear" w:color="auto" w:fill="auto"/>
            <w:tcMar>
              <w:top w:w="55" w:type="dxa"/>
              <w:left w:w="55" w:type="dxa"/>
              <w:bottom w:w="55" w:type="dxa"/>
              <w:right w:w="55" w:type="dxa"/>
            </w:tcMar>
            <w:vAlign w:val="center"/>
          </w:tcPr>
          <w:p w14:paraId="4CA14541" w14:textId="77777777" w:rsidR="00BB0A31" w:rsidRDefault="00BB0A31">
            <w:pPr>
              <w:pStyle w:val="TableContents"/>
              <w:snapToGrid w:val="0"/>
              <w:jc w:val="center"/>
              <w:rPr>
                <w:lang w:val="en-US"/>
              </w:rPr>
            </w:pPr>
          </w:p>
        </w:tc>
        <w:tc>
          <w:tcPr>
            <w:tcW w:w="871" w:type="dxa"/>
            <w:tcBorders>
              <w:top w:val="single" w:sz="2" w:space="0" w:color="000000"/>
            </w:tcBorders>
            <w:shd w:val="clear" w:color="auto" w:fill="auto"/>
            <w:tcMar>
              <w:top w:w="55" w:type="dxa"/>
              <w:left w:w="55" w:type="dxa"/>
              <w:bottom w:w="55" w:type="dxa"/>
              <w:right w:w="55" w:type="dxa"/>
            </w:tcMar>
            <w:vAlign w:val="center"/>
          </w:tcPr>
          <w:p w14:paraId="61EAA8C0" w14:textId="77777777" w:rsidR="00BB0A31" w:rsidRDefault="00BB0A31">
            <w:pPr>
              <w:pStyle w:val="TableContents"/>
              <w:snapToGrid w:val="0"/>
              <w:jc w:val="center"/>
              <w:rPr>
                <w:lang w:val="en-US"/>
              </w:rPr>
            </w:pPr>
          </w:p>
        </w:tc>
        <w:tc>
          <w:tcPr>
            <w:tcW w:w="551" w:type="dxa"/>
            <w:tcBorders>
              <w:top w:val="single" w:sz="2" w:space="0" w:color="000000"/>
            </w:tcBorders>
            <w:shd w:val="clear" w:color="auto" w:fill="auto"/>
            <w:tcMar>
              <w:top w:w="55" w:type="dxa"/>
              <w:left w:w="55" w:type="dxa"/>
              <w:bottom w:w="55" w:type="dxa"/>
              <w:right w:w="55" w:type="dxa"/>
            </w:tcMar>
            <w:vAlign w:val="center"/>
          </w:tcPr>
          <w:p w14:paraId="0258BB4D" w14:textId="77777777" w:rsidR="00BB0A31" w:rsidRDefault="00BB0A31">
            <w:pPr>
              <w:pStyle w:val="TableContents"/>
              <w:snapToGrid w:val="0"/>
              <w:jc w:val="center"/>
              <w:rPr>
                <w:lang w:val="en-US"/>
              </w:rPr>
            </w:pPr>
          </w:p>
        </w:tc>
      </w:tr>
      <w:tr w:rsidR="00BB0A31" w14:paraId="6B5851EE" w14:textId="77777777">
        <w:trPr>
          <w:trHeight w:val="6"/>
        </w:trPr>
        <w:tc>
          <w:tcPr>
            <w:tcW w:w="2864" w:type="dxa"/>
            <w:vMerge w:val="restart"/>
            <w:tcBorders>
              <w:bottom w:val="single" w:sz="2" w:space="0" w:color="000000"/>
            </w:tcBorders>
            <w:shd w:val="clear" w:color="auto" w:fill="auto"/>
            <w:tcMar>
              <w:top w:w="55" w:type="dxa"/>
              <w:left w:w="55" w:type="dxa"/>
              <w:bottom w:w="55" w:type="dxa"/>
              <w:right w:w="55" w:type="dxa"/>
            </w:tcMar>
            <w:vAlign w:val="center"/>
          </w:tcPr>
          <w:p w14:paraId="682A66AD" w14:textId="77777777" w:rsidR="00BB0A31" w:rsidRDefault="000A3CCD">
            <w:pPr>
              <w:pStyle w:val="TableContents"/>
              <w:rPr>
                <w:lang w:val="en-US"/>
              </w:rPr>
            </w:pPr>
            <w:r>
              <w:rPr>
                <w:lang w:val="en-US"/>
              </w:rPr>
              <w:t xml:space="preserve">          N = 22</w:t>
            </w:r>
          </w:p>
          <w:p w14:paraId="3DB1F5E1" w14:textId="77777777" w:rsidR="00BB0A31" w:rsidRDefault="000A3CCD">
            <w:pPr>
              <w:pStyle w:val="TableContents"/>
            </w:pPr>
            <w:r>
              <w:rPr>
                <w:lang w:val="en-US"/>
              </w:rPr>
              <w:t xml:space="preserve">          R</w:t>
            </w:r>
            <w:r>
              <w:rPr>
                <w:vertAlign w:val="superscript"/>
                <w:lang w:val="en-US"/>
              </w:rPr>
              <w:t xml:space="preserve">2 </w:t>
            </w:r>
            <w:r>
              <w:rPr>
                <w:lang w:val="en-US"/>
              </w:rPr>
              <w:t>= 0.567</w:t>
            </w:r>
          </w:p>
        </w:tc>
        <w:tc>
          <w:tcPr>
            <w:tcW w:w="2870" w:type="dxa"/>
            <w:shd w:val="clear" w:color="auto" w:fill="auto"/>
            <w:tcMar>
              <w:top w:w="55" w:type="dxa"/>
              <w:left w:w="55" w:type="dxa"/>
              <w:bottom w:w="55" w:type="dxa"/>
              <w:right w:w="55" w:type="dxa"/>
            </w:tcMar>
            <w:vAlign w:val="center"/>
          </w:tcPr>
          <w:p w14:paraId="6F329C51" w14:textId="77777777" w:rsidR="00BB0A31" w:rsidRDefault="000A3CCD">
            <w:pPr>
              <w:pStyle w:val="TableContents"/>
              <w:rPr>
                <w:lang w:val="en-US"/>
              </w:rPr>
            </w:pPr>
            <w:r>
              <w:rPr>
                <w:lang w:val="en-US"/>
              </w:rPr>
              <w:t>Precipitation March</w:t>
            </w:r>
          </w:p>
        </w:tc>
        <w:tc>
          <w:tcPr>
            <w:tcW w:w="751" w:type="dxa"/>
            <w:shd w:val="clear" w:color="auto" w:fill="auto"/>
            <w:tcMar>
              <w:top w:w="55" w:type="dxa"/>
              <w:left w:w="55" w:type="dxa"/>
              <w:bottom w:w="55" w:type="dxa"/>
              <w:right w:w="55" w:type="dxa"/>
            </w:tcMar>
            <w:vAlign w:val="center"/>
          </w:tcPr>
          <w:p w14:paraId="03A3B8A1" w14:textId="77777777" w:rsidR="00BB0A31" w:rsidRDefault="000A3CCD">
            <w:pPr>
              <w:pStyle w:val="PreformattedText"/>
              <w:jc w:val="right"/>
              <w:rPr>
                <w:rFonts w:ascii="Times New Roman" w:hAnsi="Times New Roman"/>
                <w:color w:val="000000"/>
                <w:sz w:val="24"/>
                <w:szCs w:val="24"/>
                <w:lang w:val="en-US"/>
              </w:rPr>
            </w:pPr>
            <w:r>
              <w:rPr>
                <w:rFonts w:ascii="Times New Roman" w:hAnsi="Times New Roman"/>
                <w:color w:val="000000"/>
                <w:sz w:val="24"/>
                <w:szCs w:val="24"/>
                <w:lang w:val="en-US"/>
              </w:rPr>
              <w:t>0.532</w:t>
            </w:r>
          </w:p>
        </w:tc>
        <w:tc>
          <w:tcPr>
            <w:tcW w:w="491" w:type="dxa"/>
            <w:shd w:val="clear" w:color="auto" w:fill="auto"/>
            <w:tcMar>
              <w:top w:w="55" w:type="dxa"/>
              <w:left w:w="55" w:type="dxa"/>
              <w:bottom w:w="55" w:type="dxa"/>
              <w:right w:w="55" w:type="dxa"/>
            </w:tcMar>
            <w:vAlign w:val="center"/>
          </w:tcPr>
          <w:p w14:paraId="3AEEACDD" w14:textId="77777777" w:rsidR="00BB0A31" w:rsidRDefault="00BB0A31">
            <w:pPr>
              <w:pStyle w:val="TableContents"/>
              <w:rPr>
                <w:lang w:val="en-US"/>
              </w:rPr>
            </w:pPr>
          </w:p>
        </w:tc>
        <w:tc>
          <w:tcPr>
            <w:tcW w:w="1038" w:type="dxa"/>
            <w:shd w:val="clear" w:color="auto" w:fill="auto"/>
            <w:tcMar>
              <w:top w:w="55" w:type="dxa"/>
              <w:left w:w="55" w:type="dxa"/>
              <w:bottom w:w="55" w:type="dxa"/>
              <w:right w:w="55" w:type="dxa"/>
            </w:tcMar>
            <w:vAlign w:val="center"/>
          </w:tcPr>
          <w:p w14:paraId="716A72D9"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0.604</w:t>
            </w:r>
          </w:p>
        </w:tc>
        <w:tc>
          <w:tcPr>
            <w:tcW w:w="1422" w:type="dxa"/>
            <w:gridSpan w:val="2"/>
            <w:shd w:val="clear" w:color="auto" w:fill="auto"/>
            <w:tcMar>
              <w:top w:w="55" w:type="dxa"/>
              <w:left w:w="55" w:type="dxa"/>
              <w:bottom w:w="55" w:type="dxa"/>
              <w:right w:w="55" w:type="dxa"/>
            </w:tcMar>
            <w:vAlign w:val="center"/>
          </w:tcPr>
          <w:p w14:paraId="1BC4E37F"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0.88</w:t>
            </w:r>
          </w:p>
        </w:tc>
      </w:tr>
      <w:tr w:rsidR="00BB0A31" w14:paraId="62E32137" w14:textId="77777777">
        <w:trPr>
          <w:trHeight w:val="6"/>
        </w:trPr>
        <w:tc>
          <w:tcPr>
            <w:tcW w:w="2864" w:type="dxa"/>
            <w:vMerge/>
            <w:tcBorders>
              <w:bottom w:val="single" w:sz="2" w:space="0" w:color="000000"/>
            </w:tcBorders>
            <w:shd w:val="clear" w:color="auto" w:fill="auto"/>
            <w:tcMar>
              <w:top w:w="55" w:type="dxa"/>
              <w:left w:w="55" w:type="dxa"/>
              <w:bottom w:w="55" w:type="dxa"/>
              <w:right w:w="55" w:type="dxa"/>
            </w:tcMar>
            <w:vAlign w:val="center"/>
          </w:tcPr>
          <w:p w14:paraId="364C0CA6"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1E8E1971" w14:textId="77777777" w:rsidR="00BB0A31" w:rsidRDefault="000A3CCD">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vAlign w:val="center"/>
          </w:tcPr>
          <w:p w14:paraId="4C72D56C" w14:textId="77777777" w:rsidR="00BB0A31" w:rsidRDefault="000A3CCD">
            <w:pPr>
              <w:pStyle w:val="PreformattedText"/>
              <w:jc w:val="right"/>
              <w:rPr>
                <w:rFonts w:ascii="Times New Roman" w:hAnsi="Times New Roman"/>
                <w:color w:val="000000"/>
                <w:sz w:val="24"/>
                <w:szCs w:val="24"/>
                <w:lang w:val="en-US"/>
              </w:rPr>
            </w:pPr>
            <w:r>
              <w:rPr>
                <w:rFonts w:ascii="Times New Roman" w:hAnsi="Times New Roman"/>
                <w:color w:val="000000"/>
                <w:sz w:val="24"/>
                <w:szCs w:val="24"/>
                <w:lang w:val="en-US"/>
              </w:rPr>
              <w:t>-0.458</w:t>
            </w:r>
          </w:p>
        </w:tc>
        <w:tc>
          <w:tcPr>
            <w:tcW w:w="491" w:type="dxa"/>
            <w:shd w:val="clear" w:color="auto" w:fill="auto"/>
            <w:tcMar>
              <w:top w:w="55" w:type="dxa"/>
              <w:left w:w="55" w:type="dxa"/>
              <w:bottom w:w="55" w:type="dxa"/>
              <w:right w:w="55" w:type="dxa"/>
            </w:tcMar>
            <w:vAlign w:val="center"/>
          </w:tcPr>
          <w:p w14:paraId="6C72741D" w14:textId="77777777" w:rsidR="00BB0A31" w:rsidRDefault="00BB0A31">
            <w:pPr>
              <w:pStyle w:val="TableContents"/>
              <w:rPr>
                <w:lang w:val="en-US"/>
              </w:rPr>
            </w:pPr>
          </w:p>
        </w:tc>
        <w:tc>
          <w:tcPr>
            <w:tcW w:w="1038" w:type="dxa"/>
            <w:shd w:val="clear" w:color="auto" w:fill="auto"/>
            <w:tcMar>
              <w:top w:w="55" w:type="dxa"/>
              <w:left w:w="55" w:type="dxa"/>
              <w:bottom w:w="55" w:type="dxa"/>
              <w:right w:w="55" w:type="dxa"/>
            </w:tcMar>
            <w:vAlign w:val="center"/>
          </w:tcPr>
          <w:p w14:paraId="7DDD5B3E"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0.638</w:t>
            </w:r>
          </w:p>
        </w:tc>
        <w:tc>
          <w:tcPr>
            <w:tcW w:w="1422" w:type="dxa"/>
            <w:gridSpan w:val="2"/>
            <w:shd w:val="clear" w:color="auto" w:fill="auto"/>
            <w:tcMar>
              <w:top w:w="55" w:type="dxa"/>
              <w:left w:w="55" w:type="dxa"/>
              <w:bottom w:w="55" w:type="dxa"/>
              <w:right w:w="55" w:type="dxa"/>
            </w:tcMar>
            <w:vAlign w:val="center"/>
          </w:tcPr>
          <w:p w14:paraId="30024A24"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-0.72</w:t>
            </w:r>
          </w:p>
        </w:tc>
      </w:tr>
      <w:tr w:rsidR="00BB0A31" w14:paraId="527ED91E" w14:textId="77777777">
        <w:trPr>
          <w:trHeight w:val="6"/>
        </w:trPr>
        <w:tc>
          <w:tcPr>
            <w:tcW w:w="2864" w:type="dxa"/>
            <w:vMerge/>
            <w:tcBorders>
              <w:bottom w:val="single" w:sz="2" w:space="0" w:color="000000"/>
            </w:tcBorders>
            <w:shd w:val="clear" w:color="auto" w:fill="auto"/>
            <w:tcMar>
              <w:top w:w="55" w:type="dxa"/>
              <w:left w:w="55" w:type="dxa"/>
              <w:bottom w:w="55" w:type="dxa"/>
              <w:right w:w="55" w:type="dxa"/>
            </w:tcMar>
            <w:vAlign w:val="center"/>
          </w:tcPr>
          <w:p w14:paraId="3E7E2887" w14:textId="77777777" w:rsidR="00BB0A31" w:rsidRDefault="00BB0A31">
            <w:pPr>
              <w:suppressAutoHyphens w:val="0"/>
            </w:pPr>
          </w:p>
        </w:tc>
        <w:tc>
          <w:tcPr>
            <w:tcW w:w="2870" w:type="dxa"/>
            <w:shd w:val="clear" w:color="auto" w:fill="auto"/>
            <w:tcMar>
              <w:top w:w="55" w:type="dxa"/>
              <w:left w:w="55" w:type="dxa"/>
              <w:bottom w:w="55" w:type="dxa"/>
              <w:right w:w="55" w:type="dxa"/>
            </w:tcMar>
            <w:vAlign w:val="center"/>
          </w:tcPr>
          <w:p w14:paraId="08E58BF4" w14:textId="77777777" w:rsidR="00BB0A31" w:rsidRDefault="000A3CCD">
            <w:pPr>
              <w:pStyle w:val="TableContents"/>
              <w:rPr>
                <w:lang w:val="en-US"/>
              </w:rPr>
            </w:pPr>
            <w:r>
              <w:rPr>
                <w:lang w:val="en-US"/>
              </w:rPr>
              <w:t>Mean April</w:t>
            </w:r>
          </w:p>
        </w:tc>
        <w:tc>
          <w:tcPr>
            <w:tcW w:w="751" w:type="dxa"/>
            <w:shd w:val="clear" w:color="auto" w:fill="auto"/>
            <w:tcMar>
              <w:top w:w="55" w:type="dxa"/>
              <w:left w:w="55" w:type="dxa"/>
              <w:bottom w:w="55" w:type="dxa"/>
              <w:right w:w="55" w:type="dxa"/>
            </w:tcMar>
            <w:vAlign w:val="center"/>
          </w:tcPr>
          <w:p w14:paraId="6936B900" w14:textId="77777777" w:rsidR="00BB0A31" w:rsidRDefault="000A3CCD">
            <w:pPr>
              <w:pStyle w:val="PreformattedText"/>
              <w:jc w:val="right"/>
              <w:rPr>
                <w:rFonts w:ascii="Times New Roman" w:hAnsi="Times New Roman"/>
                <w:color w:val="000000"/>
                <w:sz w:val="24"/>
                <w:szCs w:val="24"/>
                <w:lang w:val="en-US"/>
              </w:rPr>
            </w:pPr>
            <w:r>
              <w:rPr>
                <w:rFonts w:ascii="Times New Roman" w:hAnsi="Times New Roman"/>
                <w:color w:val="000000"/>
                <w:sz w:val="24"/>
                <w:szCs w:val="24"/>
                <w:lang w:val="en-US"/>
              </w:rPr>
              <w:t>2.141</w:t>
            </w:r>
          </w:p>
        </w:tc>
        <w:tc>
          <w:tcPr>
            <w:tcW w:w="491" w:type="dxa"/>
            <w:shd w:val="clear" w:color="auto" w:fill="auto"/>
            <w:tcMar>
              <w:top w:w="55" w:type="dxa"/>
              <w:left w:w="55" w:type="dxa"/>
              <w:bottom w:w="55" w:type="dxa"/>
              <w:right w:w="55" w:type="dxa"/>
            </w:tcMar>
            <w:vAlign w:val="center"/>
          </w:tcPr>
          <w:p w14:paraId="73641907" w14:textId="77777777" w:rsidR="00BB0A31" w:rsidRDefault="000A3CCD">
            <w:pPr>
              <w:pStyle w:val="TableContents"/>
              <w:rPr>
                <w:lang w:val="en-US"/>
              </w:rPr>
            </w:pPr>
            <w:r>
              <w:rPr>
                <w:lang w:val="en-US"/>
              </w:rPr>
              <w:t>**</w:t>
            </w:r>
          </w:p>
        </w:tc>
        <w:tc>
          <w:tcPr>
            <w:tcW w:w="1038" w:type="dxa"/>
            <w:shd w:val="clear" w:color="auto" w:fill="auto"/>
            <w:tcMar>
              <w:top w:w="55" w:type="dxa"/>
              <w:left w:w="55" w:type="dxa"/>
              <w:bottom w:w="55" w:type="dxa"/>
              <w:right w:w="55" w:type="dxa"/>
            </w:tcMar>
            <w:vAlign w:val="center"/>
          </w:tcPr>
          <w:p w14:paraId="62210E30"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0.680</w:t>
            </w:r>
          </w:p>
        </w:tc>
        <w:tc>
          <w:tcPr>
            <w:tcW w:w="1422" w:type="dxa"/>
            <w:gridSpan w:val="2"/>
            <w:shd w:val="clear" w:color="auto" w:fill="auto"/>
            <w:tcMar>
              <w:top w:w="55" w:type="dxa"/>
              <w:left w:w="55" w:type="dxa"/>
              <w:bottom w:w="55" w:type="dxa"/>
              <w:right w:w="55" w:type="dxa"/>
            </w:tcMar>
            <w:vAlign w:val="center"/>
          </w:tcPr>
          <w:p w14:paraId="292A2FF7"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3.15</w:t>
            </w:r>
          </w:p>
        </w:tc>
      </w:tr>
      <w:tr w:rsidR="00BB0A31" w14:paraId="2F6F6A53" w14:textId="77777777">
        <w:trPr>
          <w:trHeight w:val="6"/>
        </w:trPr>
        <w:tc>
          <w:tcPr>
            <w:tcW w:w="2864" w:type="dxa"/>
            <w:vMerge/>
            <w:tcBorders>
              <w:bottom w:val="single" w:sz="2" w:space="0" w:color="000000"/>
            </w:tcBorders>
            <w:shd w:val="clear" w:color="auto" w:fill="auto"/>
            <w:tcMar>
              <w:top w:w="55" w:type="dxa"/>
              <w:left w:w="55" w:type="dxa"/>
              <w:bottom w:w="55" w:type="dxa"/>
              <w:right w:w="55" w:type="dxa"/>
            </w:tcMar>
            <w:vAlign w:val="center"/>
          </w:tcPr>
          <w:p w14:paraId="675C2B30" w14:textId="77777777" w:rsidR="00BB0A31" w:rsidRDefault="00BB0A31">
            <w:pPr>
              <w:suppressAutoHyphens w:val="0"/>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55F1C1BA" w14:textId="77777777" w:rsidR="00BB0A31" w:rsidRDefault="000A3CCD">
            <w:pPr>
              <w:pStyle w:val="TableContents"/>
              <w:rPr>
                <w:lang w:val="en-US"/>
              </w:rPr>
            </w:pPr>
            <w:r>
              <w:rPr>
                <w:lang w:val="en-US"/>
              </w:rPr>
              <w:t>Mean May</w:t>
            </w:r>
          </w:p>
        </w:tc>
        <w:tc>
          <w:tcPr>
            <w:tcW w:w="751" w:type="dxa"/>
            <w:tcBorders>
              <w:bottom w:val="single" w:sz="2" w:space="0" w:color="000000"/>
            </w:tcBorders>
            <w:shd w:val="clear" w:color="auto" w:fill="auto"/>
            <w:tcMar>
              <w:top w:w="55" w:type="dxa"/>
              <w:left w:w="55" w:type="dxa"/>
              <w:bottom w:w="55" w:type="dxa"/>
              <w:right w:w="55" w:type="dxa"/>
            </w:tcMar>
            <w:vAlign w:val="center"/>
          </w:tcPr>
          <w:p w14:paraId="36A1EEFD" w14:textId="77777777" w:rsidR="00BB0A31" w:rsidRDefault="000A3CCD">
            <w:pPr>
              <w:pStyle w:val="PreformattedText"/>
              <w:jc w:val="right"/>
              <w:rPr>
                <w:rFonts w:ascii="Times New Roman" w:hAnsi="Times New Roman"/>
                <w:color w:val="000000"/>
                <w:sz w:val="24"/>
                <w:szCs w:val="24"/>
                <w:lang w:val="en-US"/>
              </w:rPr>
            </w:pPr>
            <w:r>
              <w:rPr>
                <w:rFonts w:ascii="Times New Roman" w:hAnsi="Times New Roman"/>
                <w:color w:val="000000"/>
                <w:sz w:val="24"/>
                <w:szCs w:val="24"/>
                <w:lang w:val="en-US"/>
              </w:rPr>
              <w:t>-1.024</w:t>
            </w:r>
          </w:p>
        </w:tc>
        <w:tc>
          <w:tcPr>
            <w:tcW w:w="491" w:type="dxa"/>
            <w:tcBorders>
              <w:bottom w:val="single" w:sz="2" w:space="0" w:color="000000"/>
            </w:tcBorders>
            <w:shd w:val="clear" w:color="auto" w:fill="auto"/>
            <w:tcMar>
              <w:top w:w="55" w:type="dxa"/>
              <w:left w:w="55" w:type="dxa"/>
              <w:bottom w:w="55" w:type="dxa"/>
              <w:right w:w="55" w:type="dxa"/>
            </w:tcMar>
            <w:vAlign w:val="center"/>
          </w:tcPr>
          <w:p w14:paraId="7D5A2165" w14:textId="77777777" w:rsidR="00BB0A31" w:rsidRDefault="00BB0A31">
            <w:pPr>
              <w:pStyle w:val="TableContents"/>
              <w:rPr>
                <w:lang w:val="en-US"/>
              </w:rPr>
            </w:pPr>
          </w:p>
        </w:tc>
        <w:tc>
          <w:tcPr>
            <w:tcW w:w="1038" w:type="dxa"/>
            <w:tcBorders>
              <w:bottom w:val="single" w:sz="2" w:space="0" w:color="000000"/>
            </w:tcBorders>
            <w:shd w:val="clear" w:color="auto" w:fill="auto"/>
            <w:tcMar>
              <w:top w:w="55" w:type="dxa"/>
              <w:left w:w="55" w:type="dxa"/>
              <w:bottom w:w="55" w:type="dxa"/>
              <w:right w:w="55" w:type="dxa"/>
            </w:tcMar>
            <w:vAlign w:val="center"/>
          </w:tcPr>
          <w:p w14:paraId="05C01675"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0.560</w:t>
            </w:r>
          </w:p>
        </w:tc>
        <w:tc>
          <w:tcPr>
            <w:tcW w:w="1422" w:type="dxa"/>
            <w:gridSpan w:val="2"/>
            <w:tcBorders>
              <w:bottom w:val="single" w:sz="2" w:space="0" w:color="000000"/>
            </w:tcBorders>
            <w:shd w:val="clear" w:color="auto" w:fill="auto"/>
            <w:tcMar>
              <w:top w:w="55" w:type="dxa"/>
              <w:left w:w="55" w:type="dxa"/>
              <w:bottom w:w="55" w:type="dxa"/>
              <w:right w:w="55" w:type="dxa"/>
            </w:tcMar>
            <w:vAlign w:val="center"/>
          </w:tcPr>
          <w:p w14:paraId="352A363C" w14:textId="77777777" w:rsidR="00BB0A31" w:rsidRDefault="000A3CCD">
            <w:pPr>
              <w:pStyle w:val="PreformattedText"/>
              <w:jc w:val="center"/>
              <w:rPr>
                <w:rFonts w:ascii="Times New Roman" w:hAnsi="Times New Roman"/>
                <w:color w:val="000000"/>
                <w:sz w:val="24"/>
                <w:szCs w:val="24"/>
                <w:lang w:val="en-US"/>
              </w:rPr>
            </w:pPr>
            <w:r>
              <w:rPr>
                <w:rFonts w:ascii="Times New Roman" w:hAnsi="Times New Roman"/>
                <w:color w:val="000000"/>
                <w:sz w:val="24"/>
                <w:szCs w:val="24"/>
                <w:lang w:val="en-US"/>
              </w:rPr>
              <w:t>-1.83</w:t>
            </w:r>
          </w:p>
        </w:tc>
      </w:tr>
    </w:tbl>
    <w:p w14:paraId="604EB36A" w14:textId="77777777" w:rsidR="00BB0A31" w:rsidRDefault="000A3CCD">
      <w:pPr>
        <w:pStyle w:val="Standard"/>
        <w:spacing w:line="480" w:lineRule="auto"/>
        <w:rPr>
          <w:rFonts w:cs="Times New Roman"/>
          <w:color w:val="000000"/>
          <w:sz w:val="20"/>
          <w:lang w:val="en-US"/>
        </w:rPr>
      </w:pPr>
      <w:r>
        <w:rPr>
          <w:rFonts w:cs="Times New Roman"/>
          <w:color w:val="000000"/>
          <w:sz w:val="20"/>
          <w:lang w:val="en-US"/>
        </w:rPr>
        <w:t>***P &lt; 0.001; **P &lt; 0.01; *P &lt; 0.05</w:t>
      </w:r>
    </w:p>
    <w:p w14:paraId="4645CB5D" w14:textId="77777777" w:rsidR="00BB0A31" w:rsidRDefault="000A3CCD">
      <w:pPr>
        <w:pStyle w:val="PreformattedText"/>
        <w:spacing w:line="165" w:lineRule="atLeast"/>
        <w:rPr>
          <w:rFonts w:ascii="Lucida Console" w:hAnsi="Lucida Console"/>
          <w:color w:val="000000"/>
          <w:lang w:val="en-US"/>
        </w:rPr>
      </w:pPr>
      <w:r>
        <w:rPr>
          <w:rFonts w:ascii="Lucida Console" w:hAnsi="Lucida Console"/>
          <w:color w:val="000000"/>
          <w:lang w:val="en-US"/>
        </w:rPr>
        <w:t xml:space="preserve">    </w:t>
      </w:r>
    </w:p>
    <w:p w14:paraId="7E97912A" w14:textId="77777777" w:rsidR="00BB0A31" w:rsidRDefault="00BB0A31">
      <w:pPr>
        <w:pStyle w:val="PreformattedText"/>
        <w:spacing w:line="165" w:lineRule="atLeast"/>
        <w:rPr>
          <w:rFonts w:ascii="Lucida Console" w:hAnsi="Lucida Console"/>
          <w:color w:val="000000"/>
          <w:lang w:val="en-US"/>
        </w:rPr>
      </w:pPr>
    </w:p>
    <w:p w14:paraId="17A8E50E" w14:textId="77777777" w:rsidR="00BB0A31" w:rsidRDefault="00BB0A31">
      <w:pPr>
        <w:pStyle w:val="PreformattedText"/>
        <w:spacing w:line="165" w:lineRule="atLeast"/>
        <w:rPr>
          <w:rFonts w:ascii="Times New Roman" w:hAnsi="Times New Roman"/>
          <w:color w:val="000000"/>
          <w:sz w:val="24"/>
          <w:szCs w:val="24"/>
          <w:lang w:val="en-US"/>
        </w:rPr>
      </w:pPr>
    </w:p>
    <w:p w14:paraId="45681A09" w14:textId="77777777" w:rsidR="00BB0A31" w:rsidRDefault="00BB0A31">
      <w:pPr>
        <w:pStyle w:val="Standard"/>
        <w:spacing w:line="480" w:lineRule="auto"/>
        <w:rPr>
          <w:rFonts w:cs="Times New Roman"/>
          <w:color w:val="000000"/>
          <w:lang w:val="en-US"/>
        </w:rPr>
      </w:pPr>
    </w:p>
    <w:p w14:paraId="45BB9DD7" w14:textId="77777777" w:rsidR="00BB0A31" w:rsidRDefault="00BB0A31">
      <w:pPr>
        <w:pStyle w:val="PreformattedText"/>
        <w:spacing w:line="165" w:lineRule="atLeast"/>
        <w:rPr>
          <w:rFonts w:ascii="Times New Roman" w:hAnsi="Times New Roman"/>
          <w:color w:val="000000"/>
          <w:sz w:val="24"/>
          <w:szCs w:val="24"/>
          <w:lang w:val="en-US"/>
        </w:rPr>
      </w:pPr>
    </w:p>
    <w:p w14:paraId="49A32163" w14:textId="77777777" w:rsidR="00BB0A31" w:rsidRDefault="00BB0A31">
      <w:pPr>
        <w:pStyle w:val="PreformattedText"/>
        <w:spacing w:line="165" w:lineRule="atLeast"/>
        <w:rPr>
          <w:rFonts w:ascii="Lucida Console" w:hAnsi="Lucida Console"/>
          <w:color w:val="000000"/>
          <w:lang w:val="en-US"/>
        </w:rPr>
      </w:pPr>
    </w:p>
    <w:p w14:paraId="1244BC78" w14:textId="77777777" w:rsidR="00BB0A31" w:rsidRDefault="00BB0A31">
      <w:pPr>
        <w:pStyle w:val="PreformattedText"/>
        <w:spacing w:line="180" w:lineRule="atLeast"/>
        <w:rPr>
          <w:rFonts w:ascii="Times New Roman" w:hAnsi="Times New Roman"/>
          <w:color w:val="000000"/>
          <w:sz w:val="12"/>
          <w:szCs w:val="12"/>
          <w:lang w:val="en-US"/>
        </w:rPr>
      </w:pPr>
    </w:p>
    <w:p w14:paraId="71FEF17A" w14:textId="77777777" w:rsidR="00BB0A31" w:rsidRDefault="00BB0A31">
      <w:pPr>
        <w:pStyle w:val="PreformattedText"/>
        <w:spacing w:line="180" w:lineRule="atLeast"/>
        <w:rPr>
          <w:rFonts w:ascii="Times New Roman" w:hAnsi="Times New Roman" w:cs="Lucida Console"/>
          <w:color w:val="000000"/>
          <w:sz w:val="12"/>
          <w:szCs w:val="12"/>
          <w:lang w:val="en-US"/>
        </w:rPr>
      </w:pPr>
    </w:p>
    <w:p w14:paraId="5C82C3C3" w14:textId="77777777" w:rsidR="00BB0A31" w:rsidRDefault="000A3CCD">
      <w:pPr>
        <w:pStyle w:val="PreformattedText"/>
        <w:spacing w:line="180" w:lineRule="atLeast"/>
        <w:rPr>
          <w:color w:val="000000"/>
          <w:lang w:val="en-US"/>
        </w:rPr>
      </w:pPr>
      <w:r>
        <w:rPr>
          <w:color w:val="000000"/>
          <w:lang w:val="en-US"/>
        </w:rPr>
        <w:t xml:space="preserve"> </w:t>
      </w:r>
    </w:p>
    <w:p w14:paraId="1F9D0627" w14:textId="77777777" w:rsidR="00BB0A31" w:rsidRDefault="00BB0A31">
      <w:pPr>
        <w:pStyle w:val="PreformattedText"/>
        <w:spacing w:line="480" w:lineRule="auto"/>
        <w:rPr>
          <w:rFonts w:ascii="Lucida Console" w:hAnsi="Lucida Console" w:cs="Lucida Console"/>
          <w:color w:val="000000"/>
          <w:lang w:val="en-US"/>
        </w:rPr>
      </w:pPr>
    </w:p>
    <w:p w14:paraId="6601D8BD" w14:textId="39215AAD" w:rsidR="00BB0A31" w:rsidRDefault="000A3CCD">
      <w:pPr>
        <w:pStyle w:val="PreformattedText"/>
        <w:pageBreakBefore/>
        <w:spacing w:line="480" w:lineRule="auto"/>
      </w:pPr>
      <w:r>
        <w:rPr>
          <w:rFonts w:ascii="Times New Roman" w:hAnsi="Times New Roman" w:cs="Times New Roman"/>
          <w:sz w:val="24"/>
          <w:szCs w:val="24"/>
          <w:lang w:val="en-US"/>
        </w:rPr>
        <w:lastRenderedPageBreak/>
        <w:t>Table 2: Results of l</w:t>
      </w:r>
      <w:r>
        <w:rPr>
          <w:rFonts w:ascii="Times New Roman" w:hAnsi="Times New Roman" w:cs="Times New Roman"/>
          <w:color w:val="000000"/>
          <w:sz w:val="24"/>
          <w:szCs w:val="24"/>
          <w:lang w:val="en-US"/>
        </w:rPr>
        <w:t xml:space="preserve">inear mixed models testing for effects of yearly climate on fitness </w:t>
      </w:r>
      <w:proofErr w:type="gramStart"/>
      <w:r>
        <w:rPr>
          <w:rFonts w:ascii="Times New Roman" w:hAnsi="Times New Roman" w:cs="Times New Roman"/>
          <w:color w:val="000000"/>
          <w:sz w:val="24"/>
          <w:szCs w:val="24"/>
          <w:lang w:val="en-US"/>
        </w:rPr>
        <w:t xml:space="preserve">of  </w:t>
      </w:r>
      <w:r>
        <w:rPr>
          <w:rFonts w:ascii="Times New Roman" w:hAnsi="Times New Roman" w:cs="Times New Roman"/>
          <w:i/>
          <w:iCs/>
          <w:color w:val="000000"/>
          <w:sz w:val="24"/>
          <w:szCs w:val="24"/>
          <w:lang w:val="en-US"/>
        </w:rPr>
        <w:t>Lathyrus</w:t>
      </w:r>
      <w:proofErr w:type="gramEnd"/>
      <w:r>
        <w:rPr>
          <w:rFonts w:ascii="Times New Roman" w:hAnsi="Times New Roman" w:cs="Times New Roman"/>
          <w:i/>
          <w:iCs/>
          <w:color w:val="000000"/>
          <w:sz w:val="24"/>
          <w:szCs w:val="24"/>
          <w:lang w:val="en-US"/>
        </w:rPr>
        <w:t xml:space="preserve"> vernus</w:t>
      </w:r>
      <w:r>
        <w:rPr>
          <w:rFonts w:ascii="Times New Roman" w:hAnsi="Times New Roman" w:cs="Times New Roman"/>
          <w:color w:val="000000"/>
          <w:sz w:val="24"/>
          <w:szCs w:val="24"/>
          <w:lang w:val="en-US"/>
        </w:rPr>
        <w:t xml:space="preserve"> in 22 study years. </w:t>
      </w:r>
      <w:r>
        <w:rPr>
          <w:rFonts w:ascii="Times New Roman" w:eastAsia="SimSun" w:hAnsi="Times New Roman" w:cs="Times New Roman"/>
          <w:color w:val="000000"/>
          <w:sz w:val="24"/>
          <w:szCs w:val="24"/>
          <w:lang w:val="en-US"/>
        </w:rPr>
        <w:t>All candidate models included number of flowers as a condition trait and plant individual as a random effect. A</w:t>
      </w:r>
      <w:ins w:id="1138" w:author="Johan Ehrlén" w:date="2019-01-24T12:04:00Z">
        <w:r w:rsidR="008F6360">
          <w:rPr>
            <w:rFonts w:ascii="Times New Roman" w:eastAsia="SimSun" w:hAnsi="Times New Roman" w:cs="Times New Roman"/>
            <w:color w:val="000000"/>
            <w:sz w:val="24"/>
            <w:szCs w:val="24"/>
            <w:lang w:val="en-US"/>
          </w:rPr>
          <w:t>lso shown are a</w:t>
        </w:r>
      </w:ins>
      <w:r>
        <w:rPr>
          <w:rFonts w:ascii="Times New Roman" w:eastAsia="SimSun" w:hAnsi="Times New Roman" w:cs="Times New Roman"/>
          <w:color w:val="000000"/>
          <w:sz w:val="24"/>
          <w:szCs w:val="24"/>
          <w:lang w:val="en-US"/>
        </w:rPr>
        <w:t>veraged estimates and z-values across all candidate models with ΔAICc &lt; 2</w:t>
      </w:r>
      <w:del w:id="1139" w:author="Johan Ehrlén" w:date="2019-01-24T12:04:00Z">
        <w:r w:rsidDel="008F6360">
          <w:rPr>
            <w:rFonts w:ascii="Times New Roman" w:eastAsia="SimSun" w:hAnsi="Times New Roman" w:cs="Times New Roman"/>
            <w:color w:val="000000"/>
            <w:sz w:val="24"/>
            <w:szCs w:val="24"/>
            <w:lang w:val="en-US"/>
          </w:rPr>
          <w:delText xml:space="preserve"> are shown</w:delText>
        </w:r>
      </w:del>
      <w:r>
        <w:rPr>
          <w:rFonts w:ascii="Times New Roman" w:eastAsia="SimSun" w:hAnsi="Times New Roman" w:cs="Times New Roman"/>
          <w:color w:val="000000"/>
          <w:sz w:val="24"/>
          <w:szCs w:val="24"/>
          <w:lang w:val="en-US"/>
        </w:rPr>
        <w:t>, and values of marginal and conditional pseudo-R</w:t>
      </w:r>
      <w:r>
        <w:rPr>
          <w:rFonts w:ascii="Times New Roman" w:eastAsia="SimSun" w:hAnsi="Times New Roman" w:cs="Times New Roman"/>
          <w:color w:val="000000"/>
          <w:sz w:val="24"/>
          <w:szCs w:val="24"/>
          <w:vertAlign w:val="superscript"/>
          <w:lang w:val="en-US"/>
        </w:rPr>
        <w:t>2</w:t>
      </w:r>
      <w:r>
        <w:rPr>
          <w:rFonts w:ascii="Times New Roman" w:eastAsia="SimSun" w:hAnsi="Times New Roman" w:cs="Times New Roman"/>
          <w:color w:val="000000"/>
          <w:sz w:val="24"/>
          <w:szCs w:val="24"/>
          <w:lang w:val="en-US"/>
        </w:rPr>
        <w:t xml:space="preserve"> (representing, respectively, the variance explained by the fixed effects and by the entire model, </w:t>
      </w:r>
      <w:bookmarkStart w:id="1140" w:name="ZOTERO_ITEM_CSL_CITATION_{&quot;citationID&quot;:&quot;"/>
      <w:r>
        <w:rPr>
          <w:rFonts w:ascii="Times New Roman" w:eastAsia="SimSun" w:hAnsi="Times New Roman" w:cs="Times New Roman"/>
          <w:color w:val="000000"/>
          <w:sz w:val="24"/>
          <w:szCs w:val="24"/>
          <w:lang w:val="en-US"/>
        </w:rPr>
        <w:t>(Nakagawa &amp; Schielzeth 2013)</w:t>
      </w:r>
      <w:bookmarkEnd w:id="1140"/>
      <w:ins w:id="1141" w:author="Johan Ehrlén" w:date="2019-01-24T12:05:00Z">
        <w:r w:rsidR="008F6360">
          <w:rPr>
            <w:rFonts w:ascii="Times New Roman" w:eastAsia="SimSun" w:hAnsi="Times New Roman" w:cs="Times New Roman"/>
            <w:color w:val="000000"/>
            <w:sz w:val="24"/>
            <w:szCs w:val="24"/>
            <w:lang w:val="en-US"/>
          </w:rPr>
          <w:t>)</w:t>
        </w:r>
      </w:ins>
      <w:r>
        <w:rPr>
          <w:rFonts w:ascii="Times New Roman" w:eastAsia="SimSun" w:hAnsi="Times New Roman" w:cs="Times New Roman"/>
          <w:color w:val="000000"/>
          <w:sz w:val="24"/>
          <w:szCs w:val="24"/>
          <w:lang w:val="en-US"/>
        </w:rPr>
        <w:t xml:space="preserve"> were 0.177 and 0.213 for the best model resulting from model selection. </w:t>
      </w:r>
      <w:r>
        <w:rPr>
          <w:rFonts w:ascii="Times New Roman" w:eastAsia="Times New Roman" w:hAnsi="Times New Roman" w:cs="Times New Roman"/>
          <w:color w:val="000000"/>
          <w:sz w:val="24"/>
          <w:szCs w:val="24"/>
          <w:lang w:val="en-US"/>
        </w:rPr>
        <w:t>∑w</w:t>
      </w:r>
      <w:r>
        <w:rPr>
          <w:rFonts w:ascii="Times New Roman" w:eastAsia="Times New Roman" w:hAnsi="Times New Roman" w:cs="Times New Roman"/>
          <w:color w:val="000000"/>
          <w:sz w:val="24"/>
          <w:szCs w:val="24"/>
          <w:vertAlign w:val="subscript"/>
          <w:lang w:val="en-US"/>
        </w:rPr>
        <w:t>i</w:t>
      </w:r>
      <w:r>
        <w:rPr>
          <w:rFonts w:ascii="Times New Roman" w:eastAsia="SimSun" w:hAnsi="Times New Roman" w:cs="Times New Roman"/>
          <w:color w:val="000000"/>
          <w:sz w:val="24"/>
          <w:szCs w:val="24"/>
          <w:lang w:val="en-US"/>
        </w:rPr>
        <w:t xml:space="preserve"> = Relative variable importance (sum of Akaike weights over all models including each variable). N = 2411 for all models.</w:t>
      </w:r>
      <w:r>
        <w:rPr>
          <w:rFonts w:ascii="Times New Roman" w:hAnsi="Times New Roman"/>
          <w:color w:val="000000"/>
          <w:sz w:val="24"/>
          <w:szCs w:val="24"/>
          <w:lang w:val="en-US"/>
        </w:rPr>
        <w:t xml:space="preserve">      </w:t>
      </w:r>
    </w:p>
    <w:tbl>
      <w:tblPr>
        <w:tblW w:w="6397" w:type="dxa"/>
        <w:tblLayout w:type="fixed"/>
        <w:tblCellMar>
          <w:left w:w="10" w:type="dxa"/>
          <w:right w:w="10" w:type="dxa"/>
        </w:tblCellMar>
        <w:tblLook w:val="0000" w:firstRow="0" w:lastRow="0" w:firstColumn="0" w:lastColumn="0" w:noHBand="0" w:noVBand="0"/>
      </w:tblPr>
      <w:tblGrid>
        <w:gridCol w:w="2285"/>
        <w:gridCol w:w="838"/>
        <w:gridCol w:w="563"/>
        <w:gridCol w:w="1062"/>
        <w:gridCol w:w="855"/>
        <w:gridCol w:w="794"/>
      </w:tblGrid>
      <w:tr w:rsidR="00BB0A31" w14:paraId="7E30B974" w14:textId="77777777">
        <w:tc>
          <w:tcPr>
            <w:tcW w:w="2285"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6FE4AAF1" w14:textId="77777777" w:rsidR="00BB0A31" w:rsidRDefault="000A3CCD">
            <w:pPr>
              <w:pStyle w:val="Standard"/>
              <w:snapToGrid w:val="0"/>
              <w:rPr>
                <w:lang w:val="en-US"/>
              </w:rPr>
            </w:pPr>
            <w:r>
              <w:rPr>
                <w:lang w:val="en-US"/>
              </w:rPr>
              <w:t>Predictor variable</w:t>
            </w:r>
          </w:p>
        </w:tc>
        <w:tc>
          <w:tcPr>
            <w:tcW w:w="1401" w:type="dxa"/>
            <w:gridSpan w:val="2"/>
            <w:tcBorders>
              <w:top w:val="single" w:sz="2" w:space="0" w:color="000000"/>
              <w:bottom w:val="single" w:sz="2" w:space="0" w:color="000000"/>
            </w:tcBorders>
            <w:shd w:val="clear" w:color="auto" w:fill="auto"/>
            <w:tcMar>
              <w:top w:w="55" w:type="dxa"/>
              <w:left w:w="55" w:type="dxa"/>
              <w:bottom w:w="55" w:type="dxa"/>
              <w:right w:w="55" w:type="dxa"/>
            </w:tcMar>
            <w:vAlign w:val="center"/>
          </w:tcPr>
          <w:p w14:paraId="327EC90D" w14:textId="77777777" w:rsidR="00BB0A31" w:rsidRDefault="000A3CCD">
            <w:pPr>
              <w:pStyle w:val="TableContents"/>
              <w:jc w:val="center"/>
              <w:rPr>
                <w:lang w:val="en-US"/>
              </w:rPr>
            </w:pPr>
            <w:r>
              <w:rPr>
                <w:lang w:val="en-US"/>
              </w:rPr>
              <w:t>Estimate</w:t>
            </w:r>
          </w:p>
        </w:tc>
        <w:tc>
          <w:tcPr>
            <w:tcW w:w="1062"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44F3C7F9" w14:textId="77777777" w:rsidR="00BB0A31" w:rsidRDefault="000A3CCD">
            <w:pPr>
              <w:pStyle w:val="TableContents"/>
              <w:jc w:val="center"/>
              <w:rPr>
                <w:lang w:val="en-US"/>
              </w:rPr>
            </w:pPr>
            <w:r>
              <w:rPr>
                <w:lang w:val="en-US"/>
              </w:rPr>
              <w:t>Std. error</w:t>
            </w:r>
          </w:p>
        </w:tc>
        <w:tc>
          <w:tcPr>
            <w:tcW w:w="855"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574B6389" w14:textId="77777777" w:rsidR="00BB0A31" w:rsidRDefault="000A3CCD">
            <w:pPr>
              <w:pStyle w:val="TableContents"/>
              <w:jc w:val="center"/>
              <w:rPr>
                <w:lang w:val="en-US"/>
              </w:rPr>
            </w:pPr>
            <w:r>
              <w:rPr>
                <w:lang w:val="en-US"/>
              </w:rPr>
              <w:t>z</w:t>
            </w:r>
          </w:p>
        </w:tc>
        <w:tc>
          <w:tcPr>
            <w:tcW w:w="794"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023674EF" w14:textId="77777777" w:rsidR="00BB0A31" w:rsidRDefault="000A3CCD">
            <w:pPr>
              <w:pStyle w:val="TableContents"/>
              <w:jc w:val="center"/>
            </w:pPr>
            <w:r>
              <w:rPr>
                <w:rFonts w:eastAsia="Times New Roman" w:cs="Times New Roman"/>
                <w:lang w:val="en-US"/>
              </w:rPr>
              <w:t>∑w</w:t>
            </w:r>
            <w:r>
              <w:rPr>
                <w:rFonts w:eastAsia="Times New Roman" w:cs="Times New Roman"/>
                <w:vertAlign w:val="subscript"/>
                <w:lang w:val="en-US"/>
              </w:rPr>
              <w:t>i</w:t>
            </w:r>
          </w:p>
        </w:tc>
      </w:tr>
      <w:tr w:rsidR="00BB0A31" w14:paraId="2B05AA64" w14:textId="77777777">
        <w:tc>
          <w:tcPr>
            <w:tcW w:w="2285" w:type="dxa"/>
            <w:tcBorders>
              <w:top w:val="single" w:sz="2" w:space="0" w:color="000000"/>
            </w:tcBorders>
            <w:shd w:val="clear" w:color="auto" w:fill="auto"/>
            <w:tcMar>
              <w:top w:w="55" w:type="dxa"/>
              <w:left w:w="55" w:type="dxa"/>
              <w:bottom w:w="55" w:type="dxa"/>
              <w:right w:w="55" w:type="dxa"/>
            </w:tcMar>
          </w:tcPr>
          <w:p w14:paraId="2E47A608" w14:textId="77777777" w:rsidR="00BB0A31" w:rsidRDefault="000A3CCD">
            <w:pPr>
              <w:pStyle w:val="TableContents"/>
              <w:rPr>
                <w:lang w:val="en-US"/>
              </w:rPr>
            </w:pPr>
            <w:r>
              <w:rPr>
                <w:lang w:val="en-US"/>
              </w:rPr>
              <w:t>Precipitation March</w:t>
            </w:r>
          </w:p>
        </w:tc>
        <w:tc>
          <w:tcPr>
            <w:tcW w:w="838" w:type="dxa"/>
            <w:tcBorders>
              <w:top w:val="single" w:sz="2" w:space="0" w:color="000000"/>
            </w:tcBorders>
            <w:shd w:val="clear" w:color="auto" w:fill="auto"/>
            <w:tcMar>
              <w:top w:w="55" w:type="dxa"/>
              <w:left w:w="55" w:type="dxa"/>
              <w:bottom w:w="55" w:type="dxa"/>
              <w:right w:w="55" w:type="dxa"/>
            </w:tcMar>
          </w:tcPr>
          <w:p w14:paraId="0DB95A4D" w14:textId="77777777" w:rsidR="00BB0A31" w:rsidRDefault="000A3CCD">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0.551</w:t>
            </w:r>
          </w:p>
        </w:tc>
        <w:tc>
          <w:tcPr>
            <w:tcW w:w="563" w:type="dxa"/>
            <w:tcBorders>
              <w:top w:val="single" w:sz="2" w:space="0" w:color="000000"/>
            </w:tcBorders>
            <w:shd w:val="clear" w:color="auto" w:fill="auto"/>
            <w:tcMar>
              <w:top w:w="55" w:type="dxa"/>
              <w:left w:w="55" w:type="dxa"/>
              <w:bottom w:w="55" w:type="dxa"/>
              <w:right w:w="55" w:type="dxa"/>
            </w:tcMar>
          </w:tcPr>
          <w:p w14:paraId="1AC9E3D6" w14:textId="77777777" w:rsidR="00BB0A31" w:rsidRDefault="000A3CCD">
            <w:pPr>
              <w:pStyle w:val="TableContents"/>
              <w:rPr>
                <w:lang w:val="en-US"/>
              </w:rPr>
            </w:pPr>
            <w:r>
              <w:rPr>
                <w:lang w:val="en-US"/>
              </w:rPr>
              <w:t>**</w:t>
            </w:r>
          </w:p>
        </w:tc>
        <w:tc>
          <w:tcPr>
            <w:tcW w:w="1062" w:type="dxa"/>
            <w:tcBorders>
              <w:top w:val="single" w:sz="2" w:space="0" w:color="000000"/>
            </w:tcBorders>
            <w:shd w:val="clear" w:color="auto" w:fill="auto"/>
            <w:tcMar>
              <w:top w:w="55" w:type="dxa"/>
              <w:left w:w="55" w:type="dxa"/>
              <w:bottom w:w="55" w:type="dxa"/>
              <w:right w:w="55" w:type="dxa"/>
            </w:tcMar>
          </w:tcPr>
          <w:p w14:paraId="4E36547F"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0.195</w:t>
            </w:r>
          </w:p>
        </w:tc>
        <w:tc>
          <w:tcPr>
            <w:tcW w:w="855" w:type="dxa"/>
            <w:tcBorders>
              <w:top w:val="single" w:sz="2" w:space="0" w:color="000000"/>
            </w:tcBorders>
            <w:shd w:val="clear" w:color="auto" w:fill="auto"/>
            <w:tcMar>
              <w:top w:w="55" w:type="dxa"/>
              <w:left w:w="55" w:type="dxa"/>
              <w:bottom w:w="55" w:type="dxa"/>
              <w:right w:w="55" w:type="dxa"/>
            </w:tcMar>
          </w:tcPr>
          <w:p w14:paraId="1554581E"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2.83</w:t>
            </w:r>
          </w:p>
        </w:tc>
        <w:tc>
          <w:tcPr>
            <w:tcW w:w="794" w:type="dxa"/>
            <w:tcBorders>
              <w:top w:val="single" w:sz="2" w:space="0" w:color="000000"/>
            </w:tcBorders>
            <w:shd w:val="clear" w:color="auto" w:fill="auto"/>
            <w:tcMar>
              <w:top w:w="55" w:type="dxa"/>
              <w:left w:w="55" w:type="dxa"/>
              <w:bottom w:w="55" w:type="dxa"/>
              <w:right w:w="55" w:type="dxa"/>
            </w:tcMar>
          </w:tcPr>
          <w:p w14:paraId="5FC5316A" w14:textId="77777777" w:rsidR="00BB0A31" w:rsidRDefault="000A3CCD">
            <w:pPr>
              <w:pStyle w:val="Standard"/>
              <w:jc w:val="center"/>
              <w:rPr>
                <w:lang w:val="en-US"/>
              </w:rPr>
            </w:pPr>
            <w:r>
              <w:rPr>
                <w:lang w:val="en-US"/>
              </w:rPr>
              <w:t>0.96</w:t>
            </w:r>
          </w:p>
        </w:tc>
      </w:tr>
      <w:tr w:rsidR="00BB0A31" w14:paraId="5247CBF2" w14:textId="77777777">
        <w:tc>
          <w:tcPr>
            <w:tcW w:w="2285" w:type="dxa"/>
            <w:shd w:val="clear" w:color="auto" w:fill="auto"/>
            <w:tcMar>
              <w:top w:w="55" w:type="dxa"/>
              <w:left w:w="55" w:type="dxa"/>
              <w:bottom w:w="55" w:type="dxa"/>
              <w:right w:w="55" w:type="dxa"/>
            </w:tcMar>
          </w:tcPr>
          <w:p w14:paraId="136693F9" w14:textId="77777777" w:rsidR="00BB0A31" w:rsidRDefault="000A3CCD">
            <w:pPr>
              <w:pStyle w:val="TableContents"/>
              <w:rPr>
                <w:lang w:val="en-US"/>
              </w:rPr>
            </w:pPr>
            <w:r>
              <w:rPr>
                <w:lang w:val="en-US"/>
              </w:rPr>
              <w:t>Precipitation April</w:t>
            </w:r>
          </w:p>
        </w:tc>
        <w:tc>
          <w:tcPr>
            <w:tcW w:w="838" w:type="dxa"/>
            <w:shd w:val="clear" w:color="auto" w:fill="auto"/>
            <w:tcMar>
              <w:top w:w="55" w:type="dxa"/>
              <w:left w:w="55" w:type="dxa"/>
              <w:bottom w:w="55" w:type="dxa"/>
              <w:right w:w="55" w:type="dxa"/>
            </w:tcMar>
          </w:tcPr>
          <w:p w14:paraId="61478289"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-0.920</w:t>
            </w:r>
          </w:p>
        </w:tc>
        <w:tc>
          <w:tcPr>
            <w:tcW w:w="563" w:type="dxa"/>
            <w:shd w:val="clear" w:color="auto" w:fill="auto"/>
            <w:tcMar>
              <w:top w:w="55" w:type="dxa"/>
              <w:left w:w="55" w:type="dxa"/>
              <w:bottom w:w="55" w:type="dxa"/>
              <w:right w:w="55" w:type="dxa"/>
            </w:tcMar>
          </w:tcPr>
          <w:p w14:paraId="0F679BC3" w14:textId="77777777" w:rsidR="00BB0A31" w:rsidRDefault="000A3CCD">
            <w:pPr>
              <w:pStyle w:val="TableContents"/>
              <w:rPr>
                <w:lang w:val="en-US"/>
              </w:rPr>
            </w:pPr>
            <w:r>
              <w:rPr>
                <w:lang w:val="en-US"/>
              </w:rPr>
              <w:t>***</w:t>
            </w:r>
          </w:p>
        </w:tc>
        <w:tc>
          <w:tcPr>
            <w:tcW w:w="1062" w:type="dxa"/>
            <w:shd w:val="clear" w:color="auto" w:fill="auto"/>
            <w:tcMar>
              <w:top w:w="55" w:type="dxa"/>
              <w:left w:w="55" w:type="dxa"/>
              <w:bottom w:w="55" w:type="dxa"/>
              <w:right w:w="55" w:type="dxa"/>
            </w:tcMar>
          </w:tcPr>
          <w:p w14:paraId="14CF4117"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0.222</w:t>
            </w:r>
          </w:p>
        </w:tc>
        <w:tc>
          <w:tcPr>
            <w:tcW w:w="855" w:type="dxa"/>
            <w:shd w:val="clear" w:color="auto" w:fill="auto"/>
            <w:tcMar>
              <w:top w:w="55" w:type="dxa"/>
              <w:left w:w="55" w:type="dxa"/>
              <w:bottom w:w="55" w:type="dxa"/>
              <w:right w:w="55" w:type="dxa"/>
            </w:tcMar>
          </w:tcPr>
          <w:p w14:paraId="6E00BA23"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4.15</w:t>
            </w:r>
          </w:p>
        </w:tc>
        <w:tc>
          <w:tcPr>
            <w:tcW w:w="794" w:type="dxa"/>
            <w:shd w:val="clear" w:color="auto" w:fill="auto"/>
            <w:tcMar>
              <w:top w:w="55" w:type="dxa"/>
              <w:left w:w="55" w:type="dxa"/>
              <w:bottom w:w="55" w:type="dxa"/>
              <w:right w:w="55" w:type="dxa"/>
            </w:tcMar>
          </w:tcPr>
          <w:p w14:paraId="2CF1C60E" w14:textId="77777777" w:rsidR="00BB0A31" w:rsidRDefault="000A3CCD">
            <w:pPr>
              <w:pStyle w:val="Standard"/>
              <w:jc w:val="center"/>
              <w:rPr>
                <w:lang w:val="en-US"/>
              </w:rPr>
            </w:pPr>
            <w:r>
              <w:rPr>
                <w:lang w:val="en-US"/>
              </w:rPr>
              <w:t>1.00</w:t>
            </w:r>
          </w:p>
        </w:tc>
      </w:tr>
      <w:tr w:rsidR="00BB0A31" w14:paraId="08E00B46" w14:textId="77777777">
        <w:tc>
          <w:tcPr>
            <w:tcW w:w="2285" w:type="dxa"/>
            <w:shd w:val="clear" w:color="auto" w:fill="auto"/>
            <w:tcMar>
              <w:top w:w="55" w:type="dxa"/>
              <w:left w:w="55" w:type="dxa"/>
              <w:bottom w:w="55" w:type="dxa"/>
              <w:right w:w="55" w:type="dxa"/>
            </w:tcMar>
          </w:tcPr>
          <w:p w14:paraId="2767D9FC" w14:textId="77777777" w:rsidR="00BB0A31" w:rsidRDefault="000A3CCD">
            <w:pPr>
              <w:pStyle w:val="TableContents"/>
              <w:rPr>
                <w:lang w:val="en-US"/>
              </w:rPr>
            </w:pPr>
            <w:r>
              <w:rPr>
                <w:lang w:val="en-US"/>
              </w:rPr>
              <w:t>Precipitation May</w:t>
            </w:r>
          </w:p>
        </w:tc>
        <w:tc>
          <w:tcPr>
            <w:tcW w:w="838" w:type="dxa"/>
            <w:shd w:val="clear" w:color="auto" w:fill="auto"/>
            <w:tcMar>
              <w:top w:w="55" w:type="dxa"/>
              <w:left w:w="55" w:type="dxa"/>
              <w:bottom w:w="55" w:type="dxa"/>
              <w:right w:w="55" w:type="dxa"/>
            </w:tcMar>
          </w:tcPr>
          <w:p w14:paraId="56224E92"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-0.040</w:t>
            </w:r>
          </w:p>
        </w:tc>
        <w:tc>
          <w:tcPr>
            <w:tcW w:w="563" w:type="dxa"/>
            <w:shd w:val="clear" w:color="auto" w:fill="auto"/>
            <w:tcMar>
              <w:top w:w="55" w:type="dxa"/>
              <w:left w:w="55" w:type="dxa"/>
              <w:bottom w:w="55" w:type="dxa"/>
              <w:right w:w="55" w:type="dxa"/>
            </w:tcMar>
          </w:tcPr>
          <w:p w14:paraId="7D2D0F73" w14:textId="77777777" w:rsidR="00BB0A31" w:rsidRDefault="00BB0A31">
            <w:pPr>
              <w:pStyle w:val="TableContents"/>
              <w:rPr>
                <w:lang w:val="en-US"/>
              </w:rPr>
            </w:pPr>
          </w:p>
        </w:tc>
        <w:tc>
          <w:tcPr>
            <w:tcW w:w="1062" w:type="dxa"/>
            <w:shd w:val="clear" w:color="auto" w:fill="auto"/>
            <w:tcMar>
              <w:top w:w="55" w:type="dxa"/>
              <w:left w:w="55" w:type="dxa"/>
              <w:bottom w:w="55" w:type="dxa"/>
              <w:right w:w="55" w:type="dxa"/>
            </w:tcMar>
          </w:tcPr>
          <w:p w14:paraId="44B6BBDE"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0.124</w:t>
            </w:r>
          </w:p>
        </w:tc>
        <w:tc>
          <w:tcPr>
            <w:tcW w:w="855" w:type="dxa"/>
            <w:shd w:val="clear" w:color="auto" w:fill="auto"/>
            <w:tcMar>
              <w:top w:w="55" w:type="dxa"/>
              <w:left w:w="55" w:type="dxa"/>
              <w:bottom w:w="55" w:type="dxa"/>
              <w:right w:w="55" w:type="dxa"/>
            </w:tcMar>
          </w:tcPr>
          <w:p w14:paraId="31520EB0"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0.32</w:t>
            </w:r>
          </w:p>
        </w:tc>
        <w:tc>
          <w:tcPr>
            <w:tcW w:w="794" w:type="dxa"/>
            <w:shd w:val="clear" w:color="auto" w:fill="auto"/>
            <w:tcMar>
              <w:top w:w="55" w:type="dxa"/>
              <w:left w:w="55" w:type="dxa"/>
              <w:bottom w:w="55" w:type="dxa"/>
              <w:right w:w="55" w:type="dxa"/>
            </w:tcMar>
          </w:tcPr>
          <w:p w14:paraId="340A4404" w14:textId="77777777" w:rsidR="00BB0A31" w:rsidRDefault="000A3CCD">
            <w:pPr>
              <w:pStyle w:val="TableContents"/>
              <w:jc w:val="center"/>
              <w:rPr>
                <w:lang w:val="en-US"/>
              </w:rPr>
            </w:pPr>
            <w:r>
              <w:rPr>
                <w:lang w:val="en-US"/>
              </w:rPr>
              <w:t>0.28</w:t>
            </w:r>
          </w:p>
        </w:tc>
      </w:tr>
      <w:tr w:rsidR="00BB0A31" w14:paraId="46AB4A77" w14:textId="77777777">
        <w:tc>
          <w:tcPr>
            <w:tcW w:w="2285" w:type="dxa"/>
            <w:shd w:val="clear" w:color="auto" w:fill="auto"/>
            <w:tcMar>
              <w:top w:w="55" w:type="dxa"/>
              <w:left w:w="55" w:type="dxa"/>
              <w:bottom w:w="55" w:type="dxa"/>
              <w:right w:w="55" w:type="dxa"/>
            </w:tcMar>
          </w:tcPr>
          <w:p w14:paraId="161D2A4A" w14:textId="77777777" w:rsidR="00BB0A31" w:rsidRDefault="000A3CCD">
            <w:pPr>
              <w:pStyle w:val="TableContents"/>
              <w:rPr>
                <w:lang w:val="en-US"/>
              </w:rPr>
            </w:pPr>
            <w:r>
              <w:rPr>
                <w:lang w:val="en-US"/>
              </w:rPr>
              <w:t>Min March</w:t>
            </w:r>
          </w:p>
        </w:tc>
        <w:tc>
          <w:tcPr>
            <w:tcW w:w="838" w:type="dxa"/>
            <w:shd w:val="clear" w:color="auto" w:fill="auto"/>
            <w:tcMar>
              <w:top w:w="55" w:type="dxa"/>
              <w:left w:w="55" w:type="dxa"/>
              <w:bottom w:w="55" w:type="dxa"/>
              <w:right w:w="55" w:type="dxa"/>
            </w:tcMar>
          </w:tcPr>
          <w:p w14:paraId="77EC12A6"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0.042</w:t>
            </w:r>
          </w:p>
        </w:tc>
        <w:tc>
          <w:tcPr>
            <w:tcW w:w="563" w:type="dxa"/>
            <w:shd w:val="clear" w:color="auto" w:fill="auto"/>
            <w:tcMar>
              <w:top w:w="55" w:type="dxa"/>
              <w:left w:w="55" w:type="dxa"/>
              <w:bottom w:w="55" w:type="dxa"/>
              <w:right w:w="55" w:type="dxa"/>
            </w:tcMar>
          </w:tcPr>
          <w:p w14:paraId="36946C3B" w14:textId="77777777" w:rsidR="00BB0A31" w:rsidRDefault="00BB0A31">
            <w:pPr>
              <w:pStyle w:val="TableContents"/>
              <w:rPr>
                <w:lang w:val="en-US"/>
              </w:rPr>
            </w:pPr>
          </w:p>
        </w:tc>
        <w:tc>
          <w:tcPr>
            <w:tcW w:w="1062" w:type="dxa"/>
            <w:shd w:val="clear" w:color="auto" w:fill="auto"/>
            <w:tcMar>
              <w:top w:w="55" w:type="dxa"/>
              <w:left w:w="55" w:type="dxa"/>
              <w:bottom w:w="55" w:type="dxa"/>
              <w:right w:w="55" w:type="dxa"/>
            </w:tcMar>
          </w:tcPr>
          <w:p w14:paraId="7708EC12"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0.128</w:t>
            </w:r>
          </w:p>
        </w:tc>
        <w:tc>
          <w:tcPr>
            <w:tcW w:w="855" w:type="dxa"/>
            <w:shd w:val="clear" w:color="auto" w:fill="auto"/>
            <w:tcMar>
              <w:top w:w="55" w:type="dxa"/>
              <w:left w:w="55" w:type="dxa"/>
              <w:bottom w:w="55" w:type="dxa"/>
              <w:right w:w="55" w:type="dxa"/>
            </w:tcMar>
          </w:tcPr>
          <w:p w14:paraId="2C556A2C"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0.33</w:t>
            </w:r>
          </w:p>
        </w:tc>
        <w:tc>
          <w:tcPr>
            <w:tcW w:w="794" w:type="dxa"/>
            <w:shd w:val="clear" w:color="auto" w:fill="auto"/>
            <w:tcMar>
              <w:top w:w="55" w:type="dxa"/>
              <w:left w:w="55" w:type="dxa"/>
              <w:bottom w:w="55" w:type="dxa"/>
              <w:right w:w="55" w:type="dxa"/>
            </w:tcMar>
          </w:tcPr>
          <w:p w14:paraId="63D6E8BB" w14:textId="77777777" w:rsidR="00BB0A31" w:rsidRDefault="000A3CCD">
            <w:pPr>
              <w:pStyle w:val="TableContents"/>
              <w:jc w:val="center"/>
              <w:rPr>
                <w:lang w:val="en-US"/>
              </w:rPr>
            </w:pPr>
            <w:r>
              <w:rPr>
                <w:lang w:val="en-US"/>
              </w:rPr>
              <w:t>0.20</w:t>
            </w:r>
          </w:p>
        </w:tc>
      </w:tr>
      <w:tr w:rsidR="00BB0A31" w14:paraId="2E271DD4" w14:textId="77777777">
        <w:tc>
          <w:tcPr>
            <w:tcW w:w="2285" w:type="dxa"/>
            <w:shd w:val="clear" w:color="auto" w:fill="auto"/>
            <w:tcMar>
              <w:top w:w="55" w:type="dxa"/>
              <w:left w:w="55" w:type="dxa"/>
              <w:bottom w:w="55" w:type="dxa"/>
              <w:right w:w="55" w:type="dxa"/>
            </w:tcMar>
          </w:tcPr>
          <w:p w14:paraId="34548CBA" w14:textId="77777777" w:rsidR="00BB0A31" w:rsidRDefault="000A3CCD">
            <w:pPr>
              <w:pStyle w:val="TableContents"/>
              <w:rPr>
                <w:lang w:val="en-US"/>
              </w:rPr>
            </w:pPr>
            <w:r>
              <w:rPr>
                <w:lang w:val="en-US"/>
              </w:rPr>
              <w:t>Max March</w:t>
            </w:r>
          </w:p>
        </w:tc>
        <w:tc>
          <w:tcPr>
            <w:tcW w:w="838" w:type="dxa"/>
            <w:shd w:val="clear" w:color="auto" w:fill="auto"/>
            <w:tcMar>
              <w:top w:w="55" w:type="dxa"/>
              <w:left w:w="55" w:type="dxa"/>
              <w:bottom w:w="55" w:type="dxa"/>
              <w:right w:w="55" w:type="dxa"/>
            </w:tcMar>
          </w:tcPr>
          <w:p w14:paraId="2AA778B7"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-0.109</w:t>
            </w:r>
          </w:p>
        </w:tc>
        <w:tc>
          <w:tcPr>
            <w:tcW w:w="563" w:type="dxa"/>
            <w:shd w:val="clear" w:color="auto" w:fill="auto"/>
            <w:tcMar>
              <w:top w:w="55" w:type="dxa"/>
              <w:left w:w="55" w:type="dxa"/>
              <w:bottom w:w="55" w:type="dxa"/>
              <w:right w:w="55" w:type="dxa"/>
            </w:tcMar>
          </w:tcPr>
          <w:p w14:paraId="75CEC058" w14:textId="77777777" w:rsidR="00BB0A31" w:rsidRDefault="00BB0A31">
            <w:pPr>
              <w:pStyle w:val="TableContents"/>
              <w:rPr>
                <w:lang w:val="en-US"/>
              </w:rPr>
            </w:pPr>
          </w:p>
        </w:tc>
        <w:tc>
          <w:tcPr>
            <w:tcW w:w="1062" w:type="dxa"/>
            <w:shd w:val="clear" w:color="auto" w:fill="auto"/>
            <w:tcMar>
              <w:top w:w="55" w:type="dxa"/>
              <w:left w:w="55" w:type="dxa"/>
              <w:bottom w:w="55" w:type="dxa"/>
              <w:right w:w="55" w:type="dxa"/>
            </w:tcMar>
          </w:tcPr>
          <w:p w14:paraId="17B5F532"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0.208</w:t>
            </w:r>
          </w:p>
        </w:tc>
        <w:tc>
          <w:tcPr>
            <w:tcW w:w="855" w:type="dxa"/>
            <w:shd w:val="clear" w:color="auto" w:fill="auto"/>
            <w:tcMar>
              <w:top w:w="55" w:type="dxa"/>
              <w:left w:w="55" w:type="dxa"/>
              <w:bottom w:w="55" w:type="dxa"/>
              <w:right w:w="55" w:type="dxa"/>
            </w:tcMar>
          </w:tcPr>
          <w:p w14:paraId="3A8C3124"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0.52</w:t>
            </w:r>
          </w:p>
        </w:tc>
        <w:tc>
          <w:tcPr>
            <w:tcW w:w="794" w:type="dxa"/>
            <w:shd w:val="clear" w:color="auto" w:fill="auto"/>
            <w:tcMar>
              <w:top w:w="55" w:type="dxa"/>
              <w:left w:w="55" w:type="dxa"/>
              <w:bottom w:w="55" w:type="dxa"/>
              <w:right w:w="55" w:type="dxa"/>
            </w:tcMar>
          </w:tcPr>
          <w:p w14:paraId="2F4611D6" w14:textId="77777777" w:rsidR="00BB0A31" w:rsidRDefault="000A3CCD">
            <w:pPr>
              <w:pStyle w:val="TableContents"/>
              <w:jc w:val="center"/>
              <w:rPr>
                <w:lang w:val="en-US"/>
              </w:rPr>
            </w:pPr>
            <w:r>
              <w:rPr>
                <w:lang w:val="en-US"/>
              </w:rPr>
              <w:t>0.35</w:t>
            </w:r>
          </w:p>
        </w:tc>
      </w:tr>
      <w:tr w:rsidR="00BB0A31" w14:paraId="4FCADF23" w14:textId="77777777">
        <w:tc>
          <w:tcPr>
            <w:tcW w:w="2285" w:type="dxa"/>
            <w:shd w:val="clear" w:color="auto" w:fill="auto"/>
            <w:tcMar>
              <w:top w:w="55" w:type="dxa"/>
              <w:left w:w="55" w:type="dxa"/>
              <w:bottom w:w="55" w:type="dxa"/>
              <w:right w:w="55" w:type="dxa"/>
            </w:tcMar>
          </w:tcPr>
          <w:p w14:paraId="2DB014C0" w14:textId="77777777" w:rsidR="00BB0A31" w:rsidRDefault="000A3CCD">
            <w:pPr>
              <w:pStyle w:val="TableContents"/>
              <w:rPr>
                <w:lang w:val="en-US"/>
              </w:rPr>
            </w:pPr>
            <w:r>
              <w:rPr>
                <w:lang w:val="en-US"/>
              </w:rPr>
              <w:t>Max April</w:t>
            </w:r>
          </w:p>
        </w:tc>
        <w:tc>
          <w:tcPr>
            <w:tcW w:w="838" w:type="dxa"/>
            <w:shd w:val="clear" w:color="auto" w:fill="auto"/>
            <w:tcMar>
              <w:top w:w="55" w:type="dxa"/>
              <w:left w:w="55" w:type="dxa"/>
              <w:bottom w:w="55" w:type="dxa"/>
              <w:right w:w="55" w:type="dxa"/>
            </w:tcMar>
          </w:tcPr>
          <w:p w14:paraId="5718CF35"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-0.935</w:t>
            </w:r>
          </w:p>
        </w:tc>
        <w:tc>
          <w:tcPr>
            <w:tcW w:w="563" w:type="dxa"/>
            <w:shd w:val="clear" w:color="auto" w:fill="auto"/>
            <w:tcMar>
              <w:top w:w="55" w:type="dxa"/>
              <w:left w:w="55" w:type="dxa"/>
              <w:bottom w:w="55" w:type="dxa"/>
              <w:right w:w="55" w:type="dxa"/>
            </w:tcMar>
          </w:tcPr>
          <w:p w14:paraId="6DD20CB4" w14:textId="77777777" w:rsidR="00BB0A31" w:rsidRDefault="000A3CCD">
            <w:pPr>
              <w:pStyle w:val="TableContents"/>
              <w:rPr>
                <w:lang w:val="en-US"/>
              </w:rPr>
            </w:pPr>
            <w:r>
              <w:rPr>
                <w:lang w:val="en-US"/>
              </w:rPr>
              <w:t>***</w:t>
            </w:r>
          </w:p>
        </w:tc>
        <w:tc>
          <w:tcPr>
            <w:tcW w:w="1062" w:type="dxa"/>
            <w:shd w:val="clear" w:color="auto" w:fill="auto"/>
            <w:tcMar>
              <w:top w:w="55" w:type="dxa"/>
              <w:left w:w="55" w:type="dxa"/>
              <w:bottom w:w="55" w:type="dxa"/>
              <w:right w:w="55" w:type="dxa"/>
            </w:tcMar>
          </w:tcPr>
          <w:p w14:paraId="2E3E372C"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0.236</w:t>
            </w:r>
          </w:p>
        </w:tc>
        <w:tc>
          <w:tcPr>
            <w:tcW w:w="855" w:type="dxa"/>
            <w:shd w:val="clear" w:color="auto" w:fill="auto"/>
            <w:tcMar>
              <w:top w:w="55" w:type="dxa"/>
              <w:left w:w="55" w:type="dxa"/>
              <w:bottom w:w="55" w:type="dxa"/>
              <w:right w:w="55" w:type="dxa"/>
            </w:tcMar>
          </w:tcPr>
          <w:p w14:paraId="23D76E79"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3.97</w:t>
            </w:r>
          </w:p>
        </w:tc>
        <w:tc>
          <w:tcPr>
            <w:tcW w:w="794" w:type="dxa"/>
            <w:shd w:val="clear" w:color="auto" w:fill="auto"/>
            <w:tcMar>
              <w:top w:w="55" w:type="dxa"/>
              <w:left w:w="55" w:type="dxa"/>
              <w:bottom w:w="55" w:type="dxa"/>
              <w:right w:w="55" w:type="dxa"/>
            </w:tcMar>
          </w:tcPr>
          <w:p w14:paraId="1AB5E97B" w14:textId="77777777" w:rsidR="00BB0A31" w:rsidRDefault="000A3CCD">
            <w:pPr>
              <w:pStyle w:val="TableContents"/>
              <w:jc w:val="center"/>
              <w:rPr>
                <w:lang w:val="en-US"/>
              </w:rPr>
            </w:pPr>
            <w:r>
              <w:rPr>
                <w:lang w:val="en-US"/>
              </w:rPr>
              <w:t>0.99</w:t>
            </w:r>
          </w:p>
        </w:tc>
      </w:tr>
      <w:tr w:rsidR="00BB0A31" w14:paraId="7595AA67" w14:textId="77777777">
        <w:tc>
          <w:tcPr>
            <w:tcW w:w="2285" w:type="dxa"/>
            <w:shd w:val="clear" w:color="auto" w:fill="auto"/>
            <w:tcMar>
              <w:top w:w="55" w:type="dxa"/>
              <w:left w:w="55" w:type="dxa"/>
              <w:bottom w:w="55" w:type="dxa"/>
              <w:right w:w="55" w:type="dxa"/>
            </w:tcMar>
          </w:tcPr>
          <w:p w14:paraId="34DF182F" w14:textId="77777777" w:rsidR="00BB0A31" w:rsidRDefault="000A3CCD">
            <w:pPr>
              <w:pStyle w:val="TableContents"/>
              <w:rPr>
                <w:lang w:val="en-US"/>
              </w:rPr>
            </w:pPr>
            <w:r>
              <w:rPr>
                <w:lang w:val="en-US"/>
              </w:rPr>
              <w:t>Min May</w:t>
            </w:r>
          </w:p>
        </w:tc>
        <w:tc>
          <w:tcPr>
            <w:tcW w:w="838" w:type="dxa"/>
            <w:shd w:val="clear" w:color="auto" w:fill="auto"/>
            <w:tcMar>
              <w:top w:w="55" w:type="dxa"/>
              <w:left w:w="55" w:type="dxa"/>
              <w:bottom w:w="55" w:type="dxa"/>
              <w:right w:w="55" w:type="dxa"/>
            </w:tcMar>
          </w:tcPr>
          <w:p w14:paraId="6DAF8E13"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-0.545</w:t>
            </w:r>
          </w:p>
        </w:tc>
        <w:tc>
          <w:tcPr>
            <w:tcW w:w="563" w:type="dxa"/>
            <w:shd w:val="clear" w:color="auto" w:fill="auto"/>
            <w:tcMar>
              <w:top w:w="55" w:type="dxa"/>
              <w:left w:w="55" w:type="dxa"/>
              <w:bottom w:w="55" w:type="dxa"/>
              <w:right w:w="55" w:type="dxa"/>
            </w:tcMar>
          </w:tcPr>
          <w:p w14:paraId="02EA684A" w14:textId="77777777" w:rsidR="00BB0A31" w:rsidRDefault="000A3CCD">
            <w:pPr>
              <w:pStyle w:val="TableContents"/>
              <w:rPr>
                <w:lang w:val="en-US"/>
              </w:rPr>
            </w:pPr>
            <w:r>
              <w:rPr>
                <w:lang w:val="en-US"/>
              </w:rPr>
              <w:t>*</w:t>
            </w:r>
          </w:p>
        </w:tc>
        <w:tc>
          <w:tcPr>
            <w:tcW w:w="1062" w:type="dxa"/>
            <w:shd w:val="clear" w:color="auto" w:fill="auto"/>
            <w:tcMar>
              <w:top w:w="55" w:type="dxa"/>
              <w:left w:w="55" w:type="dxa"/>
              <w:bottom w:w="55" w:type="dxa"/>
              <w:right w:w="55" w:type="dxa"/>
            </w:tcMar>
          </w:tcPr>
          <w:p w14:paraId="75AF9C3F"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0.214</w:t>
            </w:r>
          </w:p>
        </w:tc>
        <w:tc>
          <w:tcPr>
            <w:tcW w:w="855" w:type="dxa"/>
            <w:shd w:val="clear" w:color="auto" w:fill="auto"/>
            <w:tcMar>
              <w:top w:w="55" w:type="dxa"/>
              <w:left w:w="55" w:type="dxa"/>
              <w:bottom w:w="55" w:type="dxa"/>
              <w:right w:w="55" w:type="dxa"/>
            </w:tcMar>
          </w:tcPr>
          <w:p w14:paraId="6D0A1406"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2.55</w:t>
            </w:r>
          </w:p>
        </w:tc>
        <w:tc>
          <w:tcPr>
            <w:tcW w:w="794" w:type="dxa"/>
            <w:shd w:val="clear" w:color="auto" w:fill="auto"/>
            <w:tcMar>
              <w:top w:w="55" w:type="dxa"/>
              <w:left w:w="55" w:type="dxa"/>
              <w:bottom w:w="55" w:type="dxa"/>
              <w:right w:w="55" w:type="dxa"/>
            </w:tcMar>
          </w:tcPr>
          <w:p w14:paraId="36AF13C1" w14:textId="77777777" w:rsidR="00BB0A31" w:rsidRDefault="000A3CCD">
            <w:pPr>
              <w:pStyle w:val="TableContents"/>
              <w:jc w:val="center"/>
              <w:rPr>
                <w:lang w:val="en-US"/>
              </w:rPr>
            </w:pPr>
            <w:r>
              <w:rPr>
                <w:lang w:val="en-US"/>
              </w:rPr>
              <w:t>0.82</w:t>
            </w:r>
          </w:p>
        </w:tc>
      </w:tr>
      <w:tr w:rsidR="00BB0A31" w14:paraId="4581B209" w14:textId="77777777">
        <w:tc>
          <w:tcPr>
            <w:tcW w:w="2285" w:type="dxa"/>
            <w:tcBorders>
              <w:bottom w:val="single" w:sz="2" w:space="0" w:color="000000"/>
            </w:tcBorders>
            <w:shd w:val="clear" w:color="auto" w:fill="auto"/>
            <w:tcMar>
              <w:top w:w="55" w:type="dxa"/>
              <w:left w:w="55" w:type="dxa"/>
              <w:bottom w:w="55" w:type="dxa"/>
              <w:right w:w="55" w:type="dxa"/>
            </w:tcMar>
          </w:tcPr>
          <w:p w14:paraId="09B722B7" w14:textId="77777777" w:rsidR="00BB0A31" w:rsidRDefault="000A3CCD">
            <w:pPr>
              <w:pStyle w:val="TableContents"/>
              <w:rPr>
                <w:lang w:val="en-US"/>
              </w:rPr>
            </w:pPr>
            <w:r>
              <w:rPr>
                <w:lang w:val="en-US"/>
              </w:rPr>
              <w:t>Number of flowers</w:t>
            </w:r>
          </w:p>
        </w:tc>
        <w:tc>
          <w:tcPr>
            <w:tcW w:w="838" w:type="dxa"/>
            <w:tcBorders>
              <w:bottom w:val="single" w:sz="2" w:space="0" w:color="000000"/>
            </w:tcBorders>
            <w:shd w:val="clear" w:color="auto" w:fill="auto"/>
            <w:tcMar>
              <w:top w:w="55" w:type="dxa"/>
              <w:left w:w="55" w:type="dxa"/>
              <w:bottom w:w="55" w:type="dxa"/>
              <w:right w:w="55" w:type="dxa"/>
            </w:tcMar>
          </w:tcPr>
          <w:p w14:paraId="51BB6C2B"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3.731</w:t>
            </w:r>
          </w:p>
        </w:tc>
        <w:tc>
          <w:tcPr>
            <w:tcW w:w="563" w:type="dxa"/>
            <w:tcBorders>
              <w:bottom w:val="single" w:sz="2" w:space="0" w:color="000000"/>
            </w:tcBorders>
            <w:shd w:val="clear" w:color="auto" w:fill="auto"/>
            <w:tcMar>
              <w:top w:w="55" w:type="dxa"/>
              <w:left w:w="55" w:type="dxa"/>
              <w:bottom w:w="55" w:type="dxa"/>
              <w:right w:w="55" w:type="dxa"/>
            </w:tcMar>
          </w:tcPr>
          <w:p w14:paraId="1E319579" w14:textId="77777777" w:rsidR="00BB0A31" w:rsidRDefault="000A3CCD">
            <w:pPr>
              <w:pStyle w:val="TableContents"/>
              <w:rPr>
                <w:lang w:val="en-US"/>
              </w:rPr>
            </w:pPr>
            <w:r>
              <w:rPr>
                <w:lang w:val="en-US"/>
              </w:rPr>
              <w:t>***</w:t>
            </w:r>
          </w:p>
        </w:tc>
        <w:tc>
          <w:tcPr>
            <w:tcW w:w="1062" w:type="dxa"/>
            <w:tcBorders>
              <w:bottom w:val="single" w:sz="2" w:space="0" w:color="000000"/>
            </w:tcBorders>
            <w:shd w:val="clear" w:color="auto" w:fill="auto"/>
            <w:tcMar>
              <w:top w:w="55" w:type="dxa"/>
              <w:left w:w="55" w:type="dxa"/>
              <w:bottom w:w="55" w:type="dxa"/>
              <w:right w:w="55" w:type="dxa"/>
            </w:tcMar>
          </w:tcPr>
          <w:p w14:paraId="6F40135A"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0.176</w:t>
            </w:r>
          </w:p>
        </w:tc>
        <w:tc>
          <w:tcPr>
            <w:tcW w:w="855" w:type="dxa"/>
            <w:tcBorders>
              <w:bottom w:val="single" w:sz="2" w:space="0" w:color="000000"/>
            </w:tcBorders>
            <w:shd w:val="clear" w:color="auto" w:fill="auto"/>
            <w:tcMar>
              <w:top w:w="55" w:type="dxa"/>
              <w:left w:w="55" w:type="dxa"/>
              <w:bottom w:w="55" w:type="dxa"/>
              <w:right w:w="55" w:type="dxa"/>
            </w:tcMar>
          </w:tcPr>
          <w:p w14:paraId="08336014"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21.15</w:t>
            </w:r>
          </w:p>
        </w:tc>
        <w:tc>
          <w:tcPr>
            <w:tcW w:w="794" w:type="dxa"/>
            <w:tcBorders>
              <w:bottom w:val="single" w:sz="2" w:space="0" w:color="000000"/>
            </w:tcBorders>
            <w:shd w:val="clear" w:color="auto" w:fill="auto"/>
            <w:tcMar>
              <w:top w:w="55" w:type="dxa"/>
              <w:left w:w="55" w:type="dxa"/>
              <w:bottom w:w="55" w:type="dxa"/>
              <w:right w:w="55" w:type="dxa"/>
            </w:tcMar>
          </w:tcPr>
          <w:p w14:paraId="35F9A6D3" w14:textId="77777777" w:rsidR="00BB0A31" w:rsidRDefault="000A3CCD">
            <w:pPr>
              <w:pStyle w:val="Standard"/>
              <w:jc w:val="center"/>
              <w:rPr>
                <w:lang w:val="en-US"/>
              </w:rPr>
            </w:pPr>
            <w:r>
              <w:rPr>
                <w:lang w:val="en-US"/>
              </w:rPr>
              <w:t>1.00</w:t>
            </w:r>
          </w:p>
        </w:tc>
      </w:tr>
    </w:tbl>
    <w:p w14:paraId="1B97E4C1" w14:textId="77777777" w:rsidR="00BB0A31" w:rsidRDefault="000A3CCD">
      <w:pPr>
        <w:pStyle w:val="PreformattedText"/>
        <w:spacing w:line="480" w:lineRule="auto"/>
        <w:rPr>
          <w:rFonts w:ascii="Times New Roman" w:eastAsia="Segoe UI" w:hAnsi="Times New Roman" w:cs="Times New Roman"/>
          <w:color w:val="000000"/>
          <w:szCs w:val="24"/>
          <w:lang w:val="en-US"/>
        </w:rPr>
      </w:pPr>
      <w:r>
        <w:rPr>
          <w:rFonts w:ascii="Times New Roman" w:eastAsia="Segoe UI" w:hAnsi="Times New Roman" w:cs="Times New Roman"/>
          <w:color w:val="000000"/>
          <w:szCs w:val="24"/>
          <w:lang w:val="en-US"/>
        </w:rPr>
        <w:t>***P &lt; 0.001; **P &lt; 0.01; *P &lt; 0.05</w:t>
      </w:r>
    </w:p>
    <w:p w14:paraId="2D2F7FA7" w14:textId="77777777" w:rsidR="00BB0A31" w:rsidRDefault="00BB0A31">
      <w:pPr>
        <w:pStyle w:val="PreformattedText"/>
        <w:spacing w:line="480" w:lineRule="auto"/>
        <w:rPr>
          <w:rFonts w:ascii="Times New Roman" w:eastAsia="Segoe UI" w:hAnsi="Times New Roman" w:cs="Times New Roman"/>
          <w:color w:val="000000"/>
          <w:szCs w:val="24"/>
          <w:lang w:val="en-US"/>
        </w:rPr>
      </w:pPr>
    </w:p>
    <w:p w14:paraId="124104B5" w14:textId="31BB8E4B" w:rsidR="00BB0A31" w:rsidRDefault="000A3CCD">
      <w:pPr>
        <w:pStyle w:val="PreformattedText"/>
        <w:pageBreakBefore/>
        <w:spacing w:line="480" w:lineRule="auto"/>
      </w:pPr>
      <w:r>
        <w:rPr>
          <w:rFonts w:ascii="Times New Roman" w:hAnsi="Times New Roman" w:cs="Times New Roman"/>
          <w:sz w:val="24"/>
          <w:szCs w:val="24"/>
          <w:lang w:val="en-US"/>
        </w:rPr>
        <w:lastRenderedPageBreak/>
        <w:t xml:space="preserve">Table 3: Phenotypic selection models testing for among-year differences in (A) </w:t>
      </w:r>
      <w:del w:id="1142" w:author="Johan Ehrlén" w:date="2019-01-24T12:05:00Z">
        <w:r w:rsidDel="00E81D25">
          <w:rPr>
            <w:rFonts w:ascii="Times New Roman" w:hAnsi="Times New Roman" w:cs="Times New Roman"/>
            <w:sz w:val="24"/>
            <w:szCs w:val="24"/>
            <w:lang w:val="en-US"/>
          </w:rPr>
          <w:delText xml:space="preserve">indirect </w:delText>
        </w:r>
      </w:del>
      <w:ins w:id="1143" w:author="Johan Ehrlén" w:date="2019-01-24T12:05:00Z">
        <w:r w:rsidR="00E81D25">
          <w:rPr>
            <w:rFonts w:ascii="Times New Roman" w:hAnsi="Times New Roman" w:cs="Times New Roman"/>
            <w:sz w:val="24"/>
            <w:szCs w:val="24"/>
            <w:lang w:val="en-US"/>
          </w:rPr>
          <w:t xml:space="preserve">total </w:t>
        </w:r>
      </w:ins>
      <w:r>
        <w:rPr>
          <w:rFonts w:ascii="Times New Roman" w:hAnsi="Times New Roman" w:cs="Times New Roman"/>
          <w:sz w:val="24"/>
          <w:szCs w:val="24"/>
          <w:lang w:val="en-US"/>
        </w:rPr>
        <w:t>and (B) direct</w:t>
      </w:r>
      <w:del w:id="1144" w:author="Johan Ehrlén" w:date="2019-01-24T12:06:00Z">
        <w:r w:rsidDel="00067412">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 phenotypic selection on flowering time </w:t>
      </w:r>
      <w:r>
        <w:rPr>
          <w:rFonts w:ascii="Times New Roman" w:eastAsia="Segoe UI" w:hAnsi="Times New Roman" w:cs="Times New Roman"/>
          <w:sz w:val="24"/>
          <w:szCs w:val="24"/>
          <w:lang w:val="en-US"/>
        </w:rPr>
        <w:t xml:space="preserve">in </w:t>
      </w:r>
      <w:r>
        <w:rPr>
          <w:rFonts w:ascii="Times New Roman" w:eastAsia="Segoe UI" w:hAnsi="Times New Roman" w:cs="Times New Roman"/>
          <w:i/>
          <w:iCs/>
          <w:sz w:val="24"/>
          <w:szCs w:val="24"/>
          <w:lang w:val="en-US"/>
        </w:rPr>
        <w:t>Lathyrus vernus</w:t>
      </w:r>
      <w:r>
        <w:rPr>
          <w:rFonts w:ascii="Times New Roman" w:eastAsia="Segoe UI" w:hAnsi="Times New Roman" w:cs="Times New Roman"/>
          <w:sz w:val="24"/>
          <w:szCs w:val="24"/>
          <w:lang w:val="en-US"/>
        </w:rPr>
        <w:t xml:space="preserve"> in 22 study years. Results are from linear mixed models including the interaction first flowering date </w:t>
      </w:r>
      <w:ins w:id="1145" w:author="Johan Ehrlén" w:date="2019-01-24T12:05:00Z">
        <w:r w:rsidR="00E81D25">
          <w:rPr>
            <w:rFonts w:ascii="Times New Roman" w:eastAsia="Segoe UI" w:hAnsi="Times New Roman" w:cs="Times New Roman"/>
            <w:sz w:val="24"/>
            <w:szCs w:val="24"/>
            <w:lang w:val="en-US"/>
          </w:rPr>
          <w:t>×</w:t>
        </w:r>
      </w:ins>
      <w:del w:id="1146" w:author="Johan Ehrlén" w:date="2019-01-24T12:05:00Z">
        <w:r w:rsidDel="00E81D25">
          <w:rPr>
            <w:rFonts w:ascii="Times New Roman" w:eastAsia="Segoe UI" w:hAnsi="Times New Roman" w:cs="Times New Roman"/>
            <w:sz w:val="24"/>
            <w:szCs w:val="24"/>
            <w:lang w:val="en-US"/>
          </w:rPr>
          <w:delText>:</w:delText>
        </w:r>
      </w:del>
      <w:r>
        <w:rPr>
          <w:rFonts w:ascii="Times New Roman" w:eastAsia="Segoe UI" w:hAnsi="Times New Roman" w:cs="Times New Roman"/>
          <w:sz w:val="24"/>
          <w:szCs w:val="24"/>
          <w:lang w:val="en-US"/>
        </w:rPr>
        <w:t xml:space="preserve"> year</w:t>
      </w:r>
      <w:ins w:id="1147" w:author="Johan Ehrlén" w:date="2019-01-24T12:05:00Z">
        <w:r w:rsidR="00E81D25">
          <w:rPr>
            <w:rFonts w:ascii="Times New Roman" w:eastAsia="Segoe UI" w:hAnsi="Times New Roman" w:cs="Times New Roman"/>
            <w:sz w:val="24"/>
            <w:szCs w:val="24"/>
            <w:lang w:val="en-US"/>
          </w:rPr>
          <w:t>, testing for</w:t>
        </w:r>
      </w:ins>
      <w:del w:id="1148" w:author="Johan Ehrlén" w:date="2019-01-24T12:06:00Z">
        <w:r w:rsidDel="00E81D25">
          <w:rPr>
            <w:rFonts w:ascii="Times New Roman" w:eastAsia="Segoe UI" w:hAnsi="Times New Roman" w:cs="Times New Roman"/>
            <w:sz w:val="24"/>
            <w:szCs w:val="24"/>
            <w:lang w:val="en-US"/>
          </w:rPr>
          <w:delText xml:space="preserve"> in order to assess</w:delText>
        </w:r>
      </w:del>
      <w:r>
        <w:rPr>
          <w:rFonts w:ascii="Times New Roman" w:eastAsia="Segoe UI" w:hAnsi="Times New Roman" w:cs="Times New Roman"/>
          <w:sz w:val="24"/>
          <w:szCs w:val="24"/>
          <w:lang w:val="en-US"/>
        </w:rPr>
        <w:t xml:space="preserve"> among-year differences in (A) selection differentials and (B) selection gradients for first flowering date. In (B), number of flowers is included as a condition trait. Fitness was estimated by the number of intact seeds. Traits were standardized and fitness relativized within years before analyses. Plant individual was included as a random effect.</w:t>
      </w:r>
    </w:p>
    <w:tbl>
      <w:tblPr>
        <w:tblW w:w="5600" w:type="dxa"/>
        <w:tblLayout w:type="fixed"/>
        <w:tblCellMar>
          <w:left w:w="10" w:type="dxa"/>
          <w:right w:w="10" w:type="dxa"/>
        </w:tblCellMar>
        <w:tblLook w:val="0000" w:firstRow="0" w:lastRow="0" w:firstColumn="0" w:lastColumn="0" w:noHBand="0" w:noVBand="0"/>
      </w:tblPr>
      <w:tblGrid>
        <w:gridCol w:w="2924"/>
        <w:gridCol w:w="791"/>
        <w:gridCol w:w="491"/>
        <w:gridCol w:w="1394"/>
      </w:tblGrid>
      <w:tr w:rsidR="00BB0A31" w14:paraId="7B1EEFBB" w14:textId="77777777">
        <w:tc>
          <w:tcPr>
            <w:tcW w:w="2924" w:type="dxa"/>
            <w:tcBorders>
              <w:top w:val="single" w:sz="2" w:space="0" w:color="000000"/>
            </w:tcBorders>
            <w:shd w:val="clear" w:color="auto" w:fill="auto"/>
            <w:tcMar>
              <w:top w:w="55" w:type="dxa"/>
              <w:left w:w="55" w:type="dxa"/>
              <w:bottom w:w="55" w:type="dxa"/>
              <w:right w:w="55" w:type="dxa"/>
            </w:tcMar>
          </w:tcPr>
          <w:p w14:paraId="635E61D4" w14:textId="77777777" w:rsidR="00BB0A31" w:rsidRDefault="00BB0A31">
            <w:pPr>
              <w:pStyle w:val="TableContents"/>
              <w:snapToGrid w:val="0"/>
              <w:rPr>
                <w:lang w:val="en-US"/>
              </w:rPr>
            </w:pPr>
          </w:p>
        </w:tc>
        <w:tc>
          <w:tcPr>
            <w:tcW w:w="1282" w:type="dxa"/>
            <w:gridSpan w:val="2"/>
            <w:tcBorders>
              <w:top w:val="single" w:sz="2" w:space="0" w:color="000000"/>
            </w:tcBorders>
            <w:shd w:val="clear" w:color="auto" w:fill="auto"/>
            <w:tcMar>
              <w:top w:w="55" w:type="dxa"/>
              <w:left w:w="55" w:type="dxa"/>
              <w:bottom w:w="55" w:type="dxa"/>
              <w:right w:w="55" w:type="dxa"/>
            </w:tcMar>
            <w:vAlign w:val="center"/>
          </w:tcPr>
          <w:p w14:paraId="36DBE632" w14:textId="77777777" w:rsidR="00BB0A31" w:rsidRDefault="000A3CCD">
            <w:pPr>
              <w:pStyle w:val="TableContents"/>
              <w:jc w:val="center"/>
            </w:pPr>
            <w:r>
              <w:rPr>
                <w:rFonts w:ascii="Symbol" w:hAnsi="Symbol"/>
                <w:lang w:val="en-US"/>
              </w:rPr>
              <w:t></w:t>
            </w:r>
            <w:r>
              <w:rPr>
                <w:vertAlign w:val="superscript"/>
                <w:lang w:val="en-US"/>
              </w:rPr>
              <w:t>2</w:t>
            </w:r>
          </w:p>
        </w:tc>
        <w:tc>
          <w:tcPr>
            <w:tcW w:w="1394" w:type="dxa"/>
            <w:tcBorders>
              <w:top w:val="single" w:sz="2" w:space="0" w:color="000000"/>
            </w:tcBorders>
            <w:shd w:val="clear" w:color="auto" w:fill="auto"/>
            <w:tcMar>
              <w:top w:w="55" w:type="dxa"/>
              <w:left w:w="55" w:type="dxa"/>
              <w:bottom w:w="55" w:type="dxa"/>
              <w:right w:w="55" w:type="dxa"/>
            </w:tcMar>
            <w:vAlign w:val="center"/>
          </w:tcPr>
          <w:p w14:paraId="2D1AE063" w14:textId="77777777" w:rsidR="00BB0A31" w:rsidRDefault="000A3CCD">
            <w:pPr>
              <w:pStyle w:val="TableContents"/>
              <w:jc w:val="center"/>
              <w:rPr>
                <w:lang w:val="en-US"/>
              </w:rPr>
            </w:pPr>
            <w:r>
              <w:rPr>
                <w:lang w:val="en-US"/>
              </w:rPr>
              <w:t>Degrees of freedom</w:t>
            </w:r>
          </w:p>
        </w:tc>
      </w:tr>
      <w:tr w:rsidR="00BB0A31" w14:paraId="1EA40D0F" w14:textId="77777777">
        <w:tc>
          <w:tcPr>
            <w:tcW w:w="2924" w:type="dxa"/>
            <w:tcBorders>
              <w:top w:val="single" w:sz="2" w:space="0" w:color="000000"/>
            </w:tcBorders>
            <w:shd w:val="clear" w:color="auto" w:fill="auto"/>
            <w:tcMar>
              <w:top w:w="55" w:type="dxa"/>
              <w:left w:w="55" w:type="dxa"/>
              <w:bottom w:w="55" w:type="dxa"/>
              <w:right w:w="55" w:type="dxa"/>
            </w:tcMar>
          </w:tcPr>
          <w:p w14:paraId="6CDFDADB" w14:textId="7660EBB2" w:rsidR="00BB0A31" w:rsidRDefault="000A3CCD" w:rsidP="00E81D25">
            <w:pPr>
              <w:pStyle w:val="TableContents"/>
              <w:rPr>
                <w:lang w:val="en-US"/>
              </w:rPr>
            </w:pPr>
            <w:r>
              <w:rPr>
                <w:lang w:val="en-US"/>
              </w:rPr>
              <w:t xml:space="preserve">A) </w:t>
            </w:r>
            <w:del w:id="1149" w:author="Johan Ehrlén" w:date="2019-01-24T12:05:00Z">
              <w:r w:rsidDel="00E81D25">
                <w:rPr>
                  <w:lang w:val="en-US"/>
                </w:rPr>
                <w:delText xml:space="preserve">Indirect </w:delText>
              </w:r>
            </w:del>
            <w:ins w:id="1150" w:author="Johan Ehrlén" w:date="2019-01-24T12:05:00Z">
              <w:r w:rsidR="00E81D25">
                <w:rPr>
                  <w:lang w:val="en-US"/>
                </w:rPr>
                <w:t xml:space="preserve">Total </w:t>
              </w:r>
            </w:ins>
            <w:r>
              <w:rPr>
                <w:lang w:val="en-US"/>
              </w:rPr>
              <w:t>selection</w:t>
            </w:r>
          </w:p>
        </w:tc>
        <w:tc>
          <w:tcPr>
            <w:tcW w:w="791" w:type="dxa"/>
            <w:vMerge w:val="restart"/>
            <w:tcBorders>
              <w:top w:val="single" w:sz="2" w:space="0" w:color="000000"/>
            </w:tcBorders>
            <w:shd w:val="clear" w:color="auto" w:fill="auto"/>
            <w:tcMar>
              <w:top w:w="55" w:type="dxa"/>
              <w:left w:w="55" w:type="dxa"/>
              <w:bottom w:w="55" w:type="dxa"/>
              <w:right w:w="55" w:type="dxa"/>
            </w:tcMar>
            <w:vAlign w:val="bottom"/>
          </w:tcPr>
          <w:p w14:paraId="62DC028F" w14:textId="77777777" w:rsidR="00BB0A31" w:rsidRDefault="000A3CCD">
            <w:pPr>
              <w:pStyle w:val="TableContents"/>
              <w:jc w:val="center"/>
              <w:rPr>
                <w:lang w:val="en-US"/>
              </w:rPr>
            </w:pPr>
            <w:r>
              <w:rPr>
                <w:lang w:val="en-US"/>
              </w:rPr>
              <w:t>110.18</w:t>
            </w:r>
          </w:p>
        </w:tc>
        <w:tc>
          <w:tcPr>
            <w:tcW w:w="491" w:type="dxa"/>
            <w:vMerge w:val="restart"/>
            <w:tcBorders>
              <w:top w:val="single" w:sz="2" w:space="0" w:color="000000"/>
            </w:tcBorders>
            <w:shd w:val="clear" w:color="auto" w:fill="auto"/>
            <w:tcMar>
              <w:top w:w="55" w:type="dxa"/>
              <w:left w:w="55" w:type="dxa"/>
              <w:bottom w:w="55" w:type="dxa"/>
              <w:right w:w="55" w:type="dxa"/>
            </w:tcMar>
            <w:vAlign w:val="bottom"/>
          </w:tcPr>
          <w:p w14:paraId="2D5B23A8" w14:textId="77777777" w:rsidR="00BB0A31" w:rsidRDefault="000A3CCD">
            <w:pPr>
              <w:pStyle w:val="TableContents"/>
              <w:rPr>
                <w:lang w:val="en-US"/>
              </w:rPr>
            </w:pPr>
            <w:r>
              <w:rPr>
                <w:lang w:val="en-US"/>
              </w:rPr>
              <w:t>***</w:t>
            </w:r>
          </w:p>
        </w:tc>
        <w:tc>
          <w:tcPr>
            <w:tcW w:w="1394" w:type="dxa"/>
            <w:vMerge w:val="restart"/>
            <w:tcBorders>
              <w:top w:val="single" w:sz="2" w:space="0" w:color="000000"/>
            </w:tcBorders>
            <w:shd w:val="clear" w:color="auto" w:fill="auto"/>
            <w:tcMar>
              <w:top w:w="55" w:type="dxa"/>
              <w:left w:w="55" w:type="dxa"/>
              <w:bottom w:w="55" w:type="dxa"/>
              <w:right w:w="55" w:type="dxa"/>
            </w:tcMar>
            <w:vAlign w:val="bottom"/>
          </w:tcPr>
          <w:p w14:paraId="1C73B99A" w14:textId="77777777" w:rsidR="00BB0A31" w:rsidRDefault="000A3CCD">
            <w:pPr>
              <w:pStyle w:val="TableContents"/>
              <w:jc w:val="center"/>
              <w:rPr>
                <w:lang w:val="en-US"/>
              </w:rPr>
            </w:pPr>
            <w:r>
              <w:rPr>
                <w:lang w:val="en-US"/>
              </w:rPr>
              <w:t>1</w:t>
            </w:r>
          </w:p>
        </w:tc>
      </w:tr>
      <w:tr w:rsidR="00BB0A31" w14:paraId="6EA1FA37" w14:textId="77777777">
        <w:tc>
          <w:tcPr>
            <w:tcW w:w="2924" w:type="dxa"/>
            <w:shd w:val="clear" w:color="auto" w:fill="auto"/>
            <w:tcMar>
              <w:top w:w="55" w:type="dxa"/>
              <w:left w:w="55" w:type="dxa"/>
              <w:bottom w:w="55" w:type="dxa"/>
              <w:right w:w="55" w:type="dxa"/>
            </w:tcMar>
          </w:tcPr>
          <w:p w14:paraId="1695B033" w14:textId="77777777" w:rsidR="00BB0A31" w:rsidRDefault="000A3CCD">
            <w:pPr>
              <w:pStyle w:val="TableContents"/>
              <w:rPr>
                <w:lang w:val="en-US"/>
              </w:rPr>
            </w:pPr>
            <w:r>
              <w:rPr>
                <w:lang w:val="en-US"/>
              </w:rPr>
              <w:t xml:space="preserve">     First flowering date</w:t>
            </w:r>
          </w:p>
        </w:tc>
        <w:tc>
          <w:tcPr>
            <w:tcW w:w="791" w:type="dxa"/>
            <w:vMerge/>
            <w:tcBorders>
              <w:top w:val="single" w:sz="2" w:space="0" w:color="000000"/>
            </w:tcBorders>
            <w:shd w:val="clear" w:color="auto" w:fill="auto"/>
            <w:tcMar>
              <w:top w:w="55" w:type="dxa"/>
              <w:left w:w="55" w:type="dxa"/>
              <w:bottom w:w="55" w:type="dxa"/>
              <w:right w:w="55" w:type="dxa"/>
            </w:tcMar>
            <w:vAlign w:val="bottom"/>
          </w:tcPr>
          <w:p w14:paraId="07954D67" w14:textId="77777777" w:rsidR="00BB0A31" w:rsidRDefault="00BB0A31">
            <w:pPr>
              <w:suppressAutoHyphens w:val="0"/>
            </w:pPr>
          </w:p>
        </w:tc>
        <w:tc>
          <w:tcPr>
            <w:tcW w:w="491" w:type="dxa"/>
            <w:vMerge/>
            <w:tcBorders>
              <w:top w:val="single" w:sz="2" w:space="0" w:color="000000"/>
            </w:tcBorders>
            <w:shd w:val="clear" w:color="auto" w:fill="auto"/>
            <w:tcMar>
              <w:top w:w="55" w:type="dxa"/>
              <w:left w:w="55" w:type="dxa"/>
              <w:bottom w:w="55" w:type="dxa"/>
              <w:right w:w="55" w:type="dxa"/>
            </w:tcMar>
            <w:vAlign w:val="bottom"/>
          </w:tcPr>
          <w:p w14:paraId="05C716BA" w14:textId="77777777" w:rsidR="00BB0A31" w:rsidRDefault="00BB0A31">
            <w:pPr>
              <w:suppressAutoHyphens w:val="0"/>
            </w:pPr>
          </w:p>
        </w:tc>
        <w:tc>
          <w:tcPr>
            <w:tcW w:w="1394" w:type="dxa"/>
            <w:vMerge/>
            <w:tcBorders>
              <w:top w:val="single" w:sz="2" w:space="0" w:color="000000"/>
            </w:tcBorders>
            <w:shd w:val="clear" w:color="auto" w:fill="auto"/>
            <w:tcMar>
              <w:top w:w="55" w:type="dxa"/>
              <w:left w:w="55" w:type="dxa"/>
              <w:bottom w:w="55" w:type="dxa"/>
              <w:right w:w="55" w:type="dxa"/>
            </w:tcMar>
            <w:vAlign w:val="bottom"/>
          </w:tcPr>
          <w:p w14:paraId="41BF9AC9" w14:textId="77777777" w:rsidR="00BB0A31" w:rsidRDefault="00BB0A31">
            <w:pPr>
              <w:suppressAutoHyphens w:val="0"/>
            </w:pPr>
          </w:p>
        </w:tc>
      </w:tr>
      <w:tr w:rsidR="00BB0A31" w14:paraId="2C73D6B3" w14:textId="77777777">
        <w:tc>
          <w:tcPr>
            <w:tcW w:w="2924" w:type="dxa"/>
            <w:tcBorders>
              <w:bottom w:val="single" w:sz="2" w:space="0" w:color="000000"/>
            </w:tcBorders>
            <w:shd w:val="clear" w:color="auto" w:fill="auto"/>
            <w:tcMar>
              <w:top w:w="55" w:type="dxa"/>
              <w:left w:w="55" w:type="dxa"/>
              <w:bottom w:w="55" w:type="dxa"/>
              <w:right w:w="55" w:type="dxa"/>
            </w:tcMar>
          </w:tcPr>
          <w:p w14:paraId="57091115" w14:textId="77777777" w:rsidR="00BB0A31" w:rsidRDefault="000A3CCD">
            <w:pPr>
              <w:pStyle w:val="TableContents"/>
              <w:rPr>
                <w:lang w:val="en-US"/>
              </w:rPr>
            </w:pPr>
            <w:r>
              <w:rPr>
                <w:lang w:val="en-US"/>
              </w:rPr>
              <w:t xml:space="preserve">     First flowering date : year</w:t>
            </w:r>
          </w:p>
        </w:tc>
        <w:tc>
          <w:tcPr>
            <w:tcW w:w="791" w:type="dxa"/>
            <w:tcBorders>
              <w:bottom w:val="single" w:sz="2" w:space="0" w:color="000000"/>
            </w:tcBorders>
            <w:shd w:val="clear" w:color="auto" w:fill="auto"/>
            <w:tcMar>
              <w:top w:w="55" w:type="dxa"/>
              <w:left w:w="55" w:type="dxa"/>
              <w:bottom w:w="55" w:type="dxa"/>
              <w:right w:w="55" w:type="dxa"/>
            </w:tcMar>
          </w:tcPr>
          <w:p w14:paraId="11E12B46" w14:textId="77777777" w:rsidR="00BB0A31" w:rsidRDefault="000A3CCD">
            <w:pPr>
              <w:pStyle w:val="TableContents"/>
              <w:jc w:val="center"/>
              <w:rPr>
                <w:lang w:val="en-US"/>
              </w:rPr>
            </w:pPr>
            <w:r>
              <w:rPr>
                <w:lang w:val="en-US"/>
              </w:rPr>
              <w:t>36.46</w:t>
            </w:r>
          </w:p>
        </w:tc>
        <w:tc>
          <w:tcPr>
            <w:tcW w:w="491" w:type="dxa"/>
            <w:tcBorders>
              <w:bottom w:val="single" w:sz="2" w:space="0" w:color="000000"/>
            </w:tcBorders>
            <w:shd w:val="clear" w:color="auto" w:fill="auto"/>
            <w:tcMar>
              <w:top w:w="55" w:type="dxa"/>
              <w:left w:w="55" w:type="dxa"/>
              <w:bottom w:w="55" w:type="dxa"/>
              <w:right w:w="55" w:type="dxa"/>
            </w:tcMar>
          </w:tcPr>
          <w:p w14:paraId="0645CB57" w14:textId="77777777" w:rsidR="00BB0A31" w:rsidRDefault="000A3CCD">
            <w:pPr>
              <w:pStyle w:val="TableContents"/>
              <w:rPr>
                <w:lang w:val="en-US"/>
              </w:rPr>
            </w:pPr>
            <w:r>
              <w:rPr>
                <w:lang w:val="en-US"/>
              </w:rPr>
              <w:t>*</w:t>
            </w:r>
          </w:p>
        </w:tc>
        <w:tc>
          <w:tcPr>
            <w:tcW w:w="1394" w:type="dxa"/>
            <w:tcBorders>
              <w:bottom w:val="single" w:sz="2" w:space="0" w:color="000000"/>
            </w:tcBorders>
            <w:shd w:val="clear" w:color="auto" w:fill="auto"/>
            <w:tcMar>
              <w:top w:w="55" w:type="dxa"/>
              <w:left w:w="55" w:type="dxa"/>
              <w:bottom w:w="55" w:type="dxa"/>
              <w:right w:w="55" w:type="dxa"/>
            </w:tcMar>
          </w:tcPr>
          <w:p w14:paraId="3E9670D8" w14:textId="77777777" w:rsidR="00BB0A31" w:rsidRDefault="000A3CCD">
            <w:pPr>
              <w:pStyle w:val="TableContents"/>
              <w:jc w:val="center"/>
              <w:rPr>
                <w:lang w:val="en-US"/>
              </w:rPr>
            </w:pPr>
            <w:r>
              <w:rPr>
                <w:lang w:val="en-US"/>
              </w:rPr>
              <w:t>21</w:t>
            </w:r>
          </w:p>
        </w:tc>
      </w:tr>
      <w:tr w:rsidR="00BB0A31" w14:paraId="7EA652C7" w14:textId="77777777">
        <w:tc>
          <w:tcPr>
            <w:tcW w:w="2924" w:type="dxa"/>
            <w:shd w:val="clear" w:color="auto" w:fill="auto"/>
            <w:tcMar>
              <w:top w:w="55" w:type="dxa"/>
              <w:left w:w="55" w:type="dxa"/>
              <w:bottom w:w="55" w:type="dxa"/>
              <w:right w:w="55" w:type="dxa"/>
            </w:tcMar>
          </w:tcPr>
          <w:p w14:paraId="73006EC3" w14:textId="77777777" w:rsidR="00BB0A31" w:rsidRDefault="000A3CCD">
            <w:pPr>
              <w:pStyle w:val="TableContents"/>
              <w:rPr>
                <w:lang w:val="en-US"/>
              </w:rPr>
            </w:pPr>
            <w:r>
              <w:rPr>
                <w:lang w:val="en-US"/>
              </w:rPr>
              <w:t>B) Direct selection</w:t>
            </w:r>
          </w:p>
        </w:tc>
        <w:tc>
          <w:tcPr>
            <w:tcW w:w="791" w:type="dxa"/>
            <w:vMerge w:val="restart"/>
            <w:shd w:val="clear" w:color="auto" w:fill="auto"/>
            <w:tcMar>
              <w:top w:w="55" w:type="dxa"/>
              <w:left w:w="55" w:type="dxa"/>
              <w:bottom w:w="55" w:type="dxa"/>
              <w:right w:w="55" w:type="dxa"/>
            </w:tcMar>
            <w:vAlign w:val="bottom"/>
          </w:tcPr>
          <w:p w14:paraId="72A61198" w14:textId="77777777" w:rsidR="00BB0A31" w:rsidRDefault="000A3CCD">
            <w:pPr>
              <w:pStyle w:val="TableContents"/>
              <w:jc w:val="right"/>
              <w:rPr>
                <w:lang w:val="en-US"/>
              </w:rPr>
            </w:pPr>
            <w:r>
              <w:rPr>
                <w:lang w:val="en-US"/>
              </w:rPr>
              <w:t>33.89</w:t>
            </w:r>
          </w:p>
        </w:tc>
        <w:tc>
          <w:tcPr>
            <w:tcW w:w="491" w:type="dxa"/>
            <w:vMerge w:val="restart"/>
            <w:shd w:val="clear" w:color="auto" w:fill="auto"/>
            <w:tcMar>
              <w:top w:w="55" w:type="dxa"/>
              <w:left w:w="55" w:type="dxa"/>
              <w:bottom w:w="55" w:type="dxa"/>
              <w:right w:w="55" w:type="dxa"/>
            </w:tcMar>
            <w:vAlign w:val="bottom"/>
          </w:tcPr>
          <w:p w14:paraId="67FDDDA4" w14:textId="77777777" w:rsidR="00BB0A31" w:rsidRDefault="000A3CCD">
            <w:pPr>
              <w:pStyle w:val="TableContents"/>
              <w:rPr>
                <w:lang w:val="en-US"/>
              </w:rPr>
            </w:pPr>
            <w:r>
              <w:rPr>
                <w:lang w:val="en-US"/>
              </w:rPr>
              <w:t>***</w:t>
            </w:r>
          </w:p>
        </w:tc>
        <w:tc>
          <w:tcPr>
            <w:tcW w:w="1394" w:type="dxa"/>
            <w:vMerge w:val="restart"/>
            <w:shd w:val="clear" w:color="auto" w:fill="auto"/>
            <w:tcMar>
              <w:top w:w="55" w:type="dxa"/>
              <w:left w:w="55" w:type="dxa"/>
              <w:bottom w:w="55" w:type="dxa"/>
              <w:right w:w="55" w:type="dxa"/>
            </w:tcMar>
            <w:vAlign w:val="bottom"/>
          </w:tcPr>
          <w:p w14:paraId="112CCC4D" w14:textId="77777777" w:rsidR="00BB0A31" w:rsidRDefault="000A3CCD">
            <w:pPr>
              <w:pStyle w:val="TableContents"/>
              <w:jc w:val="center"/>
              <w:rPr>
                <w:lang w:val="en-US"/>
              </w:rPr>
            </w:pPr>
            <w:r>
              <w:rPr>
                <w:lang w:val="en-US"/>
              </w:rPr>
              <w:t>1</w:t>
            </w:r>
          </w:p>
        </w:tc>
      </w:tr>
      <w:tr w:rsidR="00BB0A31" w14:paraId="1DF64600" w14:textId="77777777">
        <w:tc>
          <w:tcPr>
            <w:tcW w:w="2924" w:type="dxa"/>
            <w:shd w:val="clear" w:color="auto" w:fill="auto"/>
            <w:tcMar>
              <w:top w:w="55" w:type="dxa"/>
              <w:left w:w="55" w:type="dxa"/>
              <w:bottom w:w="55" w:type="dxa"/>
              <w:right w:w="55" w:type="dxa"/>
            </w:tcMar>
          </w:tcPr>
          <w:p w14:paraId="4DC28DF5" w14:textId="77777777" w:rsidR="00BB0A31" w:rsidRDefault="000A3CCD">
            <w:pPr>
              <w:pStyle w:val="TableContents"/>
              <w:rPr>
                <w:lang w:val="en-US"/>
              </w:rPr>
            </w:pPr>
            <w:r>
              <w:rPr>
                <w:lang w:val="en-US"/>
              </w:rPr>
              <w:t xml:space="preserve">     First flowering date</w:t>
            </w:r>
          </w:p>
        </w:tc>
        <w:tc>
          <w:tcPr>
            <w:tcW w:w="791" w:type="dxa"/>
            <w:vMerge/>
            <w:shd w:val="clear" w:color="auto" w:fill="auto"/>
            <w:tcMar>
              <w:top w:w="55" w:type="dxa"/>
              <w:left w:w="55" w:type="dxa"/>
              <w:bottom w:w="55" w:type="dxa"/>
              <w:right w:w="55" w:type="dxa"/>
            </w:tcMar>
            <w:vAlign w:val="bottom"/>
          </w:tcPr>
          <w:p w14:paraId="3BCCDEF9" w14:textId="77777777" w:rsidR="00BB0A31" w:rsidRDefault="00BB0A31">
            <w:pPr>
              <w:suppressAutoHyphens w:val="0"/>
            </w:pPr>
          </w:p>
        </w:tc>
        <w:tc>
          <w:tcPr>
            <w:tcW w:w="491" w:type="dxa"/>
            <w:vMerge/>
            <w:shd w:val="clear" w:color="auto" w:fill="auto"/>
            <w:tcMar>
              <w:top w:w="55" w:type="dxa"/>
              <w:left w:w="55" w:type="dxa"/>
              <w:bottom w:w="55" w:type="dxa"/>
              <w:right w:w="55" w:type="dxa"/>
            </w:tcMar>
            <w:vAlign w:val="bottom"/>
          </w:tcPr>
          <w:p w14:paraId="3D92D0AC" w14:textId="77777777" w:rsidR="00BB0A31" w:rsidRDefault="00BB0A31">
            <w:pPr>
              <w:suppressAutoHyphens w:val="0"/>
            </w:pPr>
          </w:p>
        </w:tc>
        <w:tc>
          <w:tcPr>
            <w:tcW w:w="1394" w:type="dxa"/>
            <w:vMerge/>
            <w:shd w:val="clear" w:color="auto" w:fill="auto"/>
            <w:tcMar>
              <w:top w:w="55" w:type="dxa"/>
              <w:left w:w="55" w:type="dxa"/>
              <w:bottom w:w="55" w:type="dxa"/>
              <w:right w:w="55" w:type="dxa"/>
            </w:tcMar>
            <w:vAlign w:val="bottom"/>
          </w:tcPr>
          <w:p w14:paraId="445C24A2" w14:textId="77777777" w:rsidR="00BB0A31" w:rsidRDefault="00BB0A31">
            <w:pPr>
              <w:suppressAutoHyphens w:val="0"/>
            </w:pPr>
          </w:p>
        </w:tc>
      </w:tr>
      <w:tr w:rsidR="00BB0A31" w14:paraId="7E911867" w14:textId="77777777">
        <w:tc>
          <w:tcPr>
            <w:tcW w:w="2924" w:type="dxa"/>
            <w:shd w:val="clear" w:color="auto" w:fill="auto"/>
            <w:tcMar>
              <w:top w:w="55" w:type="dxa"/>
              <w:left w:w="55" w:type="dxa"/>
              <w:bottom w:w="55" w:type="dxa"/>
              <w:right w:w="55" w:type="dxa"/>
            </w:tcMar>
          </w:tcPr>
          <w:p w14:paraId="0BE83E1A" w14:textId="77777777" w:rsidR="00BB0A31" w:rsidRDefault="000A3CCD">
            <w:pPr>
              <w:pStyle w:val="TableContents"/>
              <w:rPr>
                <w:lang w:val="en-US"/>
              </w:rPr>
            </w:pPr>
            <w:r>
              <w:rPr>
                <w:lang w:val="en-US"/>
              </w:rPr>
              <w:t xml:space="preserve">     Number of flowers</w:t>
            </w:r>
          </w:p>
        </w:tc>
        <w:tc>
          <w:tcPr>
            <w:tcW w:w="791" w:type="dxa"/>
            <w:shd w:val="clear" w:color="auto" w:fill="auto"/>
            <w:tcMar>
              <w:top w:w="55" w:type="dxa"/>
              <w:left w:w="55" w:type="dxa"/>
              <w:bottom w:w="55" w:type="dxa"/>
              <w:right w:w="55" w:type="dxa"/>
            </w:tcMar>
          </w:tcPr>
          <w:p w14:paraId="67A32596" w14:textId="77777777" w:rsidR="00BB0A31" w:rsidRDefault="000A3CCD">
            <w:pPr>
              <w:pStyle w:val="TableContents"/>
              <w:jc w:val="right"/>
              <w:rPr>
                <w:lang w:val="en-US"/>
              </w:rPr>
            </w:pPr>
            <w:r>
              <w:rPr>
                <w:lang w:val="en-US"/>
              </w:rPr>
              <w:t>64.79</w:t>
            </w:r>
          </w:p>
        </w:tc>
        <w:tc>
          <w:tcPr>
            <w:tcW w:w="491" w:type="dxa"/>
            <w:shd w:val="clear" w:color="auto" w:fill="auto"/>
            <w:tcMar>
              <w:top w:w="55" w:type="dxa"/>
              <w:left w:w="55" w:type="dxa"/>
              <w:bottom w:w="55" w:type="dxa"/>
              <w:right w:w="55" w:type="dxa"/>
            </w:tcMar>
          </w:tcPr>
          <w:p w14:paraId="78E5E9E5" w14:textId="77777777" w:rsidR="00BB0A31" w:rsidRDefault="000A3CCD">
            <w:pPr>
              <w:pStyle w:val="TableContents"/>
              <w:rPr>
                <w:lang w:val="en-US"/>
              </w:rPr>
            </w:pPr>
            <w:r>
              <w:rPr>
                <w:lang w:val="en-US"/>
              </w:rPr>
              <w:t>***</w:t>
            </w:r>
          </w:p>
        </w:tc>
        <w:tc>
          <w:tcPr>
            <w:tcW w:w="1394" w:type="dxa"/>
            <w:shd w:val="clear" w:color="auto" w:fill="auto"/>
            <w:tcMar>
              <w:top w:w="55" w:type="dxa"/>
              <w:left w:w="55" w:type="dxa"/>
              <w:bottom w:w="55" w:type="dxa"/>
              <w:right w:w="55" w:type="dxa"/>
            </w:tcMar>
          </w:tcPr>
          <w:p w14:paraId="274AE071" w14:textId="77777777" w:rsidR="00BB0A31" w:rsidRDefault="000A3CCD">
            <w:pPr>
              <w:pStyle w:val="TableContents"/>
              <w:jc w:val="center"/>
              <w:rPr>
                <w:lang w:val="en-US"/>
              </w:rPr>
            </w:pPr>
            <w:r>
              <w:rPr>
                <w:lang w:val="en-US"/>
              </w:rPr>
              <w:t>1</w:t>
            </w:r>
          </w:p>
        </w:tc>
      </w:tr>
      <w:tr w:rsidR="00BB0A31" w14:paraId="21756113" w14:textId="77777777">
        <w:tc>
          <w:tcPr>
            <w:tcW w:w="2924" w:type="dxa"/>
            <w:tcBorders>
              <w:bottom w:val="single" w:sz="2" w:space="0" w:color="000000"/>
            </w:tcBorders>
            <w:shd w:val="clear" w:color="auto" w:fill="auto"/>
            <w:tcMar>
              <w:top w:w="55" w:type="dxa"/>
              <w:left w:w="55" w:type="dxa"/>
              <w:bottom w:w="55" w:type="dxa"/>
              <w:right w:w="55" w:type="dxa"/>
            </w:tcMar>
          </w:tcPr>
          <w:p w14:paraId="1F6220F4" w14:textId="77777777" w:rsidR="00BB0A31" w:rsidRDefault="000A3CCD">
            <w:pPr>
              <w:pStyle w:val="TableContents"/>
              <w:rPr>
                <w:lang w:val="en-US"/>
              </w:rPr>
            </w:pPr>
            <w:r>
              <w:rPr>
                <w:lang w:val="en-US"/>
              </w:rPr>
              <w:t xml:space="preserve">     First flowering date : year</w:t>
            </w:r>
          </w:p>
        </w:tc>
        <w:tc>
          <w:tcPr>
            <w:tcW w:w="791" w:type="dxa"/>
            <w:tcBorders>
              <w:bottom w:val="single" w:sz="2" w:space="0" w:color="000000"/>
            </w:tcBorders>
            <w:shd w:val="clear" w:color="auto" w:fill="auto"/>
            <w:tcMar>
              <w:top w:w="55" w:type="dxa"/>
              <w:left w:w="55" w:type="dxa"/>
              <w:bottom w:w="55" w:type="dxa"/>
              <w:right w:w="55" w:type="dxa"/>
            </w:tcMar>
          </w:tcPr>
          <w:p w14:paraId="1296FC19" w14:textId="77777777" w:rsidR="00BB0A31" w:rsidRDefault="000A3CCD">
            <w:pPr>
              <w:pStyle w:val="TableContents"/>
              <w:jc w:val="right"/>
              <w:rPr>
                <w:lang w:val="en-US"/>
              </w:rPr>
            </w:pPr>
            <w:r>
              <w:rPr>
                <w:lang w:val="en-US"/>
              </w:rPr>
              <w:t>37.87</w:t>
            </w:r>
          </w:p>
        </w:tc>
        <w:tc>
          <w:tcPr>
            <w:tcW w:w="491" w:type="dxa"/>
            <w:tcBorders>
              <w:bottom w:val="single" w:sz="2" w:space="0" w:color="000000"/>
            </w:tcBorders>
            <w:shd w:val="clear" w:color="auto" w:fill="auto"/>
            <w:tcMar>
              <w:top w:w="55" w:type="dxa"/>
              <w:left w:w="55" w:type="dxa"/>
              <w:bottom w:w="55" w:type="dxa"/>
              <w:right w:w="55" w:type="dxa"/>
            </w:tcMar>
          </w:tcPr>
          <w:p w14:paraId="4551FB30" w14:textId="77777777" w:rsidR="00BB0A31" w:rsidRDefault="000A3CCD">
            <w:pPr>
              <w:pStyle w:val="TableContents"/>
              <w:rPr>
                <w:lang w:val="en-US"/>
              </w:rPr>
            </w:pPr>
            <w:r>
              <w:rPr>
                <w:lang w:val="en-US"/>
              </w:rPr>
              <w:t>*</w:t>
            </w:r>
          </w:p>
        </w:tc>
        <w:tc>
          <w:tcPr>
            <w:tcW w:w="1394" w:type="dxa"/>
            <w:tcBorders>
              <w:bottom w:val="single" w:sz="2" w:space="0" w:color="000000"/>
            </w:tcBorders>
            <w:shd w:val="clear" w:color="auto" w:fill="auto"/>
            <w:tcMar>
              <w:top w:w="55" w:type="dxa"/>
              <w:left w:w="55" w:type="dxa"/>
              <w:bottom w:w="55" w:type="dxa"/>
              <w:right w:w="55" w:type="dxa"/>
            </w:tcMar>
          </w:tcPr>
          <w:p w14:paraId="751E2B70" w14:textId="77777777" w:rsidR="00BB0A31" w:rsidRDefault="000A3CCD">
            <w:pPr>
              <w:pStyle w:val="TableContents"/>
              <w:jc w:val="center"/>
              <w:rPr>
                <w:lang w:val="en-US"/>
              </w:rPr>
            </w:pPr>
            <w:r>
              <w:rPr>
                <w:lang w:val="en-US"/>
              </w:rPr>
              <w:t>21</w:t>
            </w:r>
          </w:p>
        </w:tc>
      </w:tr>
    </w:tbl>
    <w:p w14:paraId="2F19D345" w14:textId="77777777" w:rsidR="00BB0A31" w:rsidRDefault="000A3CCD">
      <w:pPr>
        <w:pStyle w:val="PreformattedText"/>
        <w:spacing w:line="480" w:lineRule="auto"/>
        <w:rPr>
          <w:rFonts w:ascii="Times New Roman" w:eastAsia="Segoe UI" w:hAnsi="Times New Roman" w:cs="Times New Roman"/>
          <w:color w:val="000000"/>
          <w:szCs w:val="24"/>
          <w:lang w:val="en-US"/>
        </w:rPr>
      </w:pPr>
      <w:r>
        <w:rPr>
          <w:rFonts w:ascii="Times New Roman" w:eastAsia="Segoe UI" w:hAnsi="Times New Roman" w:cs="Times New Roman"/>
          <w:color w:val="000000"/>
          <w:szCs w:val="24"/>
          <w:lang w:val="en-US"/>
        </w:rPr>
        <w:t>***P &lt; 0.001; **P &lt; 0.01; *P &lt; 0.05</w:t>
      </w:r>
    </w:p>
    <w:p w14:paraId="0CCACED8" w14:textId="77777777" w:rsidR="00BB0A31" w:rsidRDefault="000A3CCD">
      <w:pPr>
        <w:pStyle w:val="PreformattedText"/>
        <w:pageBreakBefore/>
        <w:spacing w:line="480" w:lineRule="auto"/>
      </w:pPr>
      <w:r>
        <w:rPr>
          <w:rFonts w:ascii="Times New Roman" w:hAnsi="Times New Roman" w:cs="Times New Roman"/>
          <w:sz w:val="24"/>
          <w:szCs w:val="24"/>
          <w:lang w:val="en-US"/>
        </w:rPr>
        <w:lastRenderedPageBreak/>
        <w:t xml:space="preserve">Table 4: Phenotypic selection models testing for effects of yearly climate </w:t>
      </w:r>
      <w:r>
        <w:rPr>
          <w:rFonts w:ascii="Times New Roman" w:eastAsia="SimSun" w:hAnsi="Times New Roman" w:cs="Times New Roman"/>
          <w:sz w:val="24"/>
          <w:szCs w:val="24"/>
          <w:lang w:val="en-US"/>
        </w:rPr>
        <w:t xml:space="preserve">on (A) total and (B) direct selection </w:t>
      </w:r>
      <w:r>
        <w:rPr>
          <w:rFonts w:ascii="Times New Roman" w:hAnsi="Times New Roman" w:cs="Times New Roman"/>
          <w:sz w:val="24"/>
          <w:szCs w:val="24"/>
          <w:lang w:val="en-US"/>
        </w:rPr>
        <w:t xml:space="preserve">on flowering time </w:t>
      </w:r>
      <w:r>
        <w:rPr>
          <w:rFonts w:ascii="Times New Roman" w:eastAsia="Segoe UI" w:hAnsi="Times New Roman" w:cs="Times New Roman"/>
          <w:sz w:val="24"/>
          <w:szCs w:val="24"/>
          <w:lang w:val="en-US"/>
        </w:rPr>
        <w:t xml:space="preserve">in </w:t>
      </w:r>
      <w:r>
        <w:rPr>
          <w:rFonts w:ascii="Times New Roman" w:eastAsia="Segoe UI" w:hAnsi="Times New Roman" w:cs="Times New Roman"/>
          <w:i/>
          <w:iCs/>
          <w:sz w:val="24"/>
          <w:szCs w:val="24"/>
          <w:lang w:val="en-US"/>
        </w:rPr>
        <w:t>Lathyrus vernus</w:t>
      </w:r>
      <w:r>
        <w:rPr>
          <w:rFonts w:ascii="Times New Roman" w:eastAsia="Segoe UI" w:hAnsi="Times New Roman" w:cs="Times New Roman"/>
          <w:sz w:val="24"/>
          <w:szCs w:val="24"/>
          <w:lang w:val="en-US"/>
        </w:rPr>
        <w:t xml:space="preserve"> in 22 study years. Results are from linear mixed models including the interactions of first flowering date with climatic variables. </w:t>
      </w:r>
      <w:commentRangeStart w:id="1151"/>
      <w:r>
        <w:rPr>
          <w:rFonts w:ascii="Times New Roman" w:eastAsia="Segoe UI" w:hAnsi="Times New Roman" w:cs="Times New Roman"/>
          <w:sz w:val="24"/>
          <w:szCs w:val="24"/>
          <w:lang w:val="en-US"/>
        </w:rPr>
        <w:t xml:space="preserve">The included interactions were selected </w:t>
      </w:r>
      <w:r>
        <w:rPr>
          <w:rFonts w:ascii="Times New Roman" w:eastAsia="SimSun" w:hAnsi="Times New Roman" w:cs="Times New Roman"/>
          <w:sz w:val="24"/>
          <w:szCs w:val="24"/>
          <w:lang w:val="en-US"/>
        </w:rPr>
        <w:t xml:space="preserve">because they had a significant effect in the averaged models resulting from model selection (see Table S5). </w:t>
      </w:r>
      <w:commentRangeEnd w:id="1151"/>
      <w:r w:rsidR="00067412">
        <w:rPr>
          <w:rStyle w:val="CommentReference"/>
          <w:rFonts w:ascii="Times New Roman" w:eastAsia="SimSun" w:hAnsi="Times New Roman" w:cs="Mangal"/>
          <w:lang w:val="en-US"/>
        </w:rPr>
        <w:commentReference w:id="1151"/>
      </w:r>
      <w:r>
        <w:rPr>
          <w:rFonts w:ascii="Times New Roman" w:eastAsia="SimSun" w:hAnsi="Times New Roman" w:cs="Times New Roman"/>
          <w:sz w:val="24"/>
          <w:szCs w:val="24"/>
          <w:lang w:val="en-US"/>
        </w:rPr>
        <w:t xml:space="preserve">In (B), all candidate models included number of flowers as a condition trait. </w:t>
      </w:r>
      <w:r>
        <w:rPr>
          <w:rFonts w:ascii="Times New Roman" w:eastAsia="Segoe UI" w:hAnsi="Times New Roman" w:cs="Times New Roman"/>
          <w:sz w:val="24"/>
          <w:szCs w:val="24"/>
          <w:lang w:val="en-US"/>
        </w:rPr>
        <w:t>Fitness was estimated by the number of intact seeds. Traits were standardized and fitness relativized within years before analyses. Plant individual was included as a random effect.</w:t>
      </w:r>
    </w:p>
    <w:tbl>
      <w:tblPr>
        <w:tblW w:w="9354" w:type="dxa"/>
        <w:tblLayout w:type="fixed"/>
        <w:tblCellMar>
          <w:left w:w="10" w:type="dxa"/>
          <w:right w:w="10" w:type="dxa"/>
        </w:tblCellMar>
        <w:tblLook w:val="0000" w:firstRow="0" w:lastRow="0" w:firstColumn="0" w:lastColumn="0" w:noHBand="0" w:noVBand="0"/>
      </w:tblPr>
      <w:tblGrid>
        <w:gridCol w:w="4504"/>
        <w:gridCol w:w="782"/>
        <w:gridCol w:w="491"/>
        <w:gridCol w:w="1191"/>
        <w:gridCol w:w="153"/>
        <w:gridCol w:w="671"/>
        <w:gridCol w:w="491"/>
        <w:gridCol w:w="1071"/>
      </w:tblGrid>
      <w:tr w:rsidR="00BB0A31" w14:paraId="1B0E971C" w14:textId="77777777">
        <w:trPr>
          <w:trHeight w:val="6"/>
        </w:trPr>
        <w:tc>
          <w:tcPr>
            <w:tcW w:w="4504" w:type="dxa"/>
            <w:vMerge w:val="restart"/>
            <w:tcBorders>
              <w:bottom w:val="single" w:sz="2" w:space="0" w:color="000000"/>
            </w:tcBorders>
            <w:shd w:val="clear" w:color="auto" w:fill="auto"/>
            <w:tcMar>
              <w:top w:w="55" w:type="dxa"/>
              <w:left w:w="55" w:type="dxa"/>
              <w:bottom w:w="55" w:type="dxa"/>
              <w:right w:w="55" w:type="dxa"/>
            </w:tcMar>
            <w:vAlign w:val="bottom"/>
          </w:tcPr>
          <w:p w14:paraId="5B6DE09A" w14:textId="77777777" w:rsidR="00BB0A31" w:rsidRDefault="000A3CCD">
            <w:pPr>
              <w:pStyle w:val="Standard"/>
              <w:snapToGrid w:val="0"/>
              <w:rPr>
                <w:lang w:val="en-US"/>
              </w:rPr>
            </w:pPr>
            <w:r>
              <w:rPr>
                <w:lang w:val="en-US"/>
              </w:rPr>
              <w:t>Predictor variable</w:t>
            </w:r>
          </w:p>
        </w:tc>
        <w:tc>
          <w:tcPr>
            <w:tcW w:w="2464" w:type="dxa"/>
            <w:gridSpan w:val="3"/>
            <w:tcBorders>
              <w:top w:val="single" w:sz="2" w:space="0" w:color="000000"/>
              <w:bottom w:val="single" w:sz="2" w:space="0" w:color="000000"/>
            </w:tcBorders>
            <w:shd w:val="clear" w:color="auto" w:fill="auto"/>
            <w:tcMar>
              <w:top w:w="55" w:type="dxa"/>
              <w:left w:w="55" w:type="dxa"/>
              <w:bottom w:w="55" w:type="dxa"/>
              <w:right w:w="55" w:type="dxa"/>
            </w:tcMar>
            <w:vAlign w:val="center"/>
          </w:tcPr>
          <w:p w14:paraId="214E4D43" w14:textId="77777777" w:rsidR="00BB0A31" w:rsidRDefault="000A3CCD">
            <w:pPr>
              <w:pStyle w:val="TableContents"/>
              <w:jc w:val="center"/>
              <w:rPr>
                <w:lang w:val="en-US"/>
              </w:rPr>
            </w:pPr>
            <w:r>
              <w:rPr>
                <w:lang w:val="en-US"/>
              </w:rPr>
              <w:t>(A) Total selection</w:t>
            </w:r>
          </w:p>
        </w:tc>
        <w:tc>
          <w:tcPr>
            <w:tcW w:w="153" w:type="dxa"/>
            <w:shd w:val="clear" w:color="auto" w:fill="auto"/>
            <w:tcMar>
              <w:top w:w="55" w:type="dxa"/>
              <w:left w:w="55" w:type="dxa"/>
              <w:bottom w:w="55" w:type="dxa"/>
              <w:right w:w="55" w:type="dxa"/>
            </w:tcMar>
            <w:vAlign w:val="center"/>
          </w:tcPr>
          <w:p w14:paraId="53F6CA99" w14:textId="77777777" w:rsidR="00BB0A31" w:rsidRDefault="00BB0A31">
            <w:pPr>
              <w:pStyle w:val="TableContents"/>
              <w:jc w:val="center"/>
              <w:rPr>
                <w:lang w:val="en-US"/>
              </w:rPr>
            </w:pPr>
          </w:p>
        </w:tc>
        <w:tc>
          <w:tcPr>
            <w:tcW w:w="2233" w:type="dxa"/>
            <w:gridSpan w:val="3"/>
            <w:tcBorders>
              <w:top w:val="single" w:sz="2" w:space="0" w:color="000000"/>
              <w:bottom w:val="single" w:sz="2" w:space="0" w:color="000000"/>
            </w:tcBorders>
            <w:shd w:val="clear" w:color="auto" w:fill="auto"/>
            <w:tcMar>
              <w:top w:w="55" w:type="dxa"/>
              <w:left w:w="55" w:type="dxa"/>
              <w:bottom w:w="55" w:type="dxa"/>
              <w:right w:w="55" w:type="dxa"/>
            </w:tcMar>
            <w:vAlign w:val="center"/>
          </w:tcPr>
          <w:p w14:paraId="3DC71F75" w14:textId="77777777" w:rsidR="00BB0A31" w:rsidRDefault="000A3CCD">
            <w:pPr>
              <w:pStyle w:val="TableContents"/>
              <w:jc w:val="center"/>
              <w:rPr>
                <w:lang w:val="en-US"/>
              </w:rPr>
            </w:pPr>
            <w:r>
              <w:rPr>
                <w:lang w:val="en-US"/>
              </w:rPr>
              <w:t>(B) Direct selection</w:t>
            </w:r>
          </w:p>
        </w:tc>
      </w:tr>
      <w:tr w:rsidR="00BB0A31" w14:paraId="2E178E51" w14:textId="77777777">
        <w:trPr>
          <w:trHeight w:val="6"/>
        </w:trPr>
        <w:tc>
          <w:tcPr>
            <w:tcW w:w="4504" w:type="dxa"/>
            <w:vMerge/>
            <w:tcBorders>
              <w:bottom w:val="single" w:sz="2" w:space="0" w:color="000000"/>
            </w:tcBorders>
            <w:shd w:val="clear" w:color="auto" w:fill="auto"/>
            <w:tcMar>
              <w:top w:w="55" w:type="dxa"/>
              <w:left w:w="55" w:type="dxa"/>
              <w:bottom w:w="55" w:type="dxa"/>
              <w:right w:w="55" w:type="dxa"/>
            </w:tcMar>
            <w:vAlign w:val="bottom"/>
          </w:tcPr>
          <w:p w14:paraId="19C7CB37" w14:textId="77777777" w:rsidR="00BB0A31" w:rsidRDefault="00BB0A31">
            <w:pPr>
              <w:suppressAutoHyphens w:val="0"/>
            </w:pPr>
          </w:p>
        </w:tc>
        <w:tc>
          <w:tcPr>
            <w:tcW w:w="1273" w:type="dxa"/>
            <w:gridSpan w:val="2"/>
            <w:tcBorders>
              <w:bottom w:val="single" w:sz="2" w:space="0" w:color="000000"/>
            </w:tcBorders>
            <w:shd w:val="clear" w:color="auto" w:fill="auto"/>
            <w:tcMar>
              <w:top w:w="55" w:type="dxa"/>
              <w:left w:w="55" w:type="dxa"/>
              <w:bottom w:w="55" w:type="dxa"/>
              <w:right w:w="55" w:type="dxa"/>
            </w:tcMar>
            <w:vAlign w:val="center"/>
          </w:tcPr>
          <w:p w14:paraId="20CBBFBE" w14:textId="77777777" w:rsidR="00BB0A31" w:rsidRDefault="000A3CCD">
            <w:pPr>
              <w:pStyle w:val="TableContents"/>
              <w:jc w:val="center"/>
            </w:pPr>
            <w:r>
              <w:rPr>
                <w:rFonts w:ascii="Symbol" w:hAnsi="Symbol"/>
                <w:lang w:val="en-US"/>
              </w:rPr>
              <w:t></w:t>
            </w:r>
            <w:r>
              <w:rPr>
                <w:vertAlign w:val="superscript"/>
                <w:lang w:val="en-US"/>
              </w:rPr>
              <w:t>2</w:t>
            </w:r>
          </w:p>
        </w:tc>
        <w:tc>
          <w:tcPr>
            <w:tcW w:w="1191" w:type="dxa"/>
            <w:tcBorders>
              <w:bottom w:val="single" w:sz="2" w:space="0" w:color="000000"/>
            </w:tcBorders>
            <w:shd w:val="clear" w:color="auto" w:fill="auto"/>
            <w:tcMar>
              <w:top w:w="55" w:type="dxa"/>
              <w:left w:w="55" w:type="dxa"/>
              <w:bottom w:w="55" w:type="dxa"/>
              <w:right w:w="55" w:type="dxa"/>
            </w:tcMar>
            <w:vAlign w:val="center"/>
          </w:tcPr>
          <w:p w14:paraId="4387AFCB" w14:textId="77777777" w:rsidR="00BB0A31" w:rsidRDefault="000A3CCD">
            <w:pPr>
              <w:pStyle w:val="TableContents"/>
              <w:jc w:val="center"/>
              <w:rPr>
                <w:lang w:val="en-US"/>
              </w:rPr>
            </w:pPr>
            <w:r>
              <w:rPr>
                <w:lang w:val="en-US"/>
              </w:rPr>
              <w:t>Degrees</w:t>
            </w:r>
          </w:p>
          <w:p w14:paraId="476FDB6F" w14:textId="77777777" w:rsidR="00BB0A31" w:rsidRDefault="000A3CCD">
            <w:pPr>
              <w:pStyle w:val="TableContents"/>
              <w:jc w:val="center"/>
              <w:rPr>
                <w:lang w:val="en-US"/>
              </w:rPr>
            </w:pPr>
            <w:r>
              <w:rPr>
                <w:lang w:val="en-US"/>
              </w:rPr>
              <w:t>of freedom</w:t>
            </w:r>
          </w:p>
        </w:tc>
        <w:tc>
          <w:tcPr>
            <w:tcW w:w="153" w:type="dxa"/>
            <w:shd w:val="clear" w:color="auto" w:fill="auto"/>
            <w:tcMar>
              <w:top w:w="55" w:type="dxa"/>
              <w:left w:w="55" w:type="dxa"/>
              <w:bottom w:w="55" w:type="dxa"/>
              <w:right w:w="55" w:type="dxa"/>
            </w:tcMar>
            <w:vAlign w:val="center"/>
          </w:tcPr>
          <w:p w14:paraId="2941FF40" w14:textId="77777777" w:rsidR="00BB0A31" w:rsidRDefault="00BB0A31">
            <w:pPr>
              <w:pStyle w:val="TableContents"/>
              <w:jc w:val="center"/>
              <w:rPr>
                <w:lang w:val="en-US"/>
              </w:rPr>
            </w:pPr>
          </w:p>
        </w:tc>
        <w:tc>
          <w:tcPr>
            <w:tcW w:w="1162" w:type="dxa"/>
            <w:gridSpan w:val="2"/>
            <w:tcBorders>
              <w:bottom w:val="single" w:sz="2" w:space="0" w:color="000000"/>
            </w:tcBorders>
            <w:shd w:val="clear" w:color="auto" w:fill="auto"/>
            <w:tcMar>
              <w:top w:w="55" w:type="dxa"/>
              <w:left w:w="55" w:type="dxa"/>
              <w:bottom w:w="55" w:type="dxa"/>
              <w:right w:w="55" w:type="dxa"/>
            </w:tcMar>
            <w:vAlign w:val="center"/>
          </w:tcPr>
          <w:p w14:paraId="63EA107E" w14:textId="77777777" w:rsidR="00BB0A31" w:rsidRDefault="000A3CCD">
            <w:pPr>
              <w:pStyle w:val="TableContents"/>
              <w:jc w:val="center"/>
            </w:pPr>
            <w:r>
              <w:rPr>
                <w:rFonts w:ascii="Symbol" w:hAnsi="Symbol"/>
                <w:lang w:val="en-US"/>
              </w:rPr>
              <w:t></w:t>
            </w:r>
            <w:r>
              <w:rPr>
                <w:vertAlign w:val="superscript"/>
                <w:lang w:val="en-US"/>
              </w:rPr>
              <w:t>2</w:t>
            </w:r>
          </w:p>
        </w:tc>
        <w:tc>
          <w:tcPr>
            <w:tcW w:w="1071" w:type="dxa"/>
            <w:tcBorders>
              <w:bottom w:val="single" w:sz="2" w:space="0" w:color="000000"/>
            </w:tcBorders>
            <w:shd w:val="clear" w:color="auto" w:fill="auto"/>
            <w:tcMar>
              <w:top w:w="55" w:type="dxa"/>
              <w:left w:w="55" w:type="dxa"/>
              <w:bottom w:w="55" w:type="dxa"/>
              <w:right w:w="55" w:type="dxa"/>
            </w:tcMar>
            <w:vAlign w:val="center"/>
          </w:tcPr>
          <w:p w14:paraId="25878E3D" w14:textId="77777777" w:rsidR="00BB0A31" w:rsidRDefault="000A3CCD">
            <w:pPr>
              <w:pStyle w:val="TableContents"/>
              <w:jc w:val="center"/>
              <w:rPr>
                <w:lang w:val="en-US"/>
              </w:rPr>
            </w:pPr>
            <w:r>
              <w:rPr>
                <w:lang w:val="en-US"/>
              </w:rPr>
              <w:t>Degrees</w:t>
            </w:r>
          </w:p>
          <w:p w14:paraId="5C68732E" w14:textId="77777777" w:rsidR="00BB0A31" w:rsidRDefault="000A3CCD">
            <w:pPr>
              <w:pStyle w:val="TableContents"/>
              <w:jc w:val="center"/>
              <w:rPr>
                <w:lang w:val="en-US"/>
              </w:rPr>
            </w:pPr>
            <w:r>
              <w:rPr>
                <w:lang w:val="en-US"/>
              </w:rPr>
              <w:t>f freedom</w:t>
            </w:r>
          </w:p>
        </w:tc>
      </w:tr>
      <w:tr w:rsidR="00BB0A31" w14:paraId="47BC703D" w14:textId="77777777">
        <w:trPr>
          <w:trHeight w:val="259"/>
        </w:trPr>
        <w:tc>
          <w:tcPr>
            <w:tcW w:w="4504" w:type="dxa"/>
            <w:shd w:val="clear" w:color="auto" w:fill="auto"/>
            <w:tcMar>
              <w:top w:w="55" w:type="dxa"/>
              <w:left w:w="55" w:type="dxa"/>
              <w:bottom w:w="55" w:type="dxa"/>
              <w:right w:w="55" w:type="dxa"/>
            </w:tcMar>
          </w:tcPr>
          <w:p w14:paraId="58BB94C3" w14:textId="77777777" w:rsidR="00BB0A31" w:rsidRDefault="000A3CCD">
            <w:pPr>
              <w:pStyle w:val="TableContents"/>
              <w:rPr>
                <w:lang w:val="en-US"/>
              </w:rPr>
            </w:pPr>
            <w:r>
              <w:rPr>
                <w:lang w:val="en-US"/>
              </w:rPr>
              <w:t>First flowering date</w:t>
            </w:r>
          </w:p>
        </w:tc>
        <w:tc>
          <w:tcPr>
            <w:tcW w:w="782" w:type="dxa"/>
            <w:tcBorders>
              <w:top w:val="single" w:sz="2" w:space="0" w:color="000000"/>
            </w:tcBorders>
            <w:shd w:val="clear" w:color="auto" w:fill="auto"/>
            <w:tcMar>
              <w:top w:w="55" w:type="dxa"/>
              <w:left w:w="55" w:type="dxa"/>
              <w:bottom w:w="55" w:type="dxa"/>
              <w:right w:w="55" w:type="dxa"/>
            </w:tcMar>
          </w:tcPr>
          <w:p w14:paraId="2F46E6CA"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110.44</w:t>
            </w:r>
          </w:p>
        </w:tc>
        <w:tc>
          <w:tcPr>
            <w:tcW w:w="491" w:type="dxa"/>
            <w:tcBorders>
              <w:top w:val="single" w:sz="2" w:space="0" w:color="000000"/>
            </w:tcBorders>
            <w:shd w:val="clear" w:color="auto" w:fill="auto"/>
            <w:tcMar>
              <w:top w:w="55" w:type="dxa"/>
              <w:left w:w="55" w:type="dxa"/>
              <w:bottom w:w="55" w:type="dxa"/>
              <w:right w:w="55" w:type="dxa"/>
            </w:tcMar>
          </w:tcPr>
          <w:p w14:paraId="4E10A714" w14:textId="77777777" w:rsidR="00BB0A31" w:rsidRDefault="000A3CCD">
            <w:pPr>
              <w:pStyle w:val="TableContents"/>
              <w:rPr>
                <w:lang w:val="en-US"/>
              </w:rPr>
            </w:pPr>
            <w:r>
              <w:rPr>
                <w:lang w:val="en-US"/>
              </w:rPr>
              <w:t>***</w:t>
            </w:r>
          </w:p>
        </w:tc>
        <w:tc>
          <w:tcPr>
            <w:tcW w:w="1191" w:type="dxa"/>
            <w:shd w:val="clear" w:color="auto" w:fill="auto"/>
            <w:tcMar>
              <w:top w:w="55" w:type="dxa"/>
              <w:left w:w="55" w:type="dxa"/>
              <w:bottom w:w="55" w:type="dxa"/>
              <w:right w:w="55" w:type="dxa"/>
            </w:tcMar>
          </w:tcPr>
          <w:p w14:paraId="6FE67FFB" w14:textId="77777777" w:rsidR="00BB0A31" w:rsidRDefault="000A3CCD">
            <w:pPr>
              <w:pStyle w:val="TableContents"/>
              <w:jc w:val="center"/>
              <w:rPr>
                <w:lang w:val="en-US"/>
              </w:rPr>
            </w:pPr>
            <w:r>
              <w:rPr>
                <w:lang w:val="en-US"/>
              </w:rPr>
              <w:t>1</w:t>
            </w:r>
          </w:p>
        </w:tc>
        <w:tc>
          <w:tcPr>
            <w:tcW w:w="153" w:type="dxa"/>
            <w:tcBorders>
              <w:top w:val="single" w:sz="2" w:space="0" w:color="000000"/>
            </w:tcBorders>
            <w:shd w:val="clear" w:color="auto" w:fill="auto"/>
            <w:tcMar>
              <w:top w:w="55" w:type="dxa"/>
              <w:left w:w="55" w:type="dxa"/>
              <w:bottom w:w="55" w:type="dxa"/>
              <w:right w:w="55" w:type="dxa"/>
            </w:tcMar>
          </w:tcPr>
          <w:p w14:paraId="78C8B897" w14:textId="77777777" w:rsidR="00BB0A31" w:rsidRDefault="00BB0A31">
            <w:pPr>
              <w:pStyle w:val="TableContents"/>
              <w:jc w:val="center"/>
              <w:rPr>
                <w:lang w:val="en-US"/>
              </w:rPr>
            </w:pPr>
          </w:p>
        </w:tc>
        <w:tc>
          <w:tcPr>
            <w:tcW w:w="671" w:type="dxa"/>
            <w:tcBorders>
              <w:top w:val="single" w:sz="2" w:space="0" w:color="000000"/>
            </w:tcBorders>
            <w:shd w:val="clear" w:color="auto" w:fill="auto"/>
            <w:tcMar>
              <w:top w:w="55" w:type="dxa"/>
              <w:left w:w="55" w:type="dxa"/>
              <w:bottom w:w="55" w:type="dxa"/>
              <w:right w:w="55" w:type="dxa"/>
            </w:tcMar>
          </w:tcPr>
          <w:p w14:paraId="475E7529"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33.93</w:t>
            </w:r>
          </w:p>
        </w:tc>
        <w:tc>
          <w:tcPr>
            <w:tcW w:w="491" w:type="dxa"/>
            <w:tcBorders>
              <w:top w:val="single" w:sz="2" w:space="0" w:color="000000"/>
            </w:tcBorders>
            <w:shd w:val="clear" w:color="auto" w:fill="auto"/>
            <w:tcMar>
              <w:top w:w="55" w:type="dxa"/>
              <w:left w:w="55" w:type="dxa"/>
              <w:bottom w:w="55" w:type="dxa"/>
              <w:right w:w="55" w:type="dxa"/>
            </w:tcMar>
          </w:tcPr>
          <w:p w14:paraId="0DC18CED" w14:textId="77777777" w:rsidR="00BB0A31" w:rsidRDefault="000A3CCD">
            <w:pPr>
              <w:pStyle w:val="TableContents"/>
              <w:rPr>
                <w:lang w:val="en-US"/>
              </w:rPr>
            </w:pPr>
            <w:r>
              <w:rPr>
                <w:lang w:val="en-US"/>
              </w:rPr>
              <w:t>***</w:t>
            </w:r>
          </w:p>
        </w:tc>
        <w:tc>
          <w:tcPr>
            <w:tcW w:w="1071" w:type="dxa"/>
            <w:shd w:val="clear" w:color="auto" w:fill="auto"/>
            <w:tcMar>
              <w:top w:w="55" w:type="dxa"/>
              <w:left w:w="55" w:type="dxa"/>
              <w:bottom w:w="55" w:type="dxa"/>
              <w:right w:w="55" w:type="dxa"/>
            </w:tcMar>
          </w:tcPr>
          <w:p w14:paraId="55480A35" w14:textId="77777777" w:rsidR="00BB0A31" w:rsidRDefault="000A3CCD">
            <w:pPr>
              <w:pStyle w:val="TableContents"/>
              <w:jc w:val="center"/>
              <w:rPr>
                <w:lang w:val="en-US"/>
              </w:rPr>
            </w:pPr>
            <w:r>
              <w:rPr>
                <w:lang w:val="en-US"/>
              </w:rPr>
              <w:t>1</w:t>
            </w:r>
          </w:p>
        </w:tc>
      </w:tr>
      <w:tr w:rsidR="00BB0A31" w14:paraId="51FD655C" w14:textId="77777777">
        <w:trPr>
          <w:trHeight w:val="6"/>
        </w:trPr>
        <w:tc>
          <w:tcPr>
            <w:tcW w:w="4504" w:type="dxa"/>
            <w:shd w:val="clear" w:color="auto" w:fill="auto"/>
            <w:tcMar>
              <w:top w:w="55" w:type="dxa"/>
              <w:left w:w="55" w:type="dxa"/>
              <w:bottom w:w="55" w:type="dxa"/>
              <w:right w:w="55" w:type="dxa"/>
            </w:tcMar>
          </w:tcPr>
          <w:p w14:paraId="232ABDF6" w14:textId="77777777" w:rsidR="00BB0A31" w:rsidRDefault="000A3CCD">
            <w:pPr>
              <w:pStyle w:val="TableContents"/>
              <w:rPr>
                <w:lang w:val="en-US"/>
              </w:rPr>
            </w:pPr>
            <w:r>
              <w:rPr>
                <w:lang w:val="en-US"/>
              </w:rPr>
              <w:t>Number of flowers</w:t>
            </w:r>
          </w:p>
        </w:tc>
        <w:tc>
          <w:tcPr>
            <w:tcW w:w="782" w:type="dxa"/>
            <w:shd w:val="clear" w:color="auto" w:fill="auto"/>
            <w:tcMar>
              <w:top w:w="55" w:type="dxa"/>
              <w:left w:w="55" w:type="dxa"/>
              <w:bottom w:w="55" w:type="dxa"/>
              <w:right w:w="55" w:type="dxa"/>
            </w:tcMar>
          </w:tcPr>
          <w:p w14:paraId="39C64C20" w14:textId="77777777" w:rsidR="00BB0A31" w:rsidRDefault="000A3CCD">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w:t>
            </w:r>
          </w:p>
        </w:tc>
        <w:tc>
          <w:tcPr>
            <w:tcW w:w="491" w:type="dxa"/>
            <w:shd w:val="clear" w:color="auto" w:fill="auto"/>
            <w:tcMar>
              <w:top w:w="55" w:type="dxa"/>
              <w:left w:w="55" w:type="dxa"/>
              <w:bottom w:w="55" w:type="dxa"/>
              <w:right w:w="55" w:type="dxa"/>
            </w:tcMar>
          </w:tcPr>
          <w:p w14:paraId="07634597" w14:textId="77777777" w:rsidR="00BB0A31" w:rsidRDefault="00BB0A31">
            <w:pPr>
              <w:pStyle w:val="TableContents"/>
              <w:rPr>
                <w:lang w:val="en-US"/>
              </w:rPr>
            </w:pPr>
          </w:p>
        </w:tc>
        <w:tc>
          <w:tcPr>
            <w:tcW w:w="1191" w:type="dxa"/>
            <w:shd w:val="clear" w:color="auto" w:fill="auto"/>
            <w:tcMar>
              <w:top w:w="55" w:type="dxa"/>
              <w:left w:w="55" w:type="dxa"/>
              <w:bottom w:w="55" w:type="dxa"/>
              <w:right w:w="55" w:type="dxa"/>
            </w:tcMar>
          </w:tcPr>
          <w:p w14:paraId="06715CCB" w14:textId="77777777" w:rsidR="00BB0A31" w:rsidRDefault="000A3CCD">
            <w:pPr>
              <w:pStyle w:val="TableContents"/>
              <w:jc w:val="center"/>
              <w:rPr>
                <w:lang w:val="en-US"/>
              </w:rPr>
            </w:pPr>
            <w:r>
              <w:rPr>
                <w:lang w:val="en-US"/>
              </w:rPr>
              <w:t>-</w:t>
            </w:r>
          </w:p>
        </w:tc>
        <w:tc>
          <w:tcPr>
            <w:tcW w:w="153" w:type="dxa"/>
            <w:shd w:val="clear" w:color="auto" w:fill="auto"/>
            <w:tcMar>
              <w:top w:w="55" w:type="dxa"/>
              <w:left w:w="55" w:type="dxa"/>
              <w:bottom w:w="55" w:type="dxa"/>
              <w:right w:w="55" w:type="dxa"/>
            </w:tcMar>
          </w:tcPr>
          <w:p w14:paraId="46018E4B" w14:textId="77777777" w:rsidR="00BB0A31" w:rsidRDefault="00BB0A31">
            <w:pPr>
              <w:pStyle w:val="TableContents"/>
              <w:jc w:val="center"/>
              <w:rPr>
                <w:lang w:val="en-US"/>
              </w:rPr>
            </w:pPr>
          </w:p>
        </w:tc>
        <w:tc>
          <w:tcPr>
            <w:tcW w:w="671" w:type="dxa"/>
            <w:shd w:val="clear" w:color="auto" w:fill="auto"/>
            <w:tcMar>
              <w:top w:w="55" w:type="dxa"/>
              <w:left w:w="55" w:type="dxa"/>
              <w:bottom w:w="55" w:type="dxa"/>
              <w:right w:w="55" w:type="dxa"/>
            </w:tcMar>
          </w:tcPr>
          <w:p w14:paraId="44BCB614"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65.55</w:t>
            </w:r>
          </w:p>
        </w:tc>
        <w:tc>
          <w:tcPr>
            <w:tcW w:w="491" w:type="dxa"/>
            <w:shd w:val="clear" w:color="auto" w:fill="auto"/>
            <w:tcMar>
              <w:top w:w="55" w:type="dxa"/>
              <w:left w:w="55" w:type="dxa"/>
              <w:bottom w:w="55" w:type="dxa"/>
              <w:right w:w="55" w:type="dxa"/>
            </w:tcMar>
          </w:tcPr>
          <w:p w14:paraId="16A1E726" w14:textId="77777777" w:rsidR="00BB0A31" w:rsidRDefault="000A3CCD">
            <w:pPr>
              <w:pStyle w:val="TableContents"/>
              <w:rPr>
                <w:lang w:val="en-US"/>
              </w:rPr>
            </w:pPr>
            <w:r>
              <w:rPr>
                <w:lang w:val="en-US"/>
              </w:rPr>
              <w:t>***</w:t>
            </w:r>
          </w:p>
        </w:tc>
        <w:tc>
          <w:tcPr>
            <w:tcW w:w="1071" w:type="dxa"/>
            <w:shd w:val="clear" w:color="auto" w:fill="auto"/>
            <w:tcMar>
              <w:top w:w="55" w:type="dxa"/>
              <w:left w:w="55" w:type="dxa"/>
              <w:bottom w:w="55" w:type="dxa"/>
              <w:right w:w="55" w:type="dxa"/>
            </w:tcMar>
          </w:tcPr>
          <w:p w14:paraId="5C2D5407" w14:textId="77777777" w:rsidR="00BB0A31" w:rsidRDefault="000A3CCD">
            <w:pPr>
              <w:pStyle w:val="TableContents"/>
              <w:jc w:val="center"/>
              <w:rPr>
                <w:lang w:val="en-US"/>
              </w:rPr>
            </w:pPr>
            <w:r>
              <w:rPr>
                <w:lang w:val="en-US"/>
              </w:rPr>
              <w:t>1</w:t>
            </w:r>
          </w:p>
        </w:tc>
      </w:tr>
      <w:tr w:rsidR="00BB0A31" w14:paraId="3E52EF70" w14:textId="77777777">
        <w:trPr>
          <w:trHeight w:val="6"/>
        </w:trPr>
        <w:tc>
          <w:tcPr>
            <w:tcW w:w="4504" w:type="dxa"/>
            <w:shd w:val="clear" w:color="auto" w:fill="auto"/>
            <w:tcMar>
              <w:top w:w="55" w:type="dxa"/>
              <w:left w:w="55" w:type="dxa"/>
              <w:bottom w:w="55" w:type="dxa"/>
              <w:right w:w="55" w:type="dxa"/>
            </w:tcMar>
          </w:tcPr>
          <w:p w14:paraId="01266BF1" w14:textId="77777777" w:rsidR="00BB0A31" w:rsidRDefault="000A3CCD">
            <w:pPr>
              <w:pStyle w:val="Standard"/>
              <w:snapToGrid w:val="0"/>
              <w:rPr>
                <w:lang w:val="en-US"/>
              </w:rPr>
            </w:pPr>
            <w:r>
              <w:rPr>
                <w:lang w:val="en-US"/>
              </w:rPr>
              <w:t>First flowering date : Precipitation March</w:t>
            </w:r>
          </w:p>
        </w:tc>
        <w:tc>
          <w:tcPr>
            <w:tcW w:w="782" w:type="dxa"/>
            <w:shd w:val="clear" w:color="auto" w:fill="auto"/>
            <w:tcMar>
              <w:top w:w="55" w:type="dxa"/>
              <w:left w:w="55" w:type="dxa"/>
              <w:bottom w:w="55" w:type="dxa"/>
              <w:right w:w="55" w:type="dxa"/>
            </w:tcMar>
          </w:tcPr>
          <w:p w14:paraId="3A07B725"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12.48</w:t>
            </w:r>
          </w:p>
        </w:tc>
        <w:tc>
          <w:tcPr>
            <w:tcW w:w="491" w:type="dxa"/>
            <w:shd w:val="clear" w:color="auto" w:fill="auto"/>
            <w:tcMar>
              <w:top w:w="55" w:type="dxa"/>
              <w:left w:w="55" w:type="dxa"/>
              <w:bottom w:w="55" w:type="dxa"/>
              <w:right w:w="55" w:type="dxa"/>
            </w:tcMar>
          </w:tcPr>
          <w:p w14:paraId="5509E1EE" w14:textId="77777777" w:rsidR="00BB0A31" w:rsidRDefault="000A3CCD">
            <w:pPr>
              <w:pStyle w:val="TableContents"/>
              <w:rPr>
                <w:lang w:val="en-US"/>
              </w:rPr>
            </w:pPr>
            <w:r>
              <w:rPr>
                <w:lang w:val="en-US"/>
              </w:rPr>
              <w:t>***</w:t>
            </w:r>
          </w:p>
        </w:tc>
        <w:tc>
          <w:tcPr>
            <w:tcW w:w="1191" w:type="dxa"/>
            <w:shd w:val="clear" w:color="auto" w:fill="auto"/>
            <w:tcMar>
              <w:top w:w="55" w:type="dxa"/>
              <w:left w:w="55" w:type="dxa"/>
              <w:bottom w:w="55" w:type="dxa"/>
              <w:right w:w="55" w:type="dxa"/>
            </w:tcMar>
          </w:tcPr>
          <w:p w14:paraId="772D4472" w14:textId="77777777" w:rsidR="00BB0A31" w:rsidRDefault="000A3CCD">
            <w:pPr>
              <w:pStyle w:val="TableContents"/>
              <w:snapToGrid w:val="0"/>
              <w:jc w:val="center"/>
              <w:rPr>
                <w:lang w:val="en-US"/>
              </w:rPr>
            </w:pPr>
            <w:r>
              <w:rPr>
                <w:lang w:val="en-US"/>
              </w:rPr>
              <w:t>1</w:t>
            </w:r>
          </w:p>
        </w:tc>
        <w:tc>
          <w:tcPr>
            <w:tcW w:w="153" w:type="dxa"/>
            <w:shd w:val="clear" w:color="auto" w:fill="auto"/>
            <w:tcMar>
              <w:top w:w="55" w:type="dxa"/>
              <w:left w:w="55" w:type="dxa"/>
              <w:bottom w:w="55" w:type="dxa"/>
              <w:right w:w="55" w:type="dxa"/>
            </w:tcMar>
          </w:tcPr>
          <w:p w14:paraId="1EA7B337" w14:textId="77777777" w:rsidR="00BB0A31" w:rsidRDefault="00BB0A31">
            <w:pPr>
              <w:pStyle w:val="TableContents"/>
              <w:snapToGrid w:val="0"/>
              <w:jc w:val="center"/>
              <w:rPr>
                <w:lang w:val="en-US"/>
              </w:rPr>
            </w:pPr>
          </w:p>
        </w:tc>
        <w:tc>
          <w:tcPr>
            <w:tcW w:w="671" w:type="dxa"/>
            <w:shd w:val="clear" w:color="auto" w:fill="auto"/>
            <w:tcMar>
              <w:top w:w="55" w:type="dxa"/>
              <w:left w:w="55" w:type="dxa"/>
              <w:bottom w:w="55" w:type="dxa"/>
              <w:right w:w="55" w:type="dxa"/>
            </w:tcMar>
          </w:tcPr>
          <w:p w14:paraId="22930ABE"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14.80</w:t>
            </w:r>
          </w:p>
        </w:tc>
        <w:tc>
          <w:tcPr>
            <w:tcW w:w="491" w:type="dxa"/>
            <w:shd w:val="clear" w:color="auto" w:fill="auto"/>
            <w:tcMar>
              <w:top w:w="55" w:type="dxa"/>
              <w:left w:w="55" w:type="dxa"/>
              <w:bottom w:w="55" w:type="dxa"/>
              <w:right w:w="55" w:type="dxa"/>
            </w:tcMar>
          </w:tcPr>
          <w:p w14:paraId="7E0FD29E" w14:textId="77777777" w:rsidR="00BB0A31" w:rsidRDefault="000A3CCD">
            <w:pPr>
              <w:pStyle w:val="TableContents"/>
              <w:rPr>
                <w:lang w:val="en-US"/>
              </w:rPr>
            </w:pPr>
            <w:r>
              <w:rPr>
                <w:lang w:val="en-US"/>
              </w:rPr>
              <w:t>***</w:t>
            </w:r>
          </w:p>
        </w:tc>
        <w:tc>
          <w:tcPr>
            <w:tcW w:w="1071" w:type="dxa"/>
            <w:shd w:val="clear" w:color="auto" w:fill="auto"/>
            <w:tcMar>
              <w:top w:w="55" w:type="dxa"/>
              <w:left w:w="55" w:type="dxa"/>
              <w:bottom w:w="55" w:type="dxa"/>
              <w:right w:w="55" w:type="dxa"/>
            </w:tcMar>
          </w:tcPr>
          <w:p w14:paraId="400FEF0F" w14:textId="77777777" w:rsidR="00BB0A31" w:rsidRDefault="000A3CCD">
            <w:pPr>
              <w:pStyle w:val="TableContents"/>
              <w:snapToGrid w:val="0"/>
              <w:jc w:val="center"/>
              <w:rPr>
                <w:lang w:val="en-US"/>
              </w:rPr>
            </w:pPr>
            <w:r>
              <w:rPr>
                <w:lang w:val="en-US"/>
              </w:rPr>
              <w:t>1</w:t>
            </w:r>
          </w:p>
        </w:tc>
      </w:tr>
      <w:tr w:rsidR="00BB0A31" w14:paraId="13A530C7" w14:textId="77777777">
        <w:trPr>
          <w:trHeight w:val="246"/>
        </w:trPr>
        <w:tc>
          <w:tcPr>
            <w:tcW w:w="4504" w:type="dxa"/>
            <w:shd w:val="clear" w:color="auto" w:fill="auto"/>
            <w:tcMar>
              <w:top w:w="55" w:type="dxa"/>
              <w:left w:w="55" w:type="dxa"/>
              <w:bottom w:w="55" w:type="dxa"/>
              <w:right w:w="55" w:type="dxa"/>
            </w:tcMar>
          </w:tcPr>
          <w:p w14:paraId="0EB85F20" w14:textId="77777777" w:rsidR="00BB0A31" w:rsidRDefault="000A3CCD">
            <w:pPr>
              <w:pStyle w:val="Standard"/>
              <w:snapToGrid w:val="0"/>
              <w:rPr>
                <w:lang w:val="en-US"/>
              </w:rPr>
            </w:pPr>
            <w:r>
              <w:rPr>
                <w:lang w:val="en-US"/>
              </w:rPr>
              <w:t>First flowering date : Precipitation April</w:t>
            </w:r>
          </w:p>
        </w:tc>
        <w:tc>
          <w:tcPr>
            <w:tcW w:w="782" w:type="dxa"/>
            <w:shd w:val="clear" w:color="auto" w:fill="auto"/>
            <w:tcMar>
              <w:top w:w="55" w:type="dxa"/>
              <w:left w:w="55" w:type="dxa"/>
              <w:bottom w:w="55" w:type="dxa"/>
              <w:right w:w="55" w:type="dxa"/>
            </w:tcMar>
          </w:tcPr>
          <w:p w14:paraId="52261462"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3.48</w:t>
            </w:r>
          </w:p>
        </w:tc>
        <w:tc>
          <w:tcPr>
            <w:tcW w:w="491" w:type="dxa"/>
            <w:shd w:val="clear" w:color="auto" w:fill="auto"/>
            <w:tcMar>
              <w:top w:w="55" w:type="dxa"/>
              <w:left w:w="55" w:type="dxa"/>
              <w:bottom w:w="55" w:type="dxa"/>
              <w:right w:w="55" w:type="dxa"/>
            </w:tcMar>
          </w:tcPr>
          <w:p w14:paraId="19E8D190" w14:textId="77777777" w:rsidR="00BB0A31" w:rsidRDefault="00BB0A31">
            <w:pPr>
              <w:pStyle w:val="TableContents"/>
              <w:rPr>
                <w:lang w:val="en-US"/>
              </w:rPr>
            </w:pPr>
          </w:p>
        </w:tc>
        <w:tc>
          <w:tcPr>
            <w:tcW w:w="1191" w:type="dxa"/>
            <w:shd w:val="clear" w:color="auto" w:fill="auto"/>
            <w:tcMar>
              <w:top w:w="55" w:type="dxa"/>
              <w:left w:w="55" w:type="dxa"/>
              <w:bottom w:w="55" w:type="dxa"/>
              <w:right w:w="55" w:type="dxa"/>
            </w:tcMar>
          </w:tcPr>
          <w:p w14:paraId="13BC529D" w14:textId="77777777" w:rsidR="00BB0A31" w:rsidRDefault="000A3CCD">
            <w:pPr>
              <w:pStyle w:val="TableContents"/>
              <w:snapToGrid w:val="0"/>
              <w:jc w:val="center"/>
              <w:rPr>
                <w:lang w:val="en-US"/>
              </w:rPr>
            </w:pPr>
            <w:r>
              <w:rPr>
                <w:lang w:val="en-US"/>
              </w:rPr>
              <w:t>1</w:t>
            </w:r>
          </w:p>
        </w:tc>
        <w:tc>
          <w:tcPr>
            <w:tcW w:w="153" w:type="dxa"/>
            <w:shd w:val="clear" w:color="auto" w:fill="auto"/>
            <w:tcMar>
              <w:top w:w="55" w:type="dxa"/>
              <w:left w:w="55" w:type="dxa"/>
              <w:bottom w:w="55" w:type="dxa"/>
              <w:right w:w="55" w:type="dxa"/>
            </w:tcMar>
          </w:tcPr>
          <w:p w14:paraId="3ABA0795" w14:textId="77777777" w:rsidR="00BB0A31" w:rsidRDefault="00BB0A31">
            <w:pPr>
              <w:pStyle w:val="TableContents"/>
              <w:snapToGrid w:val="0"/>
              <w:jc w:val="center"/>
              <w:rPr>
                <w:lang w:val="en-US"/>
              </w:rPr>
            </w:pPr>
          </w:p>
        </w:tc>
        <w:tc>
          <w:tcPr>
            <w:tcW w:w="671" w:type="dxa"/>
            <w:shd w:val="clear" w:color="auto" w:fill="auto"/>
            <w:tcMar>
              <w:top w:w="55" w:type="dxa"/>
              <w:left w:w="55" w:type="dxa"/>
              <w:bottom w:w="55" w:type="dxa"/>
              <w:right w:w="55" w:type="dxa"/>
            </w:tcMar>
          </w:tcPr>
          <w:p w14:paraId="0DC1C1F6"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3.83</w:t>
            </w:r>
          </w:p>
        </w:tc>
        <w:tc>
          <w:tcPr>
            <w:tcW w:w="491" w:type="dxa"/>
            <w:shd w:val="clear" w:color="auto" w:fill="auto"/>
            <w:tcMar>
              <w:top w:w="55" w:type="dxa"/>
              <w:left w:w="55" w:type="dxa"/>
              <w:bottom w:w="55" w:type="dxa"/>
              <w:right w:w="55" w:type="dxa"/>
            </w:tcMar>
          </w:tcPr>
          <w:p w14:paraId="5D3AC43F" w14:textId="77777777" w:rsidR="00BB0A31" w:rsidRDefault="00BB0A31">
            <w:pPr>
              <w:pStyle w:val="TableContents"/>
              <w:rPr>
                <w:lang w:val="en-US"/>
              </w:rPr>
            </w:pPr>
          </w:p>
        </w:tc>
        <w:tc>
          <w:tcPr>
            <w:tcW w:w="1071" w:type="dxa"/>
            <w:shd w:val="clear" w:color="auto" w:fill="auto"/>
            <w:tcMar>
              <w:top w:w="55" w:type="dxa"/>
              <w:left w:w="55" w:type="dxa"/>
              <w:bottom w:w="55" w:type="dxa"/>
              <w:right w:w="55" w:type="dxa"/>
            </w:tcMar>
          </w:tcPr>
          <w:p w14:paraId="32878279" w14:textId="77777777" w:rsidR="00BB0A31" w:rsidRDefault="000A3CCD">
            <w:pPr>
              <w:pStyle w:val="TableContents"/>
              <w:snapToGrid w:val="0"/>
              <w:jc w:val="center"/>
              <w:rPr>
                <w:lang w:val="en-US"/>
              </w:rPr>
            </w:pPr>
            <w:r>
              <w:rPr>
                <w:lang w:val="en-US"/>
              </w:rPr>
              <w:t>1</w:t>
            </w:r>
          </w:p>
        </w:tc>
      </w:tr>
      <w:tr w:rsidR="00BB0A31" w14:paraId="585E7857" w14:textId="77777777">
        <w:trPr>
          <w:trHeight w:val="6"/>
        </w:trPr>
        <w:tc>
          <w:tcPr>
            <w:tcW w:w="4504" w:type="dxa"/>
            <w:tcBorders>
              <w:bottom w:val="single" w:sz="2" w:space="0" w:color="000000"/>
            </w:tcBorders>
            <w:shd w:val="clear" w:color="auto" w:fill="auto"/>
            <w:tcMar>
              <w:top w:w="55" w:type="dxa"/>
              <w:left w:w="55" w:type="dxa"/>
              <w:bottom w:w="55" w:type="dxa"/>
              <w:right w:w="55" w:type="dxa"/>
            </w:tcMar>
          </w:tcPr>
          <w:p w14:paraId="434D0D72" w14:textId="77777777" w:rsidR="00BB0A31" w:rsidRDefault="000A3CCD">
            <w:pPr>
              <w:pStyle w:val="Standard"/>
              <w:snapToGrid w:val="0"/>
              <w:rPr>
                <w:lang w:val="en-US"/>
              </w:rPr>
            </w:pPr>
            <w:r>
              <w:rPr>
                <w:lang w:val="en-US"/>
              </w:rPr>
              <w:t>First flowering date : Min April</w:t>
            </w:r>
          </w:p>
        </w:tc>
        <w:tc>
          <w:tcPr>
            <w:tcW w:w="782" w:type="dxa"/>
            <w:tcBorders>
              <w:bottom w:val="single" w:sz="2" w:space="0" w:color="000000"/>
            </w:tcBorders>
            <w:shd w:val="clear" w:color="auto" w:fill="auto"/>
            <w:tcMar>
              <w:top w:w="55" w:type="dxa"/>
              <w:left w:w="55" w:type="dxa"/>
              <w:bottom w:w="55" w:type="dxa"/>
              <w:right w:w="55" w:type="dxa"/>
            </w:tcMar>
          </w:tcPr>
          <w:p w14:paraId="7E09AF5E"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10.732</w:t>
            </w:r>
          </w:p>
        </w:tc>
        <w:tc>
          <w:tcPr>
            <w:tcW w:w="491" w:type="dxa"/>
            <w:tcBorders>
              <w:bottom w:val="single" w:sz="2" w:space="0" w:color="000000"/>
            </w:tcBorders>
            <w:shd w:val="clear" w:color="auto" w:fill="auto"/>
            <w:tcMar>
              <w:top w:w="55" w:type="dxa"/>
              <w:left w:w="55" w:type="dxa"/>
              <w:bottom w:w="55" w:type="dxa"/>
              <w:right w:w="55" w:type="dxa"/>
            </w:tcMar>
          </w:tcPr>
          <w:p w14:paraId="5499AB00" w14:textId="77777777" w:rsidR="00BB0A31" w:rsidRDefault="000A3CCD">
            <w:pPr>
              <w:pStyle w:val="TableContents"/>
              <w:rPr>
                <w:lang w:val="en-US"/>
              </w:rPr>
            </w:pPr>
            <w:r>
              <w:rPr>
                <w:lang w:val="en-US"/>
              </w:rPr>
              <w:t>**</w:t>
            </w:r>
          </w:p>
        </w:tc>
        <w:tc>
          <w:tcPr>
            <w:tcW w:w="1191" w:type="dxa"/>
            <w:tcBorders>
              <w:bottom w:val="single" w:sz="2" w:space="0" w:color="000000"/>
            </w:tcBorders>
            <w:shd w:val="clear" w:color="auto" w:fill="auto"/>
            <w:tcMar>
              <w:top w:w="55" w:type="dxa"/>
              <w:left w:w="55" w:type="dxa"/>
              <w:bottom w:w="55" w:type="dxa"/>
              <w:right w:w="55" w:type="dxa"/>
            </w:tcMar>
          </w:tcPr>
          <w:p w14:paraId="2641F099" w14:textId="77777777" w:rsidR="00BB0A31" w:rsidRDefault="000A3CCD">
            <w:pPr>
              <w:pStyle w:val="TableContents"/>
              <w:snapToGrid w:val="0"/>
              <w:jc w:val="center"/>
              <w:rPr>
                <w:lang w:val="en-US"/>
              </w:rPr>
            </w:pPr>
            <w:r>
              <w:rPr>
                <w:lang w:val="en-US"/>
              </w:rPr>
              <w:t>1</w:t>
            </w:r>
          </w:p>
        </w:tc>
        <w:tc>
          <w:tcPr>
            <w:tcW w:w="153" w:type="dxa"/>
            <w:tcBorders>
              <w:bottom w:val="single" w:sz="2" w:space="0" w:color="000000"/>
            </w:tcBorders>
            <w:shd w:val="clear" w:color="auto" w:fill="auto"/>
            <w:tcMar>
              <w:top w:w="55" w:type="dxa"/>
              <w:left w:w="55" w:type="dxa"/>
              <w:bottom w:w="55" w:type="dxa"/>
              <w:right w:w="55" w:type="dxa"/>
            </w:tcMar>
          </w:tcPr>
          <w:p w14:paraId="4AB7F001" w14:textId="77777777" w:rsidR="00BB0A31" w:rsidRDefault="00BB0A31">
            <w:pPr>
              <w:pStyle w:val="TableContents"/>
              <w:snapToGrid w:val="0"/>
              <w:jc w:val="center"/>
              <w:rPr>
                <w:lang w:val="en-US"/>
              </w:rPr>
            </w:pPr>
          </w:p>
        </w:tc>
        <w:tc>
          <w:tcPr>
            <w:tcW w:w="671" w:type="dxa"/>
            <w:tcBorders>
              <w:bottom w:val="single" w:sz="2" w:space="0" w:color="000000"/>
            </w:tcBorders>
            <w:shd w:val="clear" w:color="auto" w:fill="auto"/>
            <w:tcMar>
              <w:top w:w="55" w:type="dxa"/>
              <w:left w:w="55" w:type="dxa"/>
              <w:bottom w:w="55" w:type="dxa"/>
              <w:right w:w="55" w:type="dxa"/>
            </w:tcMar>
          </w:tcPr>
          <w:p w14:paraId="0D7F28B6" w14:textId="77777777" w:rsidR="00BB0A31" w:rsidRDefault="000A3CCD">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9.90</w:t>
            </w:r>
          </w:p>
        </w:tc>
        <w:tc>
          <w:tcPr>
            <w:tcW w:w="491" w:type="dxa"/>
            <w:tcBorders>
              <w:bottom w:val="single" w:sz="2" w:space="0" w:color="000000"/>
            </w:tcBorders>
            <w:shd w:val="clear" w:color="auto" w:fill="auto"/>
            <w:tcMar>
              <w:top w:w="55" w:type="dxa"/>
              <w:left w:w="55" w:type="dxa"/>
              <w:bottom w:w="55" w:type="dxa"/>
              <w:right w:w="55" w:type="dxa"/>
            </w:tcMar>
          </w:tcPr>
          <w:p w14:paraId="6249997E" w14:textId="77777777" w:rsidR="00BB0A31" w:rsidRDefault="000A3CCD">
            <w:pPr>
              <w:pStyle w:val="TableContents"/>
              <w:rPr>
                <w:lang w:val="en-US"/>
              </w:rPr>
            </w:pPr>
            <w:r>
              <w:rPr>
                <w:lang w:val="en-US"/>
              </w:rPr>
              <w:t>**</w:t>
            </w:r>
          </w:p>
        </w:tc>
        <w:tc>
          <w:tcPr>
            <w:tcW w:w="1071" w:type="dxa"/>
            <w:tcBorders>
              <w:bottom w:val="single" w:sz="2" w:space="0" w:color="000000"/>
            </w:tcBorders>
            <w:shd w:val="clear" w:color="auto" w:fill="auto"/>
            <w:tcMar>
              <w:top w:w="55" w:type="dxa"/>
              <w:left w:w="55" w:type="dxa"/>
              <w:bottom w:w="55" w:type="dxa"/>
              <w:right w:w="55" w:type="dxa"/>
            </w:tcMar>
          </w:tcPr>
          <w:p w14:paraId="3C926CA3" w14:textId="77777777" w:rsidR="00BB0A31" w:rsidRDefault="000A3CCD">
            <w:pPr>
              <w:pStyle w:val="TableContents"/>
              <w:snapToGrid w:val="0"/>
              <w:jc w:val="center"/>
              <w:rPr>
                <w:lang w:val="en-US"/>
              </w:rPr>
            </w:pPr>
            <w:r>
              <w:rPr>
                <w:lang w:val="en-US"/>
              </w:rPr>
              <w:t>1</w:t>
            </w:r>
          </w:p>
        </w:tc>
      </w:tr>
    </w:tbl>
    <w:p w14:paraId="3B3B7441" w14:textId="77777777" w:rsidR="00BB0A31" w:rsidRDefault="000A3CCD">
      <w:pPr>
        <w:pStyle w:val="PreformattedText"/>
        <w:spacing w:line="480" w:lineRule="auto"/>
        <w:rPr>
          <w:rFonts w:ascii="Times New Roman" w:eastAsia="Segoe UI" w:hAnsi="Times New Roman" w:cs="Times New Roman"/>
          <w:color w:val="000000"/>
          <w:szCs w:val="24"/>
          <w:lang w:val="en-US"/>
        </w:rPr>
      </w:pPr>
      <w:r>
        <w:rPr>
          <w:rFonts w:ascii="Times New Roman" w:eastAsia="Segoe UI" w:hAnsi="Times New Roman" w:cs="Times New Roman"/>
          <w:color w:val="000000"/>
          <w:szCs w:val="24"/>
          <w:lang w:val="en-US"/>
        </w:rPr>
        <w:t>***P &lt; 0.001; **P &lt; 0.01; *P &lt; 0.05</w:t>
      </w:r>
    </w:p>
    <w:p w14:paraId="72E7A280" w14:textId="77777777" w:rsidR="00BB0A31" w:rsidRDefault="00BB0A31">
      <w:pPr>
        <w:pStyle w:val="PreformattedText"/>
        <w:spacing w:line="480" w:lineRule="auto"/>
        <w:rPr>
          <w:rFonts w:ascii="Times New Roman" w:eastAsia="Segoe UI" w:hAnsi="Times New Roman" w:cs="Times New Roman"/>
          <w:color w:val="000000"/>
          <w:szCs w:val="24"/>
          <w:lang w:val="en-US"/>
        </w:rPr>
      </w:pPr>
    </w:p>
    <w:p w14:paraId="3B51EDE1" w14:textId="77777777" w:rsidR="00BB0A31" w:rsidRDefault="000A3CCD">
      <w:pPr>
        <w:pStyle w:val="Standard"/>
        <w:pageBreakBefore/>
        <w:spacing w:line="480" w:lineRule="auto"/>
        <w:rPr>
          <w:rFonts w:cs="Times New Roman"/>
          <w:lang w:val="en-US"/>
        </w:rPr>
      </w:pPr>
      <w:commentRangeStart w:id="1152"/>
      <w:r>
        <w:rPr>
          <w:rFonts w:cs="Times New Roman"/>
          <w:lang w:val="en-US"/>
        </w:rPr>
        <w:lastRenderedPageBreak/>
        <w:t>Figures</w:t>
      </w:r>
      <w:commentRangeEnd w:id="1152"/>
      <w:r w:rsidR="00067412">
        <w:rPr>
          <w:rStyle w:val="CommentReference"/>
          <w:rFonts w:cs="Mangal"/>
          <w:lang w:val="en-US"/>
        </w:rPr>
        <w:commentReference w:id="1152"/>
      </w:r>
    </w:p>
    <w:p w14:paraId="511FA16F" w14:textId="77777777" w:rsidR="00BB0A31" w:rsidRDefault="000A3CCD">
      <w:pPr>
        <w:pStyle w:val="Standard"/>
        <w:spacing w:line="480" w:lineRule="auto"/>
      </w:pPr>
      <w:r>
        <w:rPr>
          <w:lang w:val="en-US"/>
        </w:rPr>
        <w:t>Figur</w:t>
      </w:r>
      <w:r>
        <w:rPr>
          <w:rFonts w:cs="Times New Roman"/>
          <w:lang w:val="en-US"/>
        </w:rPr>
        <w:t xml:space="preserve">e 1: Variation in climate, flowering time, fitness and selection on flowering time during the study period. Means (dots) and standard errors (whiskers) of mean daily temperature during March (light grey), April (medium grey) and May (black) (A), </w:t>
      </w:r>
      <w:r>
        <w:rPr>
          <w:rFonts w:eastAsia="Adobe Garamond Pro" w:cs="Times New Roman"/>
          <w:color w:val="000000"/>
          <w:lang w:val="en-US"/>
        </w:rPr>
        <w:t>first flowering date, calculated as the number of days from the vernal equinox (B), mean fitness, calculated as the number of intact, non-predated seeds (C), and linear selection gradient for first flowering date (D) are shown for each study year. In (B), the solid line indicates a significant linear trend of an earlier flowering date across years (adjusted R</w:t>
      </w:r>
      <w:r>
        <w:rPr>
          <w:rFonts w:eastAsia="Adobe Garamond Pro" w:cs="Times New Roman"/>
          <w:color w:val="000000"/>
          <w:vertAlign w:val="superscript"/>
          <w:lang w:val="en-US"/>
        </w:rPr>
        <w:t>2</w:t>
      </w:r>
      <w:r>
        <w:rPr>
          <w:rFonts w:eastAsia="Adobe Garamond Pro" w:cs="Times New Roman"/>
          <w:color w:val="000000"/>
          <w:lang w:val="en-US"/>
        </w:rPr>
        <w:t xml:space="preserve"> = 0.19). In (D), filled circles indicate significant selection gradients at </w:t>
      </w:r>
      <w:r>
        <w:rPr>
          <w:rFonts w:eastAsia="Adobe Garamond Pro" w:cs="Times New Roman"/>
          <w:color w:val="00000A"/>
          <w:lang w:val="en-US"/>
        </w:rPr>
        <w:t>α = 0.05 and the grey dashed line indicates a selection gradient of 0</w:t>
      </w:r>
      <w:r>
        <w:rPr>
          <w:rFonts w:eastAsia="Adobe Garamond Pro" w:cs="Times New Roman"/>
          <w:color w:val="000000"/>
          <w:lang w:val="en-US"/>
        </w:rPr>
        <w:t>. See Figures S1-S4 for variation in other climatic variables.</w:t>
      </w:r>
    </w:p>
    <w:p w14:paraId="45811137" w14:textId="77777777" w:rsidR="00BB0A31" w:rsidRDefault="000A3CCD">
      <w:pPr>
        <w:pStyle w:val="Standard"/>
        <w:spacing w:line="480" w:lineRule="auto"/>
        <w:rPr>
          <w:rFonts w:cs="Times New Roman"/>
          <w:lang w:val="en-US"/>
        </w:rPr>
      </w:pPr>
      <w:r>
        <w:rPr>
          <w:rFonts w:cs="Times New Roman"/>
          <w:lang w:val="en-US"/>
        </w:rPr>
        <w:t>Figure 2: Relationship among first flowering date for every plant and climatic variables, including mean daily temperature in April (A) and May (B), and sum of precipitation in March (C) and April (D). Lines represent linear model fits.</w:t>
      </w:r>
    </w:p>
    <w:p w14:paraId="037E486C" w14:textId="77777777" w:rsidR="00BB0A31" w:rsidRDefault="000A3CCD">
      <w:pPr>
        <w:pStyle w:val="Standard"/>
        <w:spacing w:line="480" w:lineRule="auto"/>
        <w:rPr>
          <w:rFonts w:cs="Times New Roman"/>
          <w:lang w:val="en-US"/>
        </w:rPr>
      </w:pPr>
      <w:r>
        <w:rPr>
          <w:rFonts w:cs="Times New Roman"/>
          <w:lang w:val="en-US"/>
        </w:rPr>
        <w:t>Figure 3: Relationship among the position of the flowering season and climatic variables, including mean daily temperature in April (A) and May (B). The position of the flowering season was measured as the start, i.e. the date when 10% of the plants had started flowering (triangles and dashed line), the mean, i.e. the mean first flowering date (points and solid line) and the end, i.e. the date when 90% of the plants had started flowering (stars and dotted line). Lines represent linear model fits.</w:t>
      </w:r>
    </w:p>
    <w:p w14:paraId="1EACF7C1" w14:textId="77777777" w:rsidR="00BB0A31" w:rsidRDefault="000A3CCD">
      <w:pPr>
        <w:pStyle w:val="Standard"/>
        <w:spacing w:line="480" w:lineRule="auto"/>
        <w:rPr>
          <w:rFonts w:cs="Times New Roman"/>
          <w:lang w:val="en-US"/>
        </w:rPr>
      </w:pPr>
      <w:r>
        <w:rPr>
          <w:rFonts w:cs="Times New Roman"/>
          <w:lang w:val="en-US"/>
        </w:rPr>
        <w:t>Figure 4: Relationship among the duration of the flowering season, measured as the number of days between the start and the end of the season, and mean daily temperature in April. The line represents a linear model fit.</w:t>
      </w:r>
    </w:p>
    <w:p w14:paraId="6CA97A82" w14:textId="77777777" w:rsidR="00BB0A31" w:rsidRDefault="000A3CCD">
      <w:pPr>
        <w:pStyle w:val="Standard"/>
        <w:spacing w:line="480" w:lineRule="auto"/>
        <w:rPr>
          <w:rFonts w:cs="Times New Roman"/>
          <w:lang w:val="en-US"/>
        </w:rPr>
      </w:pPr>
      <w:r>
        <w:rPr>
          <w:rFonts w:cs="Times New Roman"/>
          <w:lang w:val="en-US"/>
        </w:rPr>
        <w:t>Figure 5: Partial regression plots (i.e. added variable plots) calculated from models in Table 2 showing the independent effects of maximum daily temperature in April (A), minimum daily temperature in May (B), sum of precipitation in March (C) and April (D) on fitness, measured as the number of intact seeds. Linear model fit lines and confidence intervals are shown.</w:t>
      </w:r>
    </w:p>
    <w:p w14:paraId="3CCDAD6F" w14:textId="77777777" w:rsidR="00BB0A31" w:rsidRDefault="000A3CCD">
      <w:pPr>
        <w:pStyle w:val="Standard"/>
        <w:spacing w:line="480" w:lineRule="auto"/>
      </w:pPr>
      <w:r>
        <w:rPr>
          <w:rFonts w:cs="Times New Roman"/>
          <w:lang w:val="en-US"/>
        </w:rPr>
        <w:lastRenderedPageBreak/>
        <w:t xml:space="preserve">Figure 6: Partial regression plots (i.e. added variable plots) calculated from models in Table 4 showing the independent effects of climatic variables on direct phenotypic selection on flowering time </w:t>
      </w:r>
      <w:r>
        <w:rPr>
          <w:rFonts w:eastAsia="Segoe UI" w:cs="Times New Roman"/>
          <w:lang w:val="en-US"/>
        </w:rPr>
        <w:t xml:space="preserve">in </w:t>
      </w:r>
      <w:r>
        <w:rPr>
          <w:rFonts w:eastAsia="Segoe UI" w:cs="Times New Roman"/>
          <w:i/>
          <w:iCs/>
          <w:lang w:val="en-US"/>
        </w:rPr>
        <w:t>Lathyrus vernus</w:t>
      </w:r>
      <w:r>
        <w:rPr>
          <w:rFonts w:eastAsia="Segoe UI" w:cs="Times New Roman"/>
          <w:lang w:val="en-US"/>
        </w:rPr>
        <w:t xml:space="preserve"> in 22 study years. The e</w:t>
      </w:r>
      <w:r>
        <w:rPr>
          <w:rFonts w:eastAsia="Adobe Garamond Pro" w:cs="Times New Roman"/>
          <w:color w:val="000000"/>
          <w:lang w:val="en-US"/>
        </w:rPr>
        <w:t>ffect of standardized first flowering date on relative fitness, measured as the relative number of intact seeds, is shown for different minimum daily temperatures in April (A) and different sums of precipitation in March (B). Lines represent linear model fits</w:t>
      </w:r>
      <w:r>
        <w:rPr>
          <w:rFonts w:eastAsia="Times New Roman" w:cs="Times New Roman"/>
          <w:color w:val="000000"/>
          <w:szCs w:val="16"/>
          <w:lang w:val="en-US"/>
        </w:rPr>
        <w:t>.</w:t>
      </w:r>
    </w:p>
    <w:sectPr w:rsidR="00BB0A31">
      <w:type w:val="continuous"/>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cia Valdés Rapado" w:date="2018-12-19T13:38:00Z" w:initials="Alicia Va">
    <w:p w14:paraId="5ACE216E" w14:textId="77777777" w:rsidR="0082225C" w:rsidRDefault="0082225C">
      <w:r>
        <w:rPr>
          <w:rStyle w:val="CommentReference"/>
        </w:rPr>
        <w:annotationRef/>
      </w:r>
      <w:r>
        <w:rPr>
          <w:rFonts w:ascii="Segoe UI" w:hAnsi="Segoe UI"/>
          <w:lang w:val="es-ES"/>
        </w:rPr>
        <w:t>Less than 45 characters including spaces</w:t>
      </w:r>
    </w:p>
  </w:comment>
  <w:comment w:id="1" w:author="Alicia Valdés Rapado" w:date="2018-12-19T13:39:00Z" w:initials="Alicia Va">
    <w:p w14:paraId="30E56289" w14:textId="77777777" w:rsidR="0082225C" w:rsidRDefault="0082225C">
      <w:r>
        <w:rPr>
          <w:rStyle w:val="CommentReference"/>
        </w:rPr>
        <w:annotationRef/>
      </w:r>
      <w:r>
        <w:rPr>
          <w:rFonts w:ascii="Segoe UI" w:hAnsi="Segoe UI"/>
          <w:lang w:val="es-ES"/>
        </w:rPr>
        <w:t>Up to 10</w:t>
      </w:r>
    </w:p>
  </w:comment>
  <w:comment w:id="5" w:author="Alicia Valdés Rapado" w:date="2018-12-19T13:40:00Z" w:initials="Alicia Va">
    <w:p w14:paraId="6B01F8FC" w14:textId="77777777" w:rsidR="0082225C" w:rsidRDefault="0082225C">
      <w:r>
        <w:rPr>
          <w:rStyle w:val="CommentReference"/>
        </w:rPr>
        <w:annotationRef/>
      </w:r>
      <w:r>
        <w:rPr>
          <w:rFonts w:ascii="Segoe UI" w:hAnsi="Segoe UI"/>
          <w:lang w:val="es-ES"/>
        </w:rPr>
        <w:t>Excluding abstract, acknowledgements, references, table and figure legends.</w:t>
      </w:r>
    </w:p>
    <w:p w14:paraId="45B9C5DF" w14:textId="77777777" w:rsidR="0082225C" w:rsidRDefault="0082225C">
      <w:r>
        <w:rPr>
          <w:rFonts w:ascii="Segoe UI" w:hAnsi="Segoe UI"/>
          <w:lang w:val="es-ES"/>
        </w:rPr>
        <w:t>Max. Is 5000 words</w:t>
      </w:r>
    </w:p>
  </w:comment>
  <w:comment w:id="6" w:author="ehrlen" w:date="2019-01-16T16:58:00Z" w:initials="ehrlen">
    <w:p w14:paraId="02E8CC44" w14:textId="77777777" w:rsidR="0082225C" w:rsidRDefault="0082225C">
      <w:pPr>
        <w:pStyle w:val="CommentText"/>
      </w:pPr>
      <w:r>
        <w:rPr>
          <w:rStyle w:val="CommentReference"/>
        </w:rPr>
        <w:annotationRef/>
      </w:r>
      <w:r>
        <w:t>I started to reduce the number of words but it surely can be slimmed further</w:t>
      </w:r>
    </w:p>
  </w:comment>
  <w:comment w:id="9" w:author="Johan Ehrlén" w:date="2019-01-28T15:11:00Z" w:initials="JE">
    <w:p w14:paraId="3CA3F0FA" w14:textId="181823F8" w:rsidR="0082225C" w:rsidRDefault="0082225C">
      <w:pPr>
        <w:pStyle w:val="CommentText"/>
      </w:pPr>
      <w:r>
        <w:rPr>
          <w:rStyle w:val="CommentReference"/>
        </w:rPr>
        <w:annotationRef/>
      </w:r>
      <w:r>
        <w:t>Is there a maximum number allowed in Ecology letters?</w:t>
      </w:r>
    </w:p>
  </w:comment>
  <w:comment w:id="12" w:author="Alicia Valdés Rapado" w:date="2018-12-27T14:33:00Z" w:initials="Alicia Va">
    <w:p w14:paraId="37F0EE6C" w14:textId="77777777" w:rsidR="0082225C" w:rsidRDefault="0082225C">
      <w:r>
        <w:rPr>
          <w:rStyle w:val="CommentReference"/>
        </w:rPr>
        <w:annotationRef/>
      </w:r>
      <w:r>
        <w:rPr>
          <w:rFonts w:ascii="Segoe UI" w:hAnsi="Segoe UI"/>
          <w:lang w:val="es-ES"/>
        </w:rPr>
        <w:t xml:space="preserve">Max is </w:t>
      </w:r>
      <w:r>
        <w:rPr>
          <w:rFonts w:ascii="Segoe UI" w:hAnsi="Segoe UI"/>
          <w:color w:val="000000"/>
        </w:rPr>
        <w:t>6 figures, tables or text boxes. I guess this refers to a total of 6 items (figures OR tables). We have now 10 items, so we need to remove or merge some!</w:t>
      </w:r>
    </w:p>
    <w:p w14:paraId="30F77509" w14:textId="77777777" w:rsidR="0082225C" w:rsidRDefault="0082225C">
      <w:r>
        <w:rPr>
          <w:rFonts w:ascii="Segoe UI" w:hAnsi="Segoe UI"/>
          <w:color w:val="000000"/>
        </w:rPr>
        <w:t>I suggest to merge figures 3 and 4. We could maybe remove Table 3 which is quite small, and just give the values on the text in the Results section. Results for fitness (current Table 2 and Fig 5) can be moved to supplementary material because they are not main results. These changes would leave us with 4 figures (current figs 1, 2, 3+4 and 6) and 2 tables (current tables 1 and 4). What do you think?</w:t>
      </w:r>
    </w:p>
    <w:p w14:paraId="2051B5E9" w14:textId="77777777" w:rsidR="0082225C" w:rsidRDefault="0082225C"/>
    <w:p w14:paraId="79BC64BD" w14:textId="77777777" w:rsidR="0082225C" w:rsidRDefault="0082225C">
      <w:r>
        <w:rPr>
          <w:rFonts w:ascii="Segoe UI" w:hAnsi="Segoe UI"/>
          <w:color w:val="000000"/>
        </w:rPr>
        <w:t>I can do this later if you agree on this, and change the references to figs / tables in the text</w:t>
      </w:r>
    </w:p>
  </w:comment>
  <w:comment w:id="13" w:author="ehrlen" w:date="2019-01-16T16:59:00Z" w:initials="ehrlen">
    <w:p w14:paraId="4B71903C" w14:textId="77777777" w:rsidR="0082225C" w:rsidRDefault="0082225C">
      <w:pPr>
        <w:pStyle w:val="CommentText"/>
      </w:pPr>
      <w:r>
        <w:rPr>
          <w:rStyle w:val="CommentReference"/>
        </w:rPr>
        <w:annotationRef/>
      </w:r>
      <w:r>
        <w:t>This sounds good, but perhaps we should consider merging Table 3 with Table4.</w:t>
      </w:r>
    </w:p>
  </w:comment>
  <w:comment w:id="14" w:author="Alicia Valdés Rapado" w:date="2018-12-19T13:14:00Z" w:initials="Alicia Va">
    <w:p w14:paraId="5EB72516" w14:textId="77777777" w:rsidR="0082225C" w:rsidRDefault="0082225C">
      <w:r>
        <w:rPr>
          <w:rStyle w:val="CommentReference"/>
        </w:rPr>
        <w:annotationRef/>
      </w:r>
      <w:r>
        <w:rPr>
          <w:rFonts w:ascii="Segoe UI" w:hAnsi="Segoe UI"/>
        </w:rPr>
        <w:t>Should I be the corresponding author?</w:t>
      </w:r>
    </w:p>
  </w:comment>
  <w:comment w:id="15" w:author="ehrlen" w:date="2019-01-16T16:59:00Z" w:initials="ehrlen">
    <w:p w14:paraId="3316AE49" w14:textId="77777777" w:rsidR="0082225C" w:rsidRDefault="0082225C">
      <w:pPr>
        <w:pStyle w:val="CommentText"/>
      </w:pPr>
      <w:r>
        <w:rPr>
          <w:rStyle w:val="CommentReference"/>
        </w:rPr>
        <w:annotationRef/>
      </w:r>
      <w:r>
        <w:t>I would not mind being the CA on this</w:t>
      </w:r>
    </w:p>
  </w:comment>
  <w:comment w:id="16" w:author="Alicia Valdés Rapado" w:date="2018-12-19T13:41:00Z" w:initials="Alicia Va">
    <w:p w14:paraId="0828F293" w14:textId="77777777" w:rsidR="0082225C" w:rsidRDefault="0082225C">
      <w:r>
        <w:rPr>
          <w:rStyle w:val="CommentReference"/>
        </w:rPr>
        <w:annotationRef/>
      </w:r>
      <w:r>
        <w:rPr>
          <w:rFonts w:ascii="Segoe UI" w:hAnsi="Segoe UI"/>
        </w:rPr>
        <w:t>I tried to reduce what you wrote to the 150 word limit needed for Ecology Letters, see what you think!</w:t>
      </w:r>
    </w:p>
  </w:comment>
  <w:comment w:id="17" w:author="ehrlen" w:date="2019-01-16T17:19:00Z" w:initials="ehrlen">
    <w:p w14:paraId="25EEB2E4" w14:textId="3E408DFE" w:rsidR="0082225C" w:rsidRDefault="0082225C">
      <w:pPr>
        <w:pStyle w:val="CommentText"/>
      </w:pPr>
      <w:r>
        <w:rPr>
          <w:rStyle w:val="CommentReference"/>
        </w:rPr>
        <w:annotationRef/>
      </w:r>
      <w:r>
        <w:t>I tried to add some information and then had to rewrite quite a bit so I did not save changes here.</w:t>
      </w:r>
    </w:p>
  </w:comment>
  <w:comment w:id="75" w:author="Johan Ehrlén" w:date="2019-01-28T09:37:00Z" w:initials="JE">
    <w:p w14:paraId="06126284" w14:textId="3B68407B" w:rsidR="0082225C" w:rsidRDefault="0082225C">
      <w:pPr>
        <w:pStyle w:val="CommentText"/>
      </w:pPr>
      <w:r>
        <w:rPr>
          <w:rStyle w:val="CommentReference"/>
        </w:rPr>
        <w:annotationRef/>
      </w:r>
      <w:r>
        <w:t>More refs</w:t>
      </w:r>
    </w:p>
  </w:comment>
  <w:comment w:id="221" w:author="Alicia Valdés Rapado" w:date="2018-08-29T15:12:00Z" w:initials="Alicia Va">
    <w:p w14:paraId="5151A53A" w14:textId="77777777" w:rsidR="0082225C" w:rsidRDefault="0082225C">
      <w:pPr>
        <w:overflowPunct w:val="0"/>
        <w:spacing w:line="0" w:lineRule="atLeast"/>
      </w:pPr>
      <w:r>
        <w:rPr>
          <w:rStyle w:val="CommentReference"/>
        </w:rPr>
        <w:annotationRef/>
      </w:r>
      <w:r>
        <w:rPr>
          <w:rFonts w:ascii="Segoe UI" w:hAnsi="Segoe UI" w:cs="Segoe UI"/>
          <w:sz w:val="20"/>
        </w:rPr>
        <w:t>Measures of the plot?</w:t>
      </w:r>
    </w:p>
  </w:comment>
  <w:comment w:id="243" w:author="Alicia Valdés Rapado" w:date="2018-08-29T15:12:00Z" w:initials="Alicia Va">
    <w:p w14:paraId="443C7817" w14:textId="77777777" w:rsidR="0082225C" w:rsidRDefault="0082225C">
      <w:r>
        <w:rPr>
          <w:rStyle w:val="CommentReference"/>
        </w:rPr>
        <w:annotationRef/>
      </w:r>
      <w:r>
        <w:rPr>
          <w:rFonts w:ascii="Segoe UI" w:hAnsi="Segoe UI" w:cs="Segoe UI"/>
          <w:sz w:val="20"/>
        </w:rPr>
        <w:t>Measures of the plot?</w:t>
      </w:r>
    </w:p>
  </w:comment>
  <w:comment w:id="250" w:author="Johan Ehrlén" w:date="2019-02-13T14:08:00Z" w:initials="JE">
    <w:p w14:paraId="0BE88143" w14:textId="4A4CA117" w:rsidR="0082225C" w:rsidRDefault="0082225C">
      <w:pPr>
        <w:pStyle w:val="CommentText"/>
      </w:pPr>
      <w:r>
        <w:rPr>
          <w:rStyle w:val="CommentReference"/>
        </w:rPr>
        <w:annotationRef/>
      </w:r>
      <w:r>
        <w:t>Please fill in</w:t>
      </w:r>
    </w:p>
  </w:comment>
  <w:comment w:id="259" w:author="Johan Ehrlén" w:date="2019-02-13T14:08:00Z" w:initials="JE">
    <w:p w14:paraId="48E0B47D" w14:textId="77777777" w:rsidR="0082225C" w:rsidRDefault="0082225C" w:rsidP="004B176D">
      <w:pPr>
        <w:pStyle w:val="CommentText"/>
      </w:pPr>
      <w:r>
        <w:rPr>
          <w:rStyle w:val="CommentReference"/>
        </w:rPr>
        <w:annotationRef/>
      </w:r>
      <w:r>
        <w:t>Please fill in</w:t>
      </w:r>
    </w:p>
  </w:comment>
  <w:comment w:id="294" w:author="Johan Ehrlén" w:date="2019-01-24T11:19:00Z" w:initials="JE">
    <w:p w14:paraId="5FA85481" w14:textId="4CD152EC" w:rsidR="0082225C" w:rsidRDefault="0082225C">
      <w:pPr>
        <w:pStyle w:val="CommentText"/>
      </w:pPr>
      <w:r>
        <w:rPr>
          <w:rStyle w:val="CommentReference"/>
        </w:rPr>
        <w:annotationRef/>
      </w:r>
      <w:r>
        <w:t>Correct?</w:t>
      </w:r>
    </w:p>
  </w:comment>
  <w:comment w:id="318" w:author="Johan Ehrlén" w:date="2019-01-31T09:02:00Z" w:initials="JE">
    <w:p w14:paraId="214614FF" w14:textId="05052571" w:rsidR="0082225C" w:rsidRDefault="0082225C">
      <w:pPr>
        <w:pStyle w:val="CommentText"/>
      </w:pPr>
      <w:r>
        <w:rPr>
          <w:rStyle w:val="CommentReference"/>
        </w:rPr>
        <w:annotationRef/>
      </w:r>
      <w:r>
        <w:t>If we change order of FFD and flower number in text, we should change the order in App S1.</w:t>
      </w:r>
    </w:p>
  </w:comment>
  <w:comment w:id="323" w:author="Johan Ehrlén" w:date="2019-01-24T11:19:00Z" w:initials="JE">
    <w:p w14:paraId="6D7DAD99" w14:textId="77777777" w:rsidR="0082225C" w:rsidRDefault="0082225C" w:rsidP="001342E6">
      <w:pPr>
        <w:pStyle w:val="CommentText"/>
      </w:pPr>
      <w:r>
        <w:rPr>
          <w:rStyle w:val="CommentReference"/>
        </w:rPr>
        <w:annotationRef/>
      </w:r>
      <w:r>
        <w:t>Correct?</w:t>
      </w:r>
    </w:p>
  </w:comment>
  <w:comment w:id="342" w:author="Johan Ehrlén" w:date="2019-02-15T12:34:00Z" w:initials="JE">
    <w:p w14:paraId="7B2F3B1E" w14:textId="4D2865E1" w:rsidR="0082225C" w:rsidRDefault="0082225C">
      <w:pPr>
        <w:pStyle w:val="CommentText"/>
      </w:pPr>
      <w:r>
        <w:rPr>
          <w:rStyle w:val="CommentReference"/>
        </w:rPr>
        <w:annotationRef/>
      </w:r>
      <w:r>
        <w:t>I merged this and the following section as this section main</w:t>
      </w:r>
      <w:r w:rsidR="00234E9C">
        <w:t>ly contained predictions, and breaking out predictions would make the data management section too short. But I am open for other suggestions.</w:t>
      </w:r>
    </w:p>
  </w:comment>
  <w:comment w:id="433" w:author="Johan Ehrlén" w:date="2019-01-28T14:23:00Z" w:initials="JE">
    <w:p w14:paraId="6CE490E5" w14:textId="7B85840D" w:rsidR="0082225C" w:rsidRDefault="0082225C">
      <w:pPr>
        <w:pStyle w:val="CommentText"/>
      </w:pPr>
      <w:r>
        <w:rPr>
          <w:rStyle w:val="CommentReference"/>
        </w:rPr>
        <w:annotationRef/>
      </w:r>
      <w:r>
        <w:t>Removed this sentence as we don’t say anything about how or report what we saw.</w:t>
      </w:r>
    </w:p>
  </w:comment>
  <w:comment w:id="442" w:author="Johan Ehrlén" w:date="2019-01-24T11:33:00Z" w:initials="JE">
    <w:p w14:paraId="5552B48A" w14:textId="1863FD4E" w:rsidR="0082225C" w:rsidRDefault="0082225C">
      <w:pPr>
        <w:pStyle w:val="CommentText"/>
      </w:pPr>
      <w:r>
        <w:rPr>
          <w:rStyle w:val="CommentReference"/>
        </w:rPr>
        <w:annotationRef/>
      </w:r>
      <w:r>
        <w:t>I guess this cannot be a regression if year is a nominal varible</w:t>
      </w:r>
    </w:p>
  </w:comment>
  <w:comment w:id="526" w:author="Alicia Valdés Rapado" w:date="2018-12-20T16:18:00Z" w:initials="Alicia Va">
    <w:p w14:paraId="189CC365" w14:textId="77777777" w:rsidR="0082225C" w:rsidRDefault="0082225C">
      <w:r>
        <w:rPr>
          <w:rStyle w:val="CommentReference"/>
        </w:rPr>
        <w:annotationRef/>
      </w:r>
      <w:r>
        <w:rPr>
          <w:rFonts w:ascii="Segoe UI" w:hAnsi="Segoe UI"/>
        </w:rPr>
        <w:t>I tried to clarify this. Model averaging gives a table like Table S5 (similar to a linear mixed model fit). However, for phenotypic selection models, it is usually an ANOVA-table that is shown, so that is why I used the significant interaction terms to perform an analysis of deviance (not variance because it is using a mixed model), using function Anova in R. This analysis is what is shown in Table 4.</w:t>
      </w:r>
    </w:p>
    <w:p w14:paraId="5100B4CF" w14:textId="77777777" w:rsidR="0082225C" w:rsidRDefault="0082225C">
      <w:r>
        <w:rPr>
          <w:rFonts w:ascii="Segoe UI" w:hAnsi="Segoe UI"/>
        </w:rPr>
        <w:t>Let me know if what I wrote is clearer, or more difficult to understand!</w:t>
      </w:r>
    </w:p>
  </w:comment>
  <w:comment w:id="527" w:author="Johan Ehrlén" w:date="2019-01-17T10:36:00Z" w:initials="JE">
    <w:p w14:paraId="266150E9" w14:textId="0837684A" w:rsidR="0082225C" w:rsidRDefault="0082225C">
      <w:pPr>
        <w:pStyle w:val="CommentText"/>
      </w:pPr>
      <w:r>
        <w:rPr>
          <w:rStyle w:val="CommentReference"/>
        </w:rPr>
        <w:annotationRef/>
      </w:r>
      <w:r>
        <w:t>I am not sure it is fully clear to me. Can we write … included in … instead of … used to perform …?</w:t>
      </w:r>
    </w:p>
  </w:comment>
  <w:comment w:id="566" w:author="Johan Ehrlén" w:date="2019-01-24T11:44:00Z" w:initials="JE">
    <w:p w14:paraId="3B175986" w14:textId="6C84B3D2" w:rsidR="0082225C" w:rsidRDefault="0082225C">
      <w:pPr>
        <w:pStyle w:val="CommentText"/>
      </w:pPr>
      <w:r>
        <w:rPr>
          <w:rStyle w:val="CommentReference"/>
        </w:rPr>
        <w:annotationRef/>
      </w:r>
      <w:r>
        <w:t>Or give stats in Figure legend? B instead of linear regression coefficient?</w:t>
      </w:r>
    </w:p>
  </w:comment>
  <w:comment w:id="624" w:author="Johan Ehrlén" w:date="2019-01-28T14:40:00Z" w:initials="JE">
    <w:p w14:paraId="7614A843" w14:textId="2B33BC24" w:rsidR="0082225C" w:rsidRDefault="0082225C">
      <w:pPr>
        <w:pStyle w:val="CommentText"/>
      </w:pPr>
      <w:r>
        <w:rPr>
          <w:rStyle w:val="CommentReference"/>
        </w:rPr>
        <w:annotationRef/>
      </w:r>
      <w:r>
        <w:t>According to Table S3</w:t>
      </w:r>
    </w:p>
  </w:comment>
  <w:comment w:id="665" w:author="Johan Ehrlén" w:date="2019-01-17T10:46:00Z" w:initials="JE">
    <w:p w14:paraId="05A9AA37" w14:textId="2B63434D" w:rsidR="0082225C" w:rsidRDefault="0082225C">
      <w:pPr>
        <w:pStyle w:val="CommentText"/>
      </w:pPr>
      <w:r>
        <w:rPr>
          <w:rStyle w:val="CommentReference"/>
        </w:rPr>
        <w:annotationRef/>
      </w:r>
      <w:r>
        <w:t>This is an important result. Should we provide some reference or some test statistics here? And plot it?</w:t>
      </w:r>
    </w:p>
  </w:comment>
  <w:comment w:id="691" w:author="Alicia Valdés Rapado" w:date="2018-11-16T11:32:00Z" w:initials="Alicia Va">
    <w:p w14:paraId="6958737B" w14:textId="77777777" w:rsidR="0082225C" w:rsidRDefault="0082225C">
      <w:r>
        <w:rPr>
          <w:rStyle w:val="CommentReference"/>
        </w:rPr>
        <w:annotationRef/>
      </w:r>
      <w:r>
        <w:rPr>
          <w:rFonts w:ascii="Segoe UI" w:hAnsi="Segoe UI"/>
          <w:color w:val="000000"/>
        </w:rPr>
        <w:t>Used raw variables to get these (and precipitation) now (these are coefficients from a model similar to the one shown in Table 1, but without standardizing explanatory variables)</w:t>
      </w:r>
    </w:p>
  </w:comment>
  <w:comment w:id="699" w:author="Alicia Valdés Rapado" w:date="2018-12-26T17:39:00Z" w:initials="Alicia Va">
    <w:p w14:paraId="01532A20" w14:textId="77777777" w:rsidR="0082225C" w:rsidRDefault="0082225C">
      <w:r>
        <w:rPr>
          <w:rStyle w:val="CommentReference"/>
        </w:rPr>
        <w:annotationRef/>
      </w:r>
      <w:r>
        <w:rPr>
          <w:rFonts w:ascii="Segoe UI" w:hAnsi="Segoe UI"/>
        </w:rPr>
        <w:t>Precipitation is measured in mm, but I think it is better to show the change in FFD with a 10-mm increase than with a 1-mm increase (which would be a very small change!)</w:t>
      </w:r>
    </w:p>
  </w:comment>
  <w:comment w:id="689" w:author="Alicia Valdés Rapado" w:date="2018-12-27T12:44:00Z" w:initials="Alicia Va">
    <w:p w14:paraId="6E83CB70" w14:textId="77777777" w:rsidR="0082225C" w:rsidRDefault="0082225C">
      <w:r>
        <w:rPr>
          <w:rStyle w:val="CommentReference"/>
        </w:rPr>
        <w:annotationRef/>
      </w:r>
      <w:r>
        <w:rPr>
          <w:rFonts w:ascii="Segoe UI" w:hAnsi="Segoe UI"/>
        </w:rPr>
        <w:t>I would suggest to leave this info here and not in results, as that section is already a bit charged with numbers. I also feel this is a bit of “interpretation” so fits quite OK here</w:t>
      </w:r>
    </w:p>
    <w:p w14:paraId="51208245" w14:textId="77777777" w:rsidR="0082225C" w:rsidRDefault="0082225C">
      <w:r>
        <w:rPr>
          <w:rFonts w:ascii="Segoe UI" w:hAnsi="Segoe UI"/>
        </w:rPr>
        <w:t>Maybe not here? Moved this up to where we talk about effects of warming on early-spring flowering species</w:t>
      </w:r>
    </w:p>
  </w:comment>
  <w:comment w:id="690" w:author="Johan Ehrlén" w:date="2019-01-17T11:00:00Z" w:initials="JE">
    <w:p w14:paraId="79DD30FC" w14:textId="21241593" w:rsidR="0082225C" w:rsidRDefault="0082225C">
      <w:pPr>
        <w:pStyle w:val="CommentText"/>
      </w:pPr>
      <w:r>
        <w:rPr>
          <w:rStyle w:val="CommentReference"/>
        </w:rPr>
        <w:annotationRef/>
      </w:r>
      <w:r>
        <w:t>OK. I tried to shorten the text a bit and also moved down the results for precipitation to the precipitation paragraph.</w:t>
      </w:r>
    </w:p>
  </w:comment>
  <w:comment w:id="706" w:author="Johan Ehrlén" w:date="2019-01-17T11:08:00Z" w:initials="JE">
    <w:p w14:paraId="300EB012" w14:textId="0C6A33EE" w:rsidR="0082225C" w:rsidRDefault="0082225C">
      <w:pPr>
        <w:pStyle w:val="CommentText"/>
      </w:pPr>
      <w:r>
        <w:rPr>
          <w:rStyle w:val="CommentReference"/>
        </w:rPr>
        <w:annotationRef/>
      </w:r>
      <w:r>
        <w:t>I had some problems with the reasoning here. OK like this?</w:t>
      </w:r>
    </w:p>
  </w:comment>
  <w:comment w:id="753" w:author="Alicia Valdés Rapado" w:date="2018-12-27T13:32:00Z" w:initials="Alicia Va">
    <w:p w14:paraId="76D345F4" w14:textId="77777777" w:rsidR="0082225C" w:rsidRDefault="0082225C" w:rsidP="00C23097">
      <w:r>
        <w:rPr>
          <w:rStyle w:val="CommentReference"/>
        </w:rPr>
        <w:annotationRef/>
      </w:r>
      <w:r>
        <w:rPr>
          <w:rFonts w:ascii="Segoe UI" w:hAnsi="Segoe UI"/>
        </w:rPr>
        <w:t>Could not find a reference but maybe not needed?</w:t>
      </w:r>
    </w:p>
  </w:comment>
  <w:comment w:id="762" w:author="Alicia Valdés Rapado" w:date="2018-12-26T17:39:00Z" w:initials="Alicia Va">
    <w:p w14:paraId="7FE9BCAF" w14:textId="77777777" w:rsidR="0082225C" w:rsidRDefault="0082225C" w:rsidP="00DE7479">
      <w:r>
        <w:rPr>
          <w:rStyle w:val="CommentReference"/>
        </w:rPr>
        <w:annotationRef/>
      </w:r>
      <w:r>
        <w:rPr>
          <w:rFonts w:ascii="Segoe UI" w:hAnsi="Segoe UI"/>
        </w:rPr>
        <w:t>Precipitation is measured in mm, but I think it is better to show the change in FFD with a 10-mm increase than with a 1-mm increase (which would be a very small change!)</w:t>
      </w:r>
    </w:p>
  </w:comment>
  <w:comment w:id="763" w:author="Johan Ehrlén" w:date="2019-01-17T11:00:00Z" w:initials="JE">
    <w:p w14:paraId="4A83E330" w14:textId="71F11A07" w:rsidR="0082225C" w:rsidRDefault="0082225C">
      <w:pPr>
        <w:pStyle w:val="CommentText"/>
      </w:pPr>
      <w:r>
        <w:rPr>
          <w:rStyle w:val="CommentReference"/>
        </w:rPr>
        <w:annotationRef/>
      </w:r>
      <w:r>
        <w:t>OK</w:t>
      </w:r>
    </w:p>
  </w:comment>
  <w:comment w:id="774" w:author="Alicia Valdés Rapado" w:date="2018-12-26T17:39:00Z" w:initials="Alicia Va">
    <w:p w14:paraId="0AC25E5E" w14:textId="77777777" w:rsidR="0082225C" w:rsidRDefault="0082225C" w:rsidP="00DE7479">
      <w:r>
        <w:rPr>
          <w:rStyle w:val="CommentReference"/>
        </w:rPr>
        <w:annotationRef/>
      </w:r>
      <w:r>
        <w:rPr>
          <w:rFonts w:ascii="Segoe UI" w:hAnsi="Segoe UI"/>
        </w:rPr>
        <w:t>Precipitation is measured in mm, but I think it is better to show the change in FFD with a 10-mm increase than with a 1-mm increase (which would be a very small change!)</w:t>
      </w:r>
    </w:p>
  </w:comment>
  <w:comment w:id="793" w:author="Alicia Valdés Rapado" w:date="2018-12-27T13:32:00Z" w:initials="Alicia Va">
    <w:p w14:paraId="67327CBC" w14:textId="77777777" w:rsidR="0082225C" w:rsidRDefault="0082225C">
      <w:r>
        <w:rPr>
          <w:rStyle w:val="CommentReference"/>
        </w:rPr>
        <w:annotationRef/>
      </w:r>
      <w:r>
        <w:rPr>
          <w:rFonts w:ascii="Segoe UI" w:hAnsi="Segoe UI"/>
        </w:rPr>
        <w:t>Could not find a reference but maybe not needed?</w:t>
      </w:r>
    </w:p>
  </w:comment>
  <w:comment w:id="795" w:author="Alicia Valdés Rapado" w:date="2019-01-14T09:29:00Z" w:initials="Alicia Va">
    <w:p w14:paraId="16E8392D" w14:textId="77777777" w:rsidR="0082225C" w:rsidRDefault="0082225C">
      <w:r>
        <w:rPr>
          <w:rStyle w:val="CommentReference"/>
        </w:rPr>
        <w:annotationRef/>
      </w:r>
      <w:r>
        <w:rPr>
          <w:rFonts w:ascii="Segoe UI" w:hAnsi="Segoe UI"/>
          <w:b/>
        </w:rPr>
        <w:t>FROM HERE: I did not finish working on your comments and polishing the text, needs some more editing!</w:t>
      </w:r>
    </w:p>
    <w:p w14:paraId="65E63702" w14:textId="77777777" w:rsidR="0082225C" w:rsidRDefault="0082225C"/>
    <w:p w14:paraId="4BD92264" w14:textId="77777777" w:rsidR="0082225C" w:rsidRDefault="0082225C">
      <w:r>
        <w:rPr>
          <w:rFonts w:ascii="Segoe UI" w:hAnsi="Segoe UI"/>
          <w:b/>
        </w:rPr>
        <w:t>Decide also what to do with the analyses of fitness!</w:t>
      </w:r>
    </w:p>
  </w:comment>
  <w:comment w:id="796" w:author="Alicia Valdés Rapado" w:date="2018-12-06T12:58:00Z" w:initials="Alicia Va">
    <w:p w14:paraId="640927EC" w14:textId="77777777" w:rsidR="0082225C" w:rsidRDefault="0082225C">
      <w:r>
        <w:rPr>
          <w:rStyle w:val="CommentReference"/>
        </w:rPr>
        <w:annotationRef/>
      </w:r>
      <w:r>
        <w:rPr>
          <w:rFonts w:ascii="Segoe UI" w:hAnsi="Segoe UI"/>
        </w:rPr>
        <w:t>We have to decide if we dedicate some space in the discussion to explaining these effects. I am not sure how to explain them though: plants are supposed to have higher fitness when flowering early, however, our results show that they flower earlier when April and May are warm, and when April precipitation is high, but here we see lower fitness in these cases... Only the effect of March precipitation seems to match: high precipitation in March → earlier flowering → higher fitness</w:t>
      </w:r>
    </w:p>
  </w:comment>
  <w:comment w:id="797" w:author="Johan Ehrlén" w:date="2019-01-17T11:12:00Z" w:initials="JE">
    <w:p w14:paraId="01F8FD02" w14:textId="419780CB" w:rsidR="0082225C" w:rsidRDefault="0082225C">
      <w:pPr>
        <w:pStyle w:val="CommentText"/>
      </w:pPr>
      <w:r>
        <w:rPr>
          <w:rStyle w:val="CommentReference"/>
        </w:rPr>
        <w:annotationRef/>
      </w:r>
      <w:r>
        <w:t>If we move these results to SI, and given that we have to remove 500 words and that these results are not easy to explain, perhaps we don’t need a separate paragraph on this.</w:t>
      </w:r>
    </w:p>
  </w:comment>
  <w:comment w:id="798" w:author="ehrlen" w:date="2018-12-12T17:00:00Z" w:initials="ehrlen">
    <w:p w14:paraId="4E4D8185" w14:textId="77777777" w:rsidR="0082225C" w:rsidRDefault="0082225C">
      <w:r>
        <w:rPr>
          <w:rStyle w:val="CommentReference"/>
        </w:rPr>
        <w:annotationRef/>
      </w:r>
      <w:r>
        <w:t>Hmm, let us continue to think a bit about this. One important thing is that we need to keep among-year patterns in fitness (which these graphs illustrate) and among-individual variation within-year patters of trait-fitness relationships (which determine selection) apart.</w:t>
      </w:r>
    </w:p>
  </w:comment>
  <w:comment w:id="870" w:author="Johan Ehrlén" w:date="2018-12-13T09:40:00Z" w:initials="Johan Ehr">
    <w:p w14:paraId="33E15A36" w14:textId="77777777" w:rsidR="0082225C" w:rsidRDefault="0082225C" w:rsidP="004C5B52">
      <w:r>
        <w:rPr>
          <w:rStyle w:val="CommentReference"/>
        </w:rPr>
        <w:annotationRef/>
      </w:r>
      <w:r>
        <w:t>Never for plants? Give references to animal studies.</w:t>
      </w:r>
    </w:p>
  </w:comment>
  <w:comment w:id="903" w:author="Johan Ehrlén" w:date="2019-01-28T14:54:00Z" w:initials="JE">
    <w:p w14:paraId="773F5BD1" w14:textId="56E6A788" w:rsidR="0082225C" w:rsidRDefault="0082225C">
      <w:pPr>
        <w:pStyle w:val="CommentText"/>
      </w:pPr>
      <w:r>
        <w:rPr>
          <w:rStyle w:val="CommentReference"/>
        </w:rPr>
        <w:annotationRef/>
      </w:r>
      <w:r>
        <w:t>Temperature!? I think it would to say something also about temperature.</w:t>
      </w:r>
    </w:p>
  </w:comment>
  <w:comment w:id="921" w:author="Johan Ehrlén" w:date="2018-12-13T09:40:00Z" w:initials="Johan Ehr">
    <w:p w14:paraId="44A34E23" w14:textId="77777777" w:rsidR="0082225C" w:rsidRDefault="0082225C">
      <w:r>
        <w:rPr>
          <w:rStyle w:val="CommentReference"/>
        </w:rPr>
        <w:annotationRef/>
      </w:r>
      <w:r>
        <w:t>Never for plants? Give references to animal studies.</w:t>
      </w:r>
    </w:p>
  </w:comment>
  <w:comment w:id="923" w:author="Alicia Valdés Rapado" w:date="2018-12-28T15:51:00Z" w:initials="Alicia Va">
    <w:p w14:paraId="47F96437" w14:textId="77777777" w:rsidR="0082225C" w:rsidRDefault="0082225C">
      <w:r>
        <w:rPr>
          <w:rStyle w:val="CommentReference"/>
        </w:rPr>
        <w:annotationRef/>
      </w:r>
      <w:r>
        <w:rPr>
          <w:rFonts w:ascii="Segoe UI" w:hAnsi="Segoe UI"/>
          <w:i/>
          <w:lang w:val="es-ES"/>
        </w:rPr>
        <w:t>Respuesta a Johan Ehrlén (12/13/2018, 09:40): "..."</w:t>
      </w:r>
    </w:p>
    <w:p w14:paraId="4586611B" w14:textId="77777777" w:rsidR="0082225C" w:rsidRDefault="0082225C">
      <w:r>
        <w:rPr>
          <w:rFonts w:ascii="Segoe UI" w:hAnsi="Segoe UI"/>
          <w:sz w:val="20"/>
          <w:lang w:val="es-ES"/>
        </w:rPr>
        <w:t xml:space="preserve">They are referenced in the previous sentence (and later in the paragraph: Visser </w:t>
      </w:r>
      <w:r>
        <w:rPr>
          <w:rFonts w:ascii="Segoe UI" w:eastAsia="Times New Roman" w:hAnsi="Segoe UI"/>
          <w:i/>
          <w:iCs/>
          <w:sz w:val="20"/>
        </w:rPr>
        <w:t>et al.</w:t>
      </w:r>
      <w:r>
        <w:rPr>
          <w:rFonts w:ascii="Segoe UI" w:hAnsi="Segoe UI"/>
          <w:sz w:val="20"/>
          <w:lang w:val="es-ES"/>
        </w:rPr>
        <w:t xml:space="preserve"> 2015; Marrot </w:t>
      </w:r>
      <w:r>
        <w:rPr>
          <w:rFonts w:ascii="Segoe UI" w:eastAsia="Times New Roman" w:hAnsi="Segoe UI"/>
          <w:i/>
          <w:iCs/>
          <w:sz w:val="20"/>
        </w:rPr>
        <w:t>et al.</w:t>
      </w:r>
      <w:r>
        <w:rPr>
          <w:rFonts w:ascii="Segoe UI" w:hAnsi="Segoe UI"/>
          <w:sz w:val="20"/>
          <w:lang w:val="es-ES"/>
        </w:rPr>
        <w:t xml:space="preserve"> 2018; </w:t>
      </w:r>
      <w:r>
        <w:rPr>
          <w:rFonts w:ascii="Segoe UI" w:eastAsia="Times New Roman" w:hAnsi="Segoe UI" w:cs="AdvOTd67905e7"/>
          <w:color w:val="000000"/>
          <w:sz w:val="20"/>
        </w:rPr>
        <w:t xml:space="preserve"> </w:t>
      </w:r>
      <w:r>
        <w:rPr>
          <w:rFonts w:ascii="Segoe UI" w:hAnsi="Segoe UI"/>
          <w:sz w:val="20"/>
          <w:lang w:val="es-ES"/>
        </w:rPr>
        <w:t xml:space="preserve">Réale </w:t>
      </w:r>
      <w:r>
        <w:rPr>
          <w:rFonts w:ascii="Segoe UI" w:eastAsia="Times New Roman" w:hAnsi="Segoe UI" w:cs="AdvOTd67905e7"/>
          <w:i/>
          <w:iCs/>
          <w:color w:val="000000"/>
          <w:sz w:val="20"/>
        </w:rPr>
        <w:t>et al.</w:t>
      </w:r>
      <w:r>
        <w:rPr>
          <w:rFonts w:ascii="Segoe UI" w:eastAsia="Times New Roman" w:hAnsi="Segoe UI" w:cs="AdvOTd67905e7"/>
          <w:color w:val="000000"/>
          <w:sz w:val="20"/>
        </w:rPr>
        <w:t xml:space="preserve"> 2003</w:t>
      </w:r>
      <w:r>
        <w:rPr>
          <w:rFonts w:ascii="Segoe UI" w:hAnsi="Segoe UI"/>
          <w:sz w:val="20"/>
          <w:lang w:val="es-ES"/>
        </w:rPr>
        <w:t>, maybe not again here?</w:t>
      </w:r>
    </w:p>
  </w:comment>
  <w:comment w:id="969" w:author="Alicia Valdés Rapado" w:date="2018-12-27T14:17:00Z" w:initials="Alicia Va">
    <w:p w14:paraId="1B989ECD" w14:textId="77777777" w:rsidR="0082225C" w:rsidRDefault="0082225C">
      <w:r>
        <w:rPr>
          <w:rStyle w:val="CommentReference"/>
        </w:rPr>
        <w:annotationRef/>
      </w:r>
      <w:r>
        <w:rPr>
          <w:rFonts w:ascii="Segoe UI" w:hAnsi="Segoe UI"/>
        </w:rPr>
        <w:t>There is no mention of concluding remarks of conclusions in EL so I guess we can just have this as the last paragraph</w:t>
      </w:r>
    </w:p>
  </w:comment>
  <w:comment w:id="983" w:author="Alicia Valdés Rapado" w:date="2018-12-27T14:23:00Z" w:initials="Alicia Va">
    <w:p w14:paraId="267B3BA1" w14:textId="77777777" w:rsidR="0082225C" w:rsidRDefault="0082225C">
      <w:r>
        <w:rPr>
          <w:rStyle w:val="CommentReference"/>
        </w:rPr>
        <w:annotationRef/>
      </w:r>
      <w:r>
        <w:rPr>
          <w:rFonts w:ascii="Segoe UI" w:hAnsi="Segoe UI"/>
          <w:i/>
        </w:rPr>
        <w:t>Respuesta a Johan Ehrlén (12/13/2018, 09:53): "..."</w:t>
      </w:r>
    </w:p>
    <w:p w14:paraId="60AB6667" w14:textId="77777777" w:rsidR="0082225C" w:rsidRDefault="0082225C">
      <w:r>
        <w:rPr>
          <w:rFonts w:ascii="Segoe UI" w:hAnsi="Segoe UI"/>
          <w:sz w:val="20"/>
        </w:rPr>
        <w:t>Yes, but this is the pattern we found</w:t>
      </w:r>
    </w:p>
  </w:comment>
  <w:comment w:id="993" w:author="Johan Ehrlén" w:date="2019-02-13T14:25:00Z" w:initials="JE">
    <w:p w14:paraId="7059FAB6" w14:textId="140FA949" w:rsidR="0082225C" w:rsidRDefault="0082225C">
      <w:pPr>
        <w:pStyle w:val="CommentText"/>
      </w:pPr>
      <w:r>
        <w:rPr>
          <w:rStyle w:val="CommentReference"/>
        </w:rPr>
        <w:annotationRef/>
      </w:r>
      <w:r>
        <w:t xml:space="preserve">Ove read it and had very few comments. One comment that I have not yet done anything about was that it was very difficult to follow all effects of all </w:t>
      </w:r>
      <w:r w:rsidR="00234E9C">
        <w:t xml:space="preserve">different </w:t>
      </w:r>
      <w:r>
        <w:t>weather variables. Not sure how do deal with this.</w:t>
      </w:r>
    </w:p>
  </w:comment>
  <w:comment w:id="997" w:author="Johan Ehrlén" w:date="2019-01-28T15:03:00Z" w:initials="JE">
    <w:p w14:paraId="7C53A373" w14:textId="6BD7FA2B" w:rsidR="0082225C" w:rsidRDefault="0082225C">
      <w:pPr>
        <w:pStyle w:val="CommentText"/>
      </w:pPr>
      <w:r>
        <w:rPr>
          <w:rStyle w:val="CommentReference"/>
        </w:rPr>
        <w:annotationRef/>
      </w:r>
      <w:r>
        <w:t>Add as appropriate</w:t>
      </w:r>
    </w:p>
  </w:comment>
  <w:comment w:id="998" w:author="Johan Ehrlén" w:date="2019-01-24T11:59:00Z" w:initials="JE">
    <w:p w14:paraId="05AC2BB3" w14:textId="78A07650" w:rsidR="0082225C" w:rsidRDefault="0082225C">
      <w:pPr>
        <w:pStyle w:val="CommentText"/>
      </w:pPr>
      <w:r>
        <w:rPr>
          <w:rStyle w:val="CommentReference"/>
        </w:rPr>
        <w:annotationRef/>
      </w:r>
      <w:r>
        <w:t>Not checked yet</w:t>
      </w:r>
    </w:p>
  </w:comment>
  <w:comment w:id="999" w:author="Johan Ehrlén" w:date="2019-02-15T12:44:00Z" w:initials="JE">
    <w:p w14:paraId="37DE1CDA" w14:textId="77FF76EB" w:rsidR="00234E9C" w:rsidRDefault="00234E9C">
      <w:pPr>
        <w:pStyle w:val="CommentText"/>
      </w:pPr>
      <w:r>
        <w:rPr>
          <w:rStyle w:val="CommentReference"/>
        </w:rPr>
        <w:annotationRef/>
      </w:r>
      <w:r>
        <w:t>Note to self: C</w:t>
      </w:r>
      <w:bookmarkStart w:id="1000" w:name="_GoBack"/>
      <w:bookmarkEnd w:id="1000"/>
      <w:r>
        <w:t>ite Underwood et al. 2019 – where?</w:t>
      </w:r>
    </w:p>
  </w:comment>
  <w:comment w:id="1151" w:author="Johan Ehrlén" w:date="2019-01-24T12:06:00Z" w:initials="JE">
    <w:p w14:paraId="034E8F91" w14:textId="5D6EB83A" w:rsidR="0082225C" w:rsidRDefault="0082225C">
      <w:pPr>
        <w:pStyle w:val="CommentText"/>
      </w:pPr>
      <w:r>
        <w:rPr>
          <w:rStyle w:val="CommentReference"/>
        </w:rPr>
        <w:annotationRef/>
      </w:r>
      <w:r>
        <w:t>Can this be explained more clearly?</w:t>
      </w:r>
    </w:p>
  </w:comment>
  <w:comment w:id="1152" w:author="Johan Ehrlén" w:date="2019-01-24T12:07:00Z" w:initials="JE">
    <w:p w14:paraId="7B9E7424" w14:textId="40505DAB" w:rsidR="0082225C" w:rsidRDefault="0082225C">
      <w:pPr>
        <w:pStyle w:val="CommentText"/>
      </w:pPr>
      <w:r>
        <w:rPr>
          <w:rStyle w:val="CommentReference"/>
        </w:rPr>
        <w:annotationRef/>
      </w:r>
      <w:r>
        <w:t>Not checked yet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CE216E" w15:done="0"/>
  <w15:commentEx w15:paraId="30E56289" w15:done="0"/>
  <w15:commentEx w15:paraId="45B9C5DF" w15:done="0"/>
  <w15:commentEx w15:paraId="02E8CC44" w15:done="0"/>
  <w15:commentEx w15:paraId="3CA3F0FA" w15:done="0"/>
  <w15:commentEx w15:paraId="79BC64BD" w15:done="0"/>
  <w15:commentEx w15:paraId="4B71903C" w15:done="0"/>
  <w15:commentEx w15:paraId="5EB72516" w15:done="0"/>
  <w15:commentEx w15:paraId="3316AE49" w15:done="0"/>
  <w15:commentEx w15:paraId="0828F293" w15:done="0"/>
  <w15:commentEx w15:paraId="25EEB2E4" w15:done="0"/>
  <w15:commentEx w15:paraId="06126284" w15:done="0"/>
  <w15:commentEx w15:paraId="5151A53A" w15:done="0"/>
  <w15:commentEx w15:paraId="443C7817" w15:done="0"/>
  <w15:commentEx w15:paraId="0BE88143" w15:done="0"/>
  <w15:commentEx w15:paraId="48E0B47D" w15:done="0"/>
  <w15:commentEx w15:paraId="5FA85481" w15:done="0"/>
  <w15:commentEx w15:paraId="214614FF" w15:done="0"/>
  <w15:commentEx w15:paraId="6D7DAD99" w15:done="0"/>
  <w15:commentEx w15:paraId="7B2F3B1E" w15:done="0"/>
  <w15:commentEx w15:paraId="6CE490E5" w15:done="0"/>
  <w15:commentEx w15:paraId="5552B48A" w15:done="0"/>
  <w15:commentEx w15:paraId="5100B4CF" w15:done="0"/>
  <w15:commentEx w15:paraId="266150E9" w15:paraIdParent="5100B4CF" w15:done="0"/>
  <w15:commentEx w15:paraId="3B175986" w15:done="0"/>
  <w15:commentEx w15:paraId="7614A843" w15:done="0"/>
  <w15:commentEx w15:paraId="05A9AA37" w15:done="0"/>
  <w15:commentEx w15:paraId="6958737B" w15:done="0"/>
  <w15:commentEx w15:paraId="01532A20" w15:done="0"/>
  <w15:commentEx w15:paraId="51208245" w15:done="0"/>
  <w15:commentEx w15:paraId="79DD30FC" w15:paraIdParent="51208245" w15:done="0"/>
  <w15:commentEx w15:paraId="300EB012" w15:done="0"/>
  <w15:commentEx w15:paraId="76D345F4" w15:done="0"/>
  <w15:commentEx w15:paraId="7FE9BCAF" w15:done="0"/>
  <w15:commentEx w15:paraId="4A83E330" w15:paraIdParent="7FE9BCAF" w15:done="0"/>
  <w15:commentEx w15:paraId="0AC25E5E" w15:done="0"/>
  <w15:commentEx w15:paraId="67327CBC" w15:done="0"/>
  <w15:commentEx w15:paraId="4BD92264" w15:done="0"/>
  <w15:commentEx w15:paraId="640927EC" w15:done="0"/>
  <w15:commentEx w15:paraId="01F8FD02" w15:paraIdParent="640927EC" w15:done="0"/>
  <w15:commentEx w15:paraId="4E4D8185" w15:done="0"/>
  <w15:commentEx w15:paraId="33E15A36" w15:done="0"/>
  <w15:commentEx w15:paraId="773F5BD1" w15:done="0"/>
  <w15:commentEx w15:paraId="44A34E23" w15:done="0"/>
  <w15:commentEx w15:paraId="4586611B" w15:done="0"/>
  <w15:commentEx w15:paraId="1B989ECD" w15:done="0"/>
  <w15:commentEx w15:paraId="60AB6667" w15:done="0"/>
  <w15:commentEx w15:paraId="7059FAB6" w15:done="0"/>
  <w15:commentEx w15:paraId="7C53A373" w15:done="0"/>
  <w15:commentEx w15:paraId="05AC2BB3" w15:done="0"/>
  <w15:commentEx w15:paraId="37DE1CDA" w15:done="0"/>
  <w15:commentEx w15:paraId="034E8F91" w15:done="0"/>
  <w15:commentEx w15:paraId="7B9E74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1F914" w14:textId="77777777" w:rsidR="00463A4F" w:rsidRDefault="00463A4F">
      <w:r>
        <w:separator/>
      </w:r>
    </w:p>
  </w:endnote>
  <w:endnote w:type="continuationSeparator" w:id="0">
    <w:p w14:paraId="4385D852" w14:textId="77777777" w:rsidR="00463A4F" w:rsidRDefault="0046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Adobe Garamond Pro">
    <w:charset w:val="00"/>
    <w:family w:val="roman"/>
    <w:pitch w:val="default"/>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dvGARMT">
    <w:altName w:val="Times New Roman"/>
    <w:charset w:val="00"/>
    <w:family w:val="roman"/>
    <w:pitch w:val="default"/>
  </w:font>
  <w:font w:name="Lato-Regular">
    <w:charset w:val="00"/>
    <w:family w:val="auto"/>
    <w:pitch w:val="default"/>
  </w:font>
  <w:font w:name="Code, Code">
    <w:charset w:val="00"/>
    <w:family w:val="auto"/>
    <w:pitch w:val="variable"/>
  </w:font>
  <w:font w:name="Minion-Regular">
    <w:charset w:val="00"/>
    <w:family w:val="roman"/>
    <w:pitch w:val="default"/>
  </w:font>
  <w:font w:name="BSSymbol-Medium">
    <w:charset w:val="00"/>
    <w:family w:val="auto"/>
    <w:pitch w:val="default"/>
  </w:font>
  <w:font w:name="TimesNRMT">
    <w:charset w:val="00"/>
    <w:family w:val="roman"/>
    <w:pitch w:val="default"/>
  </w:font>
  <w:font w:name="FrutigerLTPro-LightCn">
    <w:charset w:val="00"/>
    <w:family w:val="swiss"/>
    <w:pitch w:val="default"/>
  </w:font>
  <w:font w:name="AdvTT4e89fb21">
    <w:charset w:val="00"/>
    <w:family w:val="roman"/>
    <w:pitch w:val="default"/>
  </w:font>
  <w:font w:name="AdvOTd67905e7">
    <w:charset w:val="00"/>
    <w:family w:val="auto"/>
    <w:pitch w:val="default"/>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9AB20" w14:textId="77777777" w:rsidR="0082225C" w:rsidRDefault="0082225C">
    <w:pPr>
      <w:pStyle w:val="Footer"/>
      <w:jc w:val="center"/>
    </w:pPr>
    <w:r>
      <w:fldChar w:fldCharType="begin"/>
    </w:r>
    <w:r>
      <w:instrText xml:space="preserve"> PAGE </w:instrText>
    </w:r>
    <w:r>
      <w:fldChar w:fldCharType="separate"/>
    </w:r>
    <w:r w:rsidR="00234E9C">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A41C8" w14:textId="77777777" w:rsidR="00463A4F" w:rsidRDefault="00463A4F">
      <w:r>
        <w:rPr>
          <w:color w:val="000000"/>
        </w:rPr>
        <w:separator/>
      </w:r>
    </w:p>
  </w:footnote>
  <w:footnote w:type="continuationSeparator" w:id="0">
    <w:p w14:paraId="4C30C628" w14:textId="77777777" w:rsidR="00463A4F" w:rsidRDefault="00463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10CBA"/>
    <w:multiLevelType w:val="multilevel"/>
    <w:tmpl w:val="B4FE1A8C"/>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31"/>
    <w:rsid w:val="00024346"/>
    <w:rsid w:val="00041EEB"/>
    <w:rsid w:val="000612F5"/>
    <w:rsid w:val="00067412"/>
    <w:rsid w:val="00067877"/>
    <w:rsid w:val="000A3CCD"/>
    <w:rsid w:val="000F71B0"/>
    <w:rsid w:val="00110ECB"/>
    <w:rsid w:val="001342E6"/>
    <w:rsid w:val="001453A7"/>
    <w:rsid w:val="00197E6D"/>
    <w:rsid w:val="00234E9C"/>
    <w:rsid w:val="002564A8"/>
    <w:rsid w:val="002873FC"/>
    <w:rsid w:val="002C70C3"/>
    <w:rsid w:val="003472FD"/>
    <w:rsid w:val="0038634E"/>
    <w:rsid w:val="003F12BB"/>
    <w:rsid w:val="004077C8"/>
    <w:rsid w:val="004134B2"/>
    <w:rsid w:val="00414008"/>
    <w:rsid w:val="00415479"/>
    <w:rsid w:val="00427CED"/>
    <w:rsid w:val="004307E9"/>
    <w:rsid w:val="004366AC"/>
    <w:rsid w:val="004443A3"/>
    <w:rsid w:val="00463A4F"/>
    <w:rsid w:val="00463C44"/>
    <w:rsid w:val="004B176D"/>
    <w:rsid w:val="004C12E3"/>
    <w:rsid w:val="004C5B52"/>
    <w:rsid w:val="00586688"/>
    <w:rsid w:val="0064033D"/>
    <w:rsid w:val="007429BB"/>
    <w:rsid w:val="007A0984"/>
    <w:rsid w:val="007B4837"/>
    <w:rsid w:val="007D145F"/>
    <w:rsid w:val="007F4EC3"/>
    <w:rsid w:val="0082225C"/>
    <w:rsid w:val="00854F20"/>
    <w:rsid w:val="008A2D75"/>
    <w:rsid w:val="008E4FB4"/>
    <w:rsid w:val="008F6360"/>
    <w:rsid w:val="009D6BB8"/>
    <w:rsid w:val="009F525D"/>
    <w:rsid w:val="00A33A0D"/>
    <w:rsid w:val="00A41FCE"/>
    <w:rsid w:val="00AB43C1"/>
    <w:rsid w:val="00AE068C"/>
    <w:rsid w:val="00B270B5"/>
    <w:rsid w:val="00BA02C4"/>
    <w:rsid w:val="00BB016D"/>
    <w:rsid w:val="00BB0A31"/>
    <w:rsid w:val="00BD6AA8"/>
    <w:rsid w:val="00C23097"/>
    <w:rsid w:val="00C31CE4"/>
    <w:rsid w:val="00C34DC8"/>
    <w:rsid w:val="00C37976"/>
    <w:rsid w:val="00CA170B"/>
    <w:rsid w:val="00CD73CC"/>
    <w:rsid w:val="00D47C0E"/>
    <w:rsid w:val="00D84136"/>
    <w:rsid w:val="00DE5D63"/>
    <w:rsid w:val="00DE7479"/>
    <w:rsid w:val="00E51D94"/>
    <w:rsid w:val="00E71C9E"/>
    <w:rsid w:val="00E81D25"/>
    <w:rsid w:val="00EA1629"/>
    <w:rsid w:val="00ED7D4D"/>
    <w:rsid w:val="00EE233F"/>
    <w:rsid w:val="00F16CCA"/>
    <w:rsid w:val="00F679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8B8B"/>
  <w15:docId w15:val="{DD52E65B-46CB-40DF-9DDA-C8BD585D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lang w:val="es-ES"/>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Default">
    <w:name w:val="Default"/>
    <w:basedOn w:val="Standard"/>
    <w:pPr>
      <w:autoSpaceDE w:val="0"/>
    </w:pPr>
    <w:rPr>
      <w:rFonts w:ascii="Adobe Garamond Pro" w:eastAsia="Adobe Garamond Pro" w:hAnsi="Adobe Garamond Pro" w:cs="Adobe Garamond Pro"/>
      <w:color w:val="000000"/>
    </w:rPr>
  </w:style>
  <w:style w:type="paragraph" w:customStyle="1" w:styleId="Pa19">
    <w:name w:val="Pa19"/>
    <w:basedOn w:val="Default"/>
    <w:next w:val="Default"/>
    <w:pPr>
      <w:spacing w:line="191" w:lineRule="atLeast"/>
    </w:pPr>
    <w:rPr>
      <w:rFonts w:ascii="Times New Roman" w:eastAsia="SimSun" w:hAnsi="Times New Roman" w:cs="Lucida Sans"/>
      <w:color w:val="auto"/>
    </w:rPr>
  </w:style>
  <w:style w:type="paragraph" w:customStyle="1" w:styleId="Bibliography1">
    <w:name w:val="Bibliography 1"/>
    <w:basedOn w:val="Index"/>
    <w:pPr>
      <w:spacing w:line="480" w:lineRule="atLeast"/>
      <w:ind w:left="720" w:hanging="720"/>
    </w:pPr>
  </w:style>
  <w:style w:type="paragraph" w:customStyle="1" w:styleId="Pa5">
    <w:name w:val="Pa5"/>
    <w:basedOn w:val="Default"/>
    <w:next w:val="Default"/>
    <w:pPr>
      <w:spacing w:line="211" w:lineRule="atLeast"/>
    </w:pPr>
    <w:rPr>
      <w:rFonts w:ascii="Times New Roman" w:eastAsia="SimSun" w:hAnsi="Times New Roman" w:cs="Lucida Sans"/>
      <w:color w:val="auto"/>
    </w:rPr>
  </w:style>
  <w:style w:type="paragraph" w:styleId="CommentText">
    <w:name w:val="annotation text"/>
    <w:basedOn w:val="Normal"/>
    <w:rPr>
      <w:rFonts w:cs="Mangal"/>
      <w:sz w:val="20"/>
      <w:szCs w:val="18"/>
    </w:rPr>
  </w:style>
  <w:style w:type="paragraph" w:styleId="BalloonText">
    <w:name w:val="Balloon Text"/>
    <w:basedOn w:val="Normal"/>
    <w:rPr>
      <w:rFonts w:ascii="Segoe UI" w:hAnsi="Segoe UI" w:cs="Mangal"/>
      <w:sz w:val="18"/>
      <w:szCs w:val="16"/>
    </w:rPr>
  </w:style>
  <w:style w:type="paragraph" w:styleId="CommentSubject">
    <w:name w:val="annotation subject"/>
    <w:basedOn w:val="CommentText"/>
    <w:next w:val="CommentText"/>
    <w:rPr>
      <w:b/>
      <w:bCs/>
    </w:rPr>
  </w:style>
  <w:style w:type="paragraph" w:customStyle="1" w:styleId="FirstParagraph">
    <w:name w:val="First Paragraph"/>
    <w:basedOn w:val="Textbody"/>
  </w:style>
  <w:style w:type="paragraph" w:styleId="Footer">
    <w:name w:val="footer"/>
    <w:basedOn w:val="Standard"/>
    <w:pPr>
      <w:suppressLineNumbers/>
      <w:tabs>
        <w:tab w:val="center" w:pos="4986"/>
        <w:tab w:val="right" w:pos="9972"/>
      </w:tabs>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00080"/>
      <w:u w:val="single"/>
    </w:rPr>
  </w:style>
  <w:style w:type="character" w:customStyle="1" w:styleId="NumberingSymbols">
    <w:name w:val="Numbering Symbols"/>
  </w:style>
  <w:style w:type="character" w:customStyle="1" w:styleId="CommentTextChar">
    <w:name w:val="Comment Text Char"/>
    <w:basedOn w:val="DefaultParagraphFont"/>
    <w:rPr>
      <w:rFonts w:cs="Mangal"/>
      <w:sz w:val="20"/>
      <w:szCs w:val="18"/>
    </w:rPr>
  </w:style>
  <w:style w:type="character" w:styleId="CommentReference">
    <w:name w:val="annotation reference"/>
    <w:basedOn w:val="DefaultParagraphFont"/>
    <w:rPr>
      <w:sz w:val="16"/>
      <w:szCs w:val="16"/>
    </w:rPr>
  </w:style>
  <w:style w:type="character" w:customStyle="1" w:styleId="BalloonTextChar">
    <w:name w:val="Balloon Text Char"/>
    <w:basedOn w:val="DefaultParagraphFont"/>
    <w:rPr>
      <w:rFonts w:ascii="Segoe UI" w:hAnsi="Segoe UI" w:cs="Mangal"/>
      <w:sz w:val="18"/>
      <w:szCs w:val="16"/>
    </w:rPr>
  </w:style>
  <w:style w:type="character" w:customStyle="1" w:styleId="CommentSubjectChar">
    <w:name w:val="Comment Subject Char"/>
    <w:basedOn w:val="CommentTextChar"/>
    <w:rPr>
      <w:rFonts w:cs="Mangal"/>
      <w:b/>
      <w:bCs/>
      <w:sz w:val="20"/>
      <w:szCs w:val="18"/>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customStyle="1" w:styleId="Refdecomentario">
    <w:name w:val="Ref. de comentario"/>
    <w:rPr>
      <w:sz w:val="16"/>
      <w:szCs w:val="16"/>
    </w:rPr>
  </w:style>
  <w:style w:type="character" w:customStyle="1" w:styleId="SourceText">
    <w:name w:val="Source Text"/>
    <w:rPr>
      <w:rFonts w:ascii="Courier New" w:eastAsia="NSimSun" w:hAnsi="Courier New" w:cs="Courier New"/>
    </w:rPr>
  </w:style>
  <w:style w:type="character" w:styleId="Emphasis">
    <w:name w:val="Emphasis"/>
    <w:rPr>
      <w:i/>
      <w:iCs/>
    </w:rPr>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30</Pages>
  <Words>10424</Words>
  <Characters>55251</Characters>
  <Application>Microsoft Office Word</Application>
  <DocSecurity>0</DocSecurity>
  <Lines>460</Lines>
  <Paragraphs>131</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65544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Alicia Valdés Rapado</dc:creator>
  <cp:lastModifiedBy>Johan Ehrlén</cp:lastModifiedBy>
  <cp:revision>5</cp:revision>
  <cp:lastPrinted>2019-01-17T10:40:00Z</cp:lastPrinted>
  <dcterms:created xsi:type="dcterms:W3CDTF">2019-02-13T13:02:00Z</dcterms:created>
  <dcterms:modified xsi:type="dcterms:W3CDTF">2019-02-15T11:45:00Z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id="KRv4VK95"/&gt;&lt;style id="http://www.zotero.org/styles/ecology-letters" hasBibliography="1" bibliographyStyleHasBeenSet="1"/&gt;&lt;prefs&gt;&lt;pref name="fieldType" value="ReferenceMark"/&gt;&lt;/prefs&gt;&lt;/data&gt;</vt:lpwstr>
  </property>
</Properties>
</file>