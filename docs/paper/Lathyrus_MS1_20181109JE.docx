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ED3FC" w14:textId="58C7163A" w:rsidR="000F0B93" w:rsidRDefault="00796E6E">
      <w:pPr>
        <w:pStyle w:val="Standard"/>
        <w:spacing w:line="480" w:lineRule="auto"/>
        <w:rPr>
          <w:rFonts w:cs="Times New Roman"/>
          <w:lang w:val="en-US"/>
        </w:rPr>
      </w:pPr>
      <w:commentRangeStart w:id="0"/>
      <w:commentRangeStart w:id="1"/>
      <w:r>
        <w:rPr>
          <w:rFonts w:cs="Times New Roman"/>
          <w:lang w:val="en-US"/>
        </w:rPr>
        <w:t>Climate</w:t>
      </w:r>
      <w:del w:id="2" w:author="Johan Ehrlén" w:date="2018-11-23T10:37:00Z">
        <w:r w:rsidDel="00446F16">
          <w:rPr>
            <w:rFonts w:cs="Times New Roman"/>
            <w:lang w:val="en-US"/>
          </w:rPr>
          <w:delText xml:space="preserve">/(Climatic variation) </w:delText>
        </w:r>
      </w:del>
      <w:ins w:id="3" w:author="Johan Ehrlén" w:date="2018-11-23T10:37:00Z">
        <w:r w:rsidR="00446F16">
          <w:rPr>
            <w:rFonts w:cs="Times New Roman"/>
            <w:lang w:val="en-US"/>
          </w:rPr>
          <w:t xml:space="preserve"> </w:t>
        </w:r>
      </w:ins>
      <w:r>
        <w:rPr>
          <w:rFonts w:cs="Times New Roman"/>
          <w:lang w:val="en-US"/>
        </w:rPr>
        <w:t xml:space="preserve">influences </w:t>
      </w:r>
      <w:ins w:id="4" w:author="Johan Ehrlén" w:date="2018-11-23T10:37:00Z">
        <w:r w:rsidR="00446F16">
          <w:rPr>
            <w:rFonts w:cs="Times New Roman"/>
            <w:lang w:val="en-US"/>
          </w:rPr>
          <w:t xml:space="preserve">both </w:t>
        </w:r>
      </w:ins>
      <w:del w:id="5" w:author="Johan Ehrlén" w:date="2018-11-28T13:23:00Z">
        <w:r w:rsidDel="00221811">
          <w:rPr>
            <w:rFonts w:cs="Times New Roman"/>
            <w:lang w:val="en-US"/>
          </w:rPr>
          <w:delText xml:space="preserve">flowering time </w:delText>
        </w:r>
      </w:del>
      <w:ins w:id="6" w:author="Johan Ehrlén" w:date="2018-11-28T13:23:00Z">
        <w:r w:rsidR="00221811">
          <w:rPr>
            <w:rFonts w:cs="Times New Roman"/>
            <w:lang w:val="en-US"/>
          </w:rPr>
          <w:t>trait expression</w:t>
        </w:r>
      </w:ins>
      <w:ins w:id="7" w:author="Johan Ehrlén" w:date="2018-11-28T13:22:00Z">
        <w:r w:rsidR="00221811">
          <w:rPr>
            <w:rFonts w:cs="Times New Roman"/>
            <w:lang w:val="en-US"/>
          </w:rPr>
          <w:t xml:space="preserve"> </w:t>
        </w:r>
      </w:ins>
      <w:ins w:id="8" w:author="Johan Ehrlén" w:date="2018-11-28T13:24:00Z">
        <w:r w:rsidR="00221811">
          <w:rPr>
            <w:rFonts w:cs="Times New Roman"/>
            <w:lang w:val="en-US"/>
          </w:rPr>
          <w:t xml:space="preserve">of flowering time </w:t>
        </w:r>
      </w:ins>
      <w:r>
        <w:rPr>
          <w:rFonts w:cs="Times New Roman"/>
          <w:lang w:val="en-US"/>
        </w:rPr>
        <w:t xml:space="preserve">and </w:t>
      </w:r>
      <w:del w:id="9" w:author="Johan Ehrlén" w:date="2018-11-23T10:37:00Z">
        <w:r w:rsidDel="00446F16">
          <w:rPr>
            <w:rFonts w:cs="Times New Roman"/>
            <w:lang w:val="en-US"/>
          </w:rPr>
          <w:delText xml:space="preserve">natural </w:delText>
        </w:r>
      </w:del>
      <w:ins w:id="10" w:author="Johan Ehrlén" w:date="2018-11-23T10:37:00Z">
        <w:r w:rsidR="00446F16">
          <w:rPr>
            <w:rFonts w:cs="Times New Roman"/>
            <w:lang w:val="en-US"/>
          </w:rPr>
          <w:t xml:space="preserve">phenotypic </w:t>
        </w:r>
      </w:ins>
      <w:r>
        <w:rPr>
          <w:rFonts w:cs="Times New Roman"/>
          <w:lang w:val="en-US"/>
        </w:rPr>
        <w:t xml:space="preserve">selection </w:t>
      </w:r>
      <w:ins w:id="11" w:author="Johan Ehrlén" w:date="2018-11-28T13:22:00Z">
        <w:r w:rsidR="00221811">
          <w:rPr>
            <w:rFonts w:cs="Times New Roman"/>
            <w:lang w:val="en-US"/>
          </w:rPr>
          <w:t xml:space="preserve">among individuals </w:t>
        </w:r>
      </w:ins>
      <w:r>
        <w:rPr>
          <w:rFonts w:cs="Times New Roman"/>
          <w:lang w:val="en-US"/>
        </w:rPr>
        <w:t>in a perennial herb</w:t>
      </w:r>
      <w:commentRangeEnd w:id="0"/>
      <w:r>
        <w:rPr>
          <w:rFonts w:cs="Times New Roman"/>
          <w:lang w:val="en-US"/>
        </w:rPr>
        <w:commentReference w:id="0"/>
      </w:r>
      <w:commentRangeEnd w:id="1"/>
      <w:r w:rsidR="00446F16">
        <w:rPr>
          <w:rStyle w:val="CommentReference"/>
          <w:rFonts w:cs="Mangal"/>
          <w:lang w:val="en-US"/>
        </w:rPr>
        <w:commentReference w:id="1"/>
      </w:r>
    </w:p>
    <w:p w14:paraId="579612C3" w14:textId="77777777" w:rsidR="00BA77AD" w:rsidRDefault="00BA77AD">
      <w:pPr>
        <w:pStyle w:val="Standard"/>
        <w:spacing w:line="480" w:lineRule="auto"/>
        <w:rPr>
          <w:ins w:id="12" w:author="Johan Ehrlén" w:date="2018-11-23T14:34:00Z"/>
          <w:rFonts w:cs="Times New Roman"/>
          <w:lang w:val="en-US"/>
        </w:rPr>
      </w:pPr>
    </w:p>
    <w:p w14:paraId="11534D8C" w14:textId="77777777" w:rsidR="00BA77AD" w:rsidRDefault="00BA77AD">
      <w:pPr>
        <w:pStyle w:val="Standard"/>
        <w:spacing w:line="480" w:lineRule="auto"/>
        <w:rPr>
          <w:ins w:id="13" w:author="Johan Ehrlén" w:date="2018-11-23T14:35:00Z"/>
          <w:rFonts w:cs="Times New Roman"/>
          <w:lang w:val="en-US"/>
        </w:rPr>
      </w:pPr>
    </w:p>
    <w:p w14:paraId="0C4C628E" w14:textId="77777777" w:rsidR="00E62F1E" w:rsidRDefault="00E62F1E">
      <w:pPr>
        <w:pStyle w:val="Standard"/>
        <w:spacing w:line="480" w:lineRule="auto"/>
        <w:rPr>
          <w:ins w:id="14" w:author="Johan Ehrlén" w:date="2018-11-23T14:34:00Z"/>
          <w:rFonts w:cs="Times New Roman"/>
          <w:lang w:val="en-US"/>
        </w:rPr>
      </w:pPr>
    </w:p>
    <w:p w14:paraId="21EB1FF4" w14:textId="7621E266" w:rsidR="00BA77AD" w:rsidRDefault="00BA77AD">
      <w:pPr>
        <w:pStyle w:val="Standard"/>
        <w:spacing w:line="480" w:lineRule="auto"/>
        <w:rPr>
          <w:ins w:id="15" w:author="Johan Ehrlén" w:date="2018-11-23T14:34:00Z"/>
          <w:rFonts w:cs="Times New Roman"/>
          <w:lang w:val="en-US"/>
        </w:rPr>
      </w:pPr>
      <w:ins w:id="16" w:author="Johan Ehrlén" w:date="2018-11-23T14:34:00Z">
        <w:r>
          <w:rPr>
            <w:rFonts w:cs="Times New Roman"/>
            <w:lang w:val="en-US"/>
          </w:rPr>
          <w:t>ABSTRACT</w:t>
        </w:r>
      </w:ins>
    </w:p>
    <w:p w14:paraId="627D25D9" w14:textId="77777777" w:rsidR="00BA77AD" w:rsidRDefault="00BA77AD">
      <w:pPr>
        <w:pStyle w:val="Standard"/>
        <w:spacing w:line="480" w:lineRule="auto"/>
        <w:rPr>
          <w:ins w:id="17" w:author="Johan Ehrlén" w:date="2018-11-23T14:34:00Z"/>
          <w:rFonts w:cs="Times New Roman"/>
          <w:lang w:val="en-US"/>
        </w:rPr>
      </w:pPr>
    </w:p>
    <w:p w14:paraId="324E8546" w14:textId="034882AD" w:rsidR="00BA77AD" w:rsidRDefault="00BA77AD">
      <w:pPr>
        <w:pStyle w:val="Standard"/>
        <w:spacing w:line="480" w:lineRule="auto"/>
        <w:rPr>
          <w:ins w:id="18" w:author="Johan Ehrlén" w:date="2018-11-23T14:34:00Z"/>
          <w:rFonts w:cs="Times New Roman"/>
          <w:lang w:val="en-US"/>
        </w:rPr>
      </w:pPr>
      <w:ins w:id="19" w:author="Johan Ehrlén" w:date="2018-11-23T14:34:00Z">
        <w:r>
          <w:rPr>
            <w:rFonts w:cs="Times New Roman"/>
            <w:lang w:val="en-US"/>
          </w:rPr>
          <w:t>….</w:t>
        </w:r>
      </w:ins>
    </w:p>
    <w:p w14:paraId="1C9515F6" w14:textId="77777777" w:rsidR="00BA77AD" w:rsidRDefault="00BA77AD">
      <w:pPr>
        <w:pStyle w:val="Standard"/>
        <w:spacing w:line="480" w:lineRule="auto"/>
        <w:rPr>
          <w:ins w:id="20" w:author="Johan Ehrlén" w:date="2018-11-23T14:34:00Z"/>
          <w:rFonts w:cs="Times New Roman"/>
          <w:lang w:val="en-US"/>
        </w:rPr>
      </w:pPr>
    </w:p>
    <w:p w14:paraId="55571BB3" w14:textId="77777777" w:rsidR="000F0B93" w:rsidRDefault="00796E6E">
      <w:pPr>
        <w:pStyle w:val="Standard"/>
        <w:spacing w:line="480" w:lineRule="auto"/>
        <w:rPr>
          <w:rFonts w:cs="Times New Roman"/>
          <w:lang w:val="en-US"/>
        </w:rPr>
      </w:pPr>
      <w:r>
        <w:rPr>
          <w:rFonts w:cs="Times New Roman"/>
          <w:lang w:val="en-US"/>
        </w:rPr>
        <w:t>INTRODUCTION</w:t>
      </w:r>
    </w:p>
    <w:p w14:paraId="09CE81DD" w14:textId="46C5C60F" w:rsidR="000F0B93" w:rsidRDefault="00796E6E">
      <w:pPr>
        <w:pStyle w:val="Standard"/>
        <w:spacing w:line="480" w:lineRule="auto"/>
      </w:pPr>
      <w:r>
        <w:rPr>
          <w:rFonts w:cs="Times New Roman"/>
          <w:lang w:val="en-US"/>
        </w:rPr>
        <w:t xml:space="preserve">Climate change is rapidly </w:t>
      </w:r>
      <w:del w:id="21" w:author="Johan Ehrlén" w:date="2018-11-28T09:54:00Z">
        <w:r w:rsidDel="00681E8E">
          <w:rPr>
            <w:rFonts w:cs="Times New Roman"/>
            <w:lang w:val="en-US"/>
          </w:rPr>
          <w:delText xml:space="preserve">changing </w:delText>
        </w:r>
      </w:del>
      <w:ins w:id="22" w:author="Johan Ehrlén" w:date="2018-11-28T09:54:00Z">
        <w:r w:rsidR="00681E8E">
          <w:rPr>
            <w:rFonts w:cs="Times New Roman"/>
            <w:lang w:val="en-US"/>
          </w:rPr>
          <w:t xml:space="preserve">altering </w:t>
        </w:r>
      </w:ins>
      <w:r>
        <w:rPr>
          <w:rFonts w:cs="Times New Roman"/>
          <w:lang w:val="en-US"/>
        </w:rPr>
        <w:t xml:space="preserve">the environmental conditions experienced by </w:t>
      </w:r>
      <w:del w:id="23" w:author="Johan Ehrlén" w:date="2018-11-23T10:38:00Z">
        <w:r w:rsidDel="00446F16">
          <w:rPr>
            <w:rFonts w:cs="Times New Roman"/>
            <w:lang w:val="en-US"/>
          </w:rPr>
          <w:delText xml:space="preserve">many </w:delText>
        </w:r>
      </w:del>
      <w:r>
        <w:rPr>
          <w:rFonts w:cs="Times New Roman"/>
          <w:lang w:val="en-US"/>
        </w:rPr>
        <w:t>organisms (Diffenbaugh &amp; Field 2013; IPCC 2014</w:t>
      </w:r>
      <w:r>
        <w:rPr>
          <w:lang w:val="en-US"/>
        </w:rPr>
        <w:t>).</w:t>
      </w:r>
      <w:r>
        <w:rPr>
          <w:rFonts w:cs="Times New Roman"/>
          <w:lang w:val="en-US"/>
        </w:rPr>
        <w:t xml:space="preserve"> Responses to </w:t>
      </w:r>
      <w:del w:id="24" w:author="Johan Ehrlén" w:date="2018-11-28T09:54:00Z">
        <w:r w:rsidDel="00681E8E">
          <w:rPr>
            <w:rFonts w:cs="Times New Roman"/>
            <w:lang w:val="en-US"/>
          </w:rPr>
          <w:delText xml:space="preserve">altered </w:delText>
        </w:r>
      </w:del>
      <w:r>
        <w:rPr>
          <w:rFonts w:cs="Times New Roman"/>
          <w:lang w:val="en-US"/>
        </w:rPr>
        <w:t>climat</w:t>
      </w:r>
      <w:del w:id="25" w:author="Johan Ehrlén" w:date="2018-11-28T09:54:00Z">
        <w:r w:rsidDel="00681E8E">
          <w:rPr>
            <w:rFonts w:cs="Times New Roman"/>
            <w:lang w:val="en-US"/>
          </w:rPr>
          <w:delText>e</w:delText>
        </w:r>
      </w:del>
      <w:ins w:id="26" w:author="Johan Ehrlén" w:date="2018-11-28T09:54:00Z">
        <w:r w:rsidR="00681E8E">
          <w:rPr>
            <w:rFonts w:cs="Times New Roman"/>
            <w:lang w:val="en-US"/>
          </w:rPr>
          <w:t>ic variation</w:t>
        </w:r>
      </w:ins>
      <w:r>
        <w:rPr>
          <w:rFonts w:cs="Times New Roman"/>
          <w:lang w:val="en-US"/>
        </w:rPr>
        <w:t xml:space="preserve"> often involve changes in phenology, i.e. in the seasonal timing of life cycle events </w:t>
      </w:r>
      <w:del w:id="27" w:author="Johan Ehrlén" w:date="2018-11-23T10:40:00Z">
        <w:r w:rsidDel="00446F16">
          <w:rPr>
            <w:rFonts w:cs="Times New Roman"/>
            <w:lang w:val="en-US"/>
          </w:rPr>
          <w:delText xml:space="preserve">of organisms </w:delText>
        </w:r>
      </w:del>
      <w:r>
        <w:rPr>
          <w:lang w:val="en-US"/>
        </w:rPr>
        <w:t xml:space="preserve">(Visser &amp; Both 2005; Cleland </w:t>
      </w:r>
      <w:r>
        <w:rPr>
          <w:i/>
          <w:iCs/>
          <w:lang w:val="en-US"/>
        </w:rPr>
        <w:t>et al.</w:t>
      </w:r>
      <w:r>
        <w:rPr>
          <w:lang w:val="en-US"/>
        </w:rPr>
        <w:t xml:space="preserve"> 2007; Charmantier &amp; Gienapp 2014).</w:t>
      </w:r>
      <w:r>
        <w:rPr>
          <w:rFonts w:cs="Times New Roman"/>
          <w:lang w:val="en-US"/>
        </w:rPr>
        <w:t xml:space="preserve"> In </w:t>
      </w:r>
      <w:del w:id="28" w:author="Johan Ehrlén" w:date="2018-11-23T10:41:00Z">
        <w:r w:rsidDel="00446F16">
          <w:rPr>
            <w:rFonts w:cs="Times New Roman"/>
            <w:lang w:val="en-US"/>
          </w:rPr>
          <w:delText xml:space="preserve">many </w:delText>
        </w:r>
      </w:del>
      <w:r>
        <w:rPr>
          <w:rFonts w:cs="Times New Roman"/>
          <w:lang w:val="en-US"/>
        </w:rPr>
        <w:t xml:space="preserve">seasonal environments, timing is crucial for survival, and phenological changes constitute the main way in which an organism can modify its interactions with the surrounding abiotic environment and with other species. Climatic variation can influence not only the </w:t>
      </w:r>
      <w:ins w:id="29" w:author="Johan Ehrlén" w:date="2018-11-23T10:42:00Z">
        <w:r w:rsidR="00446F16">
          <w:rPr>
            <w:rFonts w:cs="Times New Roman"/>
            <w:lang w:val="en-US"/>
          </w:rPr>
          <w:t xml:space="preserve">phenotypic </w:t>
        </w:r>
      </w:ins>
      <w:r>
        <w:rPr>
          <w:rFonts w:cs="Times New Roman"/>
          <w:lang w:val="en-US"/>
        </w:rPr>
        <w:t>expression of traits associated with timing in a given genotype</w:t>
      </w:r>
      <w:del w:id="30" w:author="Johan Ehrlén" w:date="2018-11-23T10:46:00Z">
        <w:r w:rsidDel="00446F16">
          <w:rPr>
            <w:rFonts w:cs="Times New Roman"/>
            <w:lang w:val="en-US"/>
          </w:rPr>
          <w:delText xml:space="preserve"> </w:delText>
        </w:r>
      </w:del>
      <w:del w:id="31" w:author="Johan Ehrlén" w:date="2018-11-23T10:42:00Z">
        <w:r w:rsidDel="00446F16">
          <w:rPr>
            <w:rFonts w:cs="Times New Roman"/>
            <w:lang w:val="en-US"/>
          </w:rPr>
          <w:delText>(</w:delText>
        </w:r>
      </w:del>
      <w:del w:id="32" w:author="Johan Ehrlén" w:date="2018-11-23T10:46:00Z">
        <w:r w:rsidDel="00446F16">
          <w:rPr>
            <w:rFonts w:cs="Times New Roman"/>
            <w:lang w:val="en-US"/>
          </w:rPr>
          <w:delText>e.g. flowering time in plants,</w:delText>
        </w:r>
      </w:del>
      <w:r>
        <w:rPr>
          <w:rFonts w:cs="Times New Roman"/>
          <w:lang w:val="en-US"/>
        </w:rPr>
        <w:t xml:space="preserve"> (</w:t>
      </w:r>
      <w:ins w:id="33" w:author="Johan Ehrlén" w:date="2018-11-23T10:45:00Z">
        <w:r w:rsidR="00446F16">
          <w:rPr>
            <w:rFonts w:cs="Times New Roman"/>
            <w:lang w:val="en-US"/>
          </w:rPr>
          <w:t xml:space="preserve">Charmantier </w:t>
        </w:r>
        <w:r w:rsidR="00446F16">
          <w:rPr>
            <w:rFonts w:cs="Times New Roman"/>
            <w:i/>
            <w:iCs/>
            <w:lang w:val="en-US"/>
          </w:rPr>
          <w:t>et al.</w:t>
        </w:r>
        <w:r w:rsidR="00446F16">
          <w:rPr>
            <w:rFonts w:cs="Times New Roman"/>
            <w:lang w:val="en-US"/>
          </w:rPr>
          <w:t xml:space="preserve"> 2008; </w:t>
        </w:r>
      </w:ins>
      <w:r>
        <w:rPr>
          <w:rFonts w:cs="Times New Roman"/>
          <w:lang w:val="en-US"/>
        </w:rPr>
        <w:t xml:space="preserve">Anderson </w:t>
      </w:r>
      <w:r>
        <w:rPr>
          <w:rFonts w:cs="Times New Roman"/>
          <w:i/>
          <w:iCs/>
          <w:lang w:val="en-US"/>
        </w:rPr>
        <w:t>et al.</w:t>
      </w:r>
      <w:r>
        <w:rPr>
          <w:rFonts w:cs="Times New Roman"/>
          <w:lang w:val="en-US"/>
        </w:rPr>
        <w:t xml:space="preserve"> 2012; CaraDonna </w:t>
      </w:r>
      <w:r>
        <w:rPr>
          <w:rFonts w:cs="Times New Roman"/>
          <w:i/>
          <w:iCs/>
          <w:lang w:val="en-US"/>
        </w:rPr>
        <w:t>et al.</w:t>
      </w:r>
      <w:r>
        <w:rPr>
          <w:rFonts w:cs="Times New Roman"/>
          <w:lang w:val="en-US"/>
        </w:rPr>
        <w:t xml:space="preserve"> 2014)</w:t>
      </w:r>
      <w:del w:id="34" w:author="Johan Ehrlén" w:date="2018-11-23T10:46:00Z">
        <w:r w:rsidDel="00446F16">
          <w:rPr>
            <w:rFonts w:cs="Times New Roman"/>
            <w:lang w:val="en-US"/>
          </w:rPr>
          <w:delText xml:space="preserve"> or breeding time in birds, (</w:delText>
        </w:r>
      </w:del>
      <w:del w:id="35" w:author="Johan Ehrlén" w:date="2018-11-23T10:45:00Z">
        <w:r w:rsidDel="00446F16">
          <w:rPr>
            <w:rFonts w:cs="Times New Roman"/>
            <w:lang w:val="en-US"/>
          </w:rPr>
          <w:delText xml:space="preserve">Charmantier </w:delText>
        </w:r>
        <w:r w:rsidDel="00446F16">
          <w:rPr>
            <w:rFonts w:cs="Times New Roman"/>
            <w:i/>
            <w:iCs/>
            <w:lang w:val="en-US"/>
          </w:rPr>
          <w:delText>et al.</w:delText>
        </w:r>
        <w:r w:rsidDel="00446F16">
          <w:rPr>
            <w:rFonts w:cs="Times New Roman"/>
            <w:lang w:val="en-US"/>
          </w:rPr>
          <w:delText xml:space="preserve"> 2008</w:delText>
        </w:r>
      </w:del>
      <w:del w:id="36" w:author="Johan Ehrlén" w:date="2018-11-23T10:46:00Z">
        <w:r w:rsidDel="00446F16">
          <w:rPr>
            <w:rFonts w:cs="Times New Roman"/>
            <w:lang w:val="en-US"/>
          </w:rPr>
          <w:delText>)</w:delText>
        </w:r>
      </w:del>
      <w:del w:id="37" w:author="Johan Ehrlén" w:date="2018-11-23T10:42:00Z">
        <w:r w:rsidDel="00446F16">
          <w:rPr>
            <w:rFonts w:cs="Times New Roman"/>
            <w:lang w:val="en-US"/>
          </w:rPr>
          <w:delText>)</w:delText>
        </w:r>
      </w:del>
      <w:r>
        <w:rPr>
          <w:lang w:val="en-US"/>
        </w:rPr>
        <w:t xml:space="preserve">, </w:t>
      </w:r>
      <w:r>
        <w:rPr>
          <w:rFonts w:cs="Times New Roman"/>
          <w:lang w:val="en-US"/>
        </w:rPr>
        <w:t xml:space="preserve">but also natural selection on these traits </w:t>
      </w:r>
      <w:r>
        <w:rPr>
          <w:lang w:val="en-US"/>
        </w:rPr>
        <w:t xml:space="preserve">(Visser </w:t>
      </w:r>
      <w:r>
        <w:rPr>
          <w:i/>
          <w:iCs/>
          <w:lang w:val="en-US"/>
        </w:rPr>
        <w:t>et al.</w:t>
      </w:r>
      <w:r>
        <w:rPr>
          <w:lang w:val="en-US"/>
        </w:rPr>
        <w:t xml:space="preserve"> 2015; Marrot </w:t>
      </w:r>
      <w:r>
        <w:rPr>
          <w:i/>
          <w:iCs/>
          <w:lang w:val="en-US"/>
        </w:rPr>
        <w:t>et al.</w:t>
      </w:r>
      <w:r>
        <w:rPr>
          <w:lang w:val="en-US"/>
        </w:rPr>
        <w:t xml:space="preserve"> 2018).</w:t>
      </w:r>
      <w:r>
        <w:rPr>
          <w:rFonts w:cs="Times New Roman"/>
          <w:lang w:val="en-US"/>
        </w:rPr>
        <w:t xml:space="preserve"> </w:t>
      </w:r>
      <w:del w:id="38" w:author="Johan Ehrlén" w:date="2018-11-23T14:22:00Z">
        <w:r w:rsidDel="00374767">
          <w:rPr>
            <w:rFonts w:cs="Times New Roman"/>
            <w:lang w:val="en-US"/>
          </w:rPr>
          <w:delText>While s</w:delText>
        </w:r>
      </w:del>
      <w:ins w:id="39" w:author="Johan Ehrlén" w:date="2018-11-23T14:22:00Z">
        <w:r w:rsidR="00374767">
          <w:rPr>
            <w:rFonts w:cs="Times New Roman"/>
            <w:lang w:val="en-US"/>
          </w:rPr>
          <w:t>S</w:t>
        </w:r>
      </w:ins>
      <w:r>
        <w:rPr>
          <w:rFonts w:cs="Times New Roman"/>
          <w:lang w:val="en-US"/>
        </w:rPr>
        <w:t>hort-term, plastic responses to climatic variation</w:t>
      </w:r>
      <w:ins w:id="40" w:author="Johan Ehrlén" w:date="2018-11-23T10:53:00Z">
        <w:r w:rsidR="000B5033">
          <w:rPr>
            <w:rFonts w:cs="Times New Roman"/>
            <w:lang w:val="en-US"/>
          </w:rPr>
          <w:t>,</w:t>
        </w:r>
      </w:ins>
      <w:r>
        <w:rPr>
          <w:rFonts w:cs="Times New Roman"/>
          <w:lang w:val="en-US"/>
        </w:rPr>
        <w:t xml:space="preserve"> </w:t>
      </w:r>
      <w:del w:id="41" w:author="Johan Ehrlén" w:date="2018-11-23T10:53:00Z">
        <w:r w:rsidDel="000B5033">
          <w:rPr>
            <w:rFonts w:cs="Times New Roman"/>
            <w:lang w:val="en-US"/>
          </w:rPr>
          <w:delText>(</w:delText>
        </w:r>
      </w:del>
      <w:r>
        <w:rPr>
          <w:rFonts w:cs="Times New Roman"/>
          <w:lang w:val="en-US"/>
        </w:rPr>
        <w:t>e.g. earlier development as a consequence of increasing temperatures</w:t>
      </w:r>
      <w:ins w:id="42" w:author="Johan Ehrlén" w:date="2018-11-23T10:53:00Z">
        <w:r w:rsidR="000B5033">
          <w:rPr>
            <w:rFonts w:cs="Times New Roman"/>
            <w:lang w:val="en-US"/>
          </w:rPr>
          <w:t>,</w:t>
        </w:r>
      </w:ins>
      <w:del w:id="43" w:author="Johan Ehrlén" w:date="2018-11-23T10:53:00Z">
        <w:r w:rsidDel="000B5033">
          <w:rPr>
            <w:rFonts w:cs="Times New Roman"/>
            <w:lang w:val="en-US"/>
          </w:rPr>
          <w:delText>)</w:delText>
        </w:r>
      </w:del>
      <w:r>
        <w:rPr>
          <w:rFonts w:cs="Times New Roman"/>
          <w:lang w:val="en-US"/>
        </w:rPr>
        <w:t xml:space="preserve"> are relatively well documented </w:t>
      </w:r>
      <w:del w:id="44" w:author="Johan Ehrlén" w:date="2018-11-23T10:53:00Z">
        <w:r w:rsidDel="000B5033">
          <w:rPr>
            <w:rFonts w:cs="Times New Roman"/>
            <w:lang w:val="en-US"/>
          </w:rPr>
          <w:delText>at the community,</w:delText>
        </w:r>
      </w:del>
      <w:ins w:id="45" w:author="Johan Ehrlén" w:date="2018-11-23T10:53:00Z">
        <w:r w:rsidR="000B5033">
          <w:rPr>
            <w:rFonts w:cs="Times New Roman"/>
            <w:lang w:val="en-US"/>
          </w:rPr>
          <w:t>in many</w:t>
        </w:r>
      </w:ins>
      <w:r>
        <w:rPr>
          <w:rFonts w:cs="Times New Roman"/>
          <w:lang w:val="en-US"/>
        </w:rPr>
        <w:t xml:space="preserve"> species</w:t>
      </w:r>
      <w:ins w:id="46" w:author="Johan Ehrlén" w:date="2018-11-23T14:23:00Z">
        <w:r w:rsidR="00374767">
          <w:rPr>
            <w:rFonts w:cs="Times New Roman"/>
            <w:lang w:val="en-US"/>
          </w:rPr>
          <w:t xml:space="preserve"> (REFS). W</w:t>
        </w:r>
      </w:ins>
      <w:del w:id="47" w:author="Johan Ehrlén" w:date="2018-11-23T10:54:00Z">
        <w:r w:rsidDel="000B5033">
          <w:rPr>
            <w:rFonts w:cs="Times New Roman"/>
            <w:lang w:val="en-US"/>
          </w:rPr>
          <w:delText xml:space="preserve"> and population level</w:delText>
        </w:r>
      </w:del>
      <w:del w:id="48" w:author="Johan Ehrlén" w:date="2018-11-23T14:23:00Z">
        <w:r w:rsidDel="00374767">
          <w:rPr>
            <w:rFonts w:cs="Times New Roman"/>
            <w:lang w:val="en-US"/>
          </w:rPr>
          <w:delText>, w</w:delText>
        </w:r>
      </w:del>
      <w:r>
        <w:rPr>
          <w:rFonts w:cs="Times New Roman"/>
          <w:lang w:val="en-US"/>
        </w:rPr>
        <w:t xml:space="preserve">e know much less about </w:t>
      </w:r>
      <w:ins w:id="49" w:author="Johan Ehrlén" w:date="2018-11-23T10:54:00Z">
        <w:r w:rsidR="000B5033">
          <w:rPr>
            <w:rFonts w:cs="Times New Roman"/>
            <w:lang w:val="en-US"/>
          </w:rPr>
          <w:t xml:space="preserve">how variation in environmental factors </w:t>
        </w:r>
      </w:ins>
      <w:ins w:id="50" w:author="Johan Ehrlén" w:date="2018-11-23T10:55:00Z">
        <w:r w:rsidR="000B5033">
          <w:rPr>
            <w:rFonts w:cs="Times New Roman"/>
            <w:lang w:val="en-US"/>
          </w:rPr>
          <w:t xml:space="preserve">and climate influences </w:t>
        </w:r>
      </w:ins>
      <w:del w:id="51" w:author="Johan Ehrlén" w:date="2018-11-23T10:55:00Z">
        <w:r w:rsidDel="000B5033">
          <w:rPr>
            <w:rFonts w:cs="Times New Roman"/>
            <w:lang w:val="en-US"/>
          </w:rPr>
          <w:delText xml:space="preserve">the causes of </w:delText>
        </w:r>
      </w:del>
      <w:r>
        <w:rPr>
          <w:rFonts w:cs="Times New Roman"/>
          <w:lang w:val="en-US"/>
        </w:rPr>
        <w:t xml:space="preserve">natural selection </w:t>
      </w:r>
      <w:ins w:id="52" w:author="Johan Ehrlén" w:date="2018-11-23T10:55:00Z">
        <w:r w:rsidR="000B5033">
          <w:rPr>
            <w:rFonts w:cs="Times New Roman"/>
            <w:lang w:val="en-US"/>
          </w:rPr>
          <w:t xml:space="preserve">on timing </w:t>
        </w:r>
      </w:ins>
      <w:r>
        <w:rPr>
          <w:rFonts w:cs="Times New Roman"/>
          <w:lang w:val="en-US"/>
        </w:rPr>
        <w:t>(</w:t>
      </w:r>
      <w:ins w:id="53" w:author="Johan Ehrlén" w:date="2018-11-23T10:55:00Z">
        <w:r w:rsidR="000B5033">
          <w:rPr>
            <w:rFonts w:ascii="AdvP49811" w:eastAsia="AdvP49811" w:hAnsi="AdvP49811" w:cs="Times New Roman"/>
            <w:lang w:val="en-US"/>
          </w:rPr>
          <w:t xml:space="preserve">Chevin </w:t>
        </w:r>
        <w:r w:rsidR="000B5033">
          <w:rPr>
            <w:rFonts w:ascii="AdvP49811" w:eastAsia="AdvP49811" w:hAnsi="AdvP49811" w:cs="Times New Roman"/>
            <w:i/>
            <w:iCs/>
            <w:lang w:val="en-US"/>
          </w:rPr>
          <w:t>et al.</w:t>
        </w:r>
        <w:r w:rsidR="000B5033">
          <w:rPr>
            <w:rFonts w:ascii="AdvP49811" w:eastAsia="AdvP49811" w:hAnsi="AdvP49811" w:cs="Times New Roman"/>
            <w:lang w:val="en-US"/>
          </w:rPr>
          <w:t xml:space="preserve"> 2010, </w:t>
        </w:r>
      </w:ins>
      <w:r>
        <w:rPr>
          <w:rFonts w:cs="Times New Roman"/>
          <w:lang w:val="en-US"/>
        </w:rPr>
        <w:t xml:space="preserve">MacColl </w:t>
      </w:r>
      <w:r>
        <w:rPr>
          <w:lang w:val="en-US"/>
        </w:rPr>
        <w:t>2011</w:t>
      </w:r>
      <w:ins w:id="54" w:author="Johan Ehrlén" w:date="2018-11-23T10:55:00Z">
        <w:r w:rsidR="000B5033">
          <w:rPr>
            <w:lang w:val="en-US"/>
          </w:rPr>
          <w:t>, but see</w:t>
        </w:r>
        <w:r w:rsidR="000B5033" w:rsidRPr="000B5033">
          <w:rPr>
            <w:lang w:val="en-US"/>
          </w:rPr>
          <w:t xml:space="preserve"> </w:t>
        </w:r>
        <w:commentRangeStart w:id="55"/>
        <w:r w:rsidR="000B5033">
          <w:rPr>
            <w:rFonts w:cs="Times New Roman"/>
            <w:lang w:val="en-US"/>
          </w:rPr>
          <w:t>REF; reviewer + Soay sheep</w:t>
        </w:r>
        <w:commentRangeEnd w:id="55"/>
        <w:r w:rsidR="000B5033">
          <w:commentReference w:id="55"/>
        </w:r>
      </w:ins>
      <w:ins w:id="56" w:author="Johan Ehrlén" w:date="2018-11-23T10:56:00Z">
        <w:r w:rsidR="000B5033">
          <w:rPr>
            <w:rFonts w:cs="Times New Roman"/>
            <w:lang w:val="en-US"/>
          </w:rPr>
          <w:t xml:space="preserve">, </w:t>
        </w:r>
      </w:ins>
      <w:ins w:id="57" w:author="Johan Ehrlén" w:date="2018-11-23T10:55:00Z">
        <w:r w:rsidR="000B5033">
          <w:rPr>
            <w:lang w:val="en-US"/>
          </w:rPr>
          <w:t xml:space="preserve">Siepielski </w:t>
        </w:r>
        <w:r w:rsidR="000B5033">
          <w:rPr>
            <w:i/>
            <w:iCs/>
            <w:lang w:val="en-US"/>
          </w:rPr>
          <w:t>et al.</w:t>
        </w:r>
        <w:r w:rsidR="000B5033">
          <w:rPr>
            <w:lang w:val="en-US"/>
          </w:rPr>
          <w:t xml:space="preserve"> 2017</w:t>
        </w:r>
      </w:ins>
      <w:r>
        <w:rPr>
          <w:lang w:val="en-US"/>
        </w:rPr>
        <w:t>)</w:t>
      </w:r>
      <w:del w:id="58" w:author="Johan Ehrlén" w:date="2018-11-23T12:45:00Z">
        <w:r w:rsidDel="008D229C">
          <w:rPr>
            <w:lang w:val="en-US"/>
          </w:rPr>
          <w:delText>,</w:delText>
        </w:r>
        <w:r w:rsidDel="008D229C">
          <w:rPr>
            <w:rFonts w:cs="Times New Roman"/>
            <w:lang w:val="en-US"/>
          </w:rPr>
          <w:delText xml:space="preserve"> and specifically, about the e</w:delText>
        </w:r>
        <w:r w:rsidDel="008D229C">
          <w:rPr>
            <w:rFonts w:ascii="AdvP49811" w:eastAsia="AdvP49811" w:hAnsi="AdvP49811" w:cs="Times New Roman"/>
            <w:lang w:val="en-US"/>
          </w:rPr>
          <w:delText>nvironmental sensitivity of selection (</w:delText>
        </w:r>
      </w:del>
      <w:del w:id="59" w:author="Johan Ehrlén" w:date="2018-11-23T10:55:00Z">
        <w:r w:rsidDel="000B5033">
          <w:rPr>
            <w:rFonts w:ascii="AdvP49811" w:eastAsia="AdvP49811" w:hAnsi="AdvP49811" w:cs="Times New Roman"/>
            <w:lang w:val="en-US"/>
          </w:rPr>
          <w:delText xml:space="preserve">Chevin </w:delText>
        </w:r>
        <w:r w:rsidDel="000B5033">
          <w:rPr>
            <w:rFonts w:ascii="AdvP49811" w:eastAsia="AdvP49811" w:hAnsi="AdvP49811" w:cs="Times New Roman"/>
            <w:i/>
            <w:iCs/>
            <w:lang w:val="en-US"/>
          </w:rPr>
          <w:delText>et al.</w:delText>
        </w:r>
        <w:r w:rsidDel="000B5033">
          <w:rPr>
            <w:rFonts w:ascii="AdvP49811" w:eastAsia="AdvP49811" w:hAnsi="AdvP49811" w:cs="Times New Roman"/>
            <w:lang w:val="en-US"/>
          </w:rPr>
          <w:delText xml:space="preserve"> 2010</w:delText>
        </w:r>
      </w:del>
      <w:del w:id="60" w:author="Johan Ehrlén" w:date="2018-11-23T12:45:00Z">
        <w:r w:rsidDel="008D229C">
          <w:rPr>
            <w:rFonts w:ascii="AdvP49811" w:eastAsia="AdvP49811" w:hAnsi="AdvP49811" w:cs="Times New Roman"/>
            <w:lang w:val="en-US"/>
          </w:rPr>
          <w:delText>)</w:delText>
        </w:r>
        <w:r w:rsidDel="008D229C">
          <w:rPr>
            <w:lang w:val="en-US"/>
          </w:rPr>
          <w:delText xml:space="preserve"> </w:delText>
        </w:r>
        <w:r w:rsidDel="008D229C">
          <w:rPr>
            <w:rFonts w:ascii="AdvP49811" w:eastAsia="AdvP49811" w:hAnsi="AdvP49811" w:cs="Times New Roman"/>
            <w:lang w:val="en-US"/>
          </w:rPr>
          <w:delText>and the influence of</w:delText>
        </w:r>
        <w:r w:rsidDel="008D229C">
          <w:rPr>
            <w:rFonts w:cs="Times New Roman"/>
            <w:lang w:val="en-US"/>
          </w:rPr>
          <w:delText xml:space="preserve"> climate on selection on timing </w:delText>
        </w:r>
        <w:r w:rsidDel="008D229C">
          <w:rPr>
            <w:lang w:val="en-US"/>
          </w:rPr>
          <w:delText>(</w:delText>
        </w:r>
      </w:del>
      <w:del w:id="61" w:author="Johan Ehrlén" w:date="2018-11-23T10:55:00Z">
        <w:r w:rsidDel="000B5033">
          <w:rPr>
            <w:lang w:val="en-US"/>
          </w:rPr>
          <w:delText xml:space="preserve">Siepielski </w:delText>
        </w:r>
        <w:r w:rsidDel="000B5033">
          <w:rPr>
            <w:i/>
            <w:iCs/>
            <w:lang w:val="en-US"/>
          </w:rPr>
          <w:delText>et al.</w:delText>
        </w:r>
        <w:r w:rsidDel="000B5033">
          <w:rPr>
            <w:lang w:val="en-US"/>
          </w:rPr>
          <w:delText xml:space="preserve"> 2017</w:delText>
        </w:r>
      </w:del>
      <w:del w:id="62" w:author="Johan Ehrlén" w:date="2018-11-23T12:45:00Z">
        <w:r w:rsidDel="008D229C">
          <w:rPr>
            <w:lang w:val="en-US"/>
          </w:rPr>
          <w:delText>),</w:delText>
        </w:r>
      </w:del>
      <w:del w:id="63" w:author="Johan Ehrlén" w:date="2018-11-23T10:55:00Z">
        <w:r w:rsidDel="000B5033">
          <w:rPr>
            <w:rFonts w:cs="Times New Roman"/>
            <w:lang w:val="en-US"/>
          </w:rPr>
          <w:delText xml:space="preserve"> </w:delText>
        </w:r>
        <w:commentRangeStart w:id="64"/>
        <w:r w:rsidDel="000B5033">
          <w:rPr>
            <w:rFonts w:cs="Times New Roman"/>
            <w:lang w:val="en-US"/>
          </w:rPr>
          <w:delText>REF; reviewer + Soay sheep</w:delText>
        </w:r>
        <w:commentRangeEnd w:id="64"/>
        <w:r w:rsidDel="000B5033">
          <w:commentReference w:id="64"/>
        </w:r>
      </w:del>
      <w:r>
        <w:rPr>
          <w:rFonts w:cs="Times New Roman"/>
          <w:lang w:val="en-US"/>
        </w:rPr>
        <w:t>.</w:t>
      </w:r>
      <w:ins w:id="65" w:author="Johan Ehrlén" w:date="2018-11-23T14:22:00Z">
        <w:r w:rsidR="00374767" w:rsidRPr="00374767">
          <w:rPr>
            <w:rFonts w:cs="Times New Roman"/>
            <w:lang w:val="en-US"/>
          </w:rPr>
          <w:t xml:space="preserve"> </w:t>
        </w:r>
        <w:r w:rsidR="00374767">
          <w:rPr>
            <w:rFonts w:eastAsia="AdvGARMT" w:cs="Times New Roman"/>
            <w:lang w:val="en-US"/>
          </w:rPr>
          <w:t xml:space="preserve">Some </w:t>
        </w:r>
        <w:r w:rsidR="00374767">
          <w:rPr>
            <w:rFonts w:eastAsia="AdvGARMT" w:cs="AdvGARMT"/>
            <w:lang w:val="en-US"/>
          </w:rPr>
          <w:t xml:space="preserve">studies have identified climatic factors as important drivers of </w:t>
        </w:r>
      </w:ins>
      <w:ins w:id="66" w:author="Johan Ehrlén" w:date="2018-11-28T09:57:00Z">
        <w:r w:rsidR="00681E8E">
          <w:rPr>
            <w:rFonts w:eastAsia="AdvGARMT" w:cs="AdvGARMT"/>
            <w:lang w:val="en-US"/>
          </w:rPr>
          <w:t>temporal</w:t>
        </w:r>
      </w:ins>
      <w:ins w:id="67" w:author="Johan Ehrlén" w:date="2018-11-28T09:56:00Z">
        <w:r w:rsidR="00681E8E">
          <w:rPr>
            <w:rFonts w:eastAsia="AdvGARMT" w:cs="AdvGARMT"/>
            <w:lang w:val="en-US"/>
          </w:rPr>
          <w:t xml:space="preserve"> </w:t>
        </w:r>
      </w:ins>
      <w:ins w:id="68" w:author="Johan Ehrlén" w:date="2018-11-23T14:22:00Z">
        <w:r w:rsidR="00374767">
          <w:rPr>
            <w:rFonts w:eastAsia="AdvGARMT" w:cs="AdvGARMT"/>
            <w:lang w:val="en-US"/>
          </w:rPr>
          <w:t xml:space="preserve">variation in selection on phenological traits in animals </w:t>
        </w:r>
        <w:commentRangeStart w:id="69"/>
        <w:r w:rsidR="00374767">
          <w:rPr>
            <w:rFonts w:eastAsia="AdvGARMT" w:cs="AdvGARMT"/>
            <w:lang w:val="en-US"/>
          </w:rPr>
          <w:t xml:space="preserve">(Réale </w:t>
        </w:r>
        <w:r w:rsidR="00374767">
          <w:rPr>
            <w:rFonts w:eastAsia="AdvGARMT" w:cs="AdvGARMT"/>
            <w:i/>
            <w:iCs/>
            <w:lang w:val="en-US"/>
          </w:rPr>
          <w:t>et al.</w:t>
        </w:r>
        <w:r w:rsidR="00374767">
          <w:rPr>
            <w:rFonts w:eastAsia="AdvGARMT" w:cs="AdvGARMT"/>
            <w:lang w:val="en-US"/>
          </w:rPr>
          <w:t xml:space="preserve"> 2003; Visser </w:t>
        </w:r>
        <w:r w:rsidR="00374767">
          <w:rPr>
            <w:rFonts w:eastAsia="AdvGARMT" w:cs="AdvGARMT"/>
            <w:i/>
            <w:iCs/>
            <w:lang w:val="en-US"/>
          </w:rPr>
          <w:t xml:space="preserve">et </w:t>
        </w:r>
        <w:r w:rsidR="00374767">
          <w:rPr>
            <w:rFonts w:eastAsia="AdvGARMT" w:cs="AdvGARMT"/>
            <w:i/>
            <w:iCs/>
            <w:lang w:val="en-US"/>
          </w:rPr>
          <w:lastRenderedPageBreak/>
          <w:t>al.</w:t>
        </w:r>
        <w:r w:rsidR="00374767">
          <w:rPr>
            <w:rFonts w:eastAsia="AdvGARMT" w:cs="AdvGARMT"/>
            <w:lang w:val="en-US"/>
          </w:rPr>
          <w:t xml:space="preserve"> 2015; Marrot </w:t>
        </w:r>
        <w:r w:rsidR="00374767">
          <w:rPr>
            <w:rFonts w:eastAsia="AdvGARMT" w:cs="AdvGARMT"/>
            <w:i/>
            <w:iCs/>
            <w:lang w:val="en-US"/>
          </w:rPr>
          <w:t>et al.</w:t>
        </w:r>
        <w:r w:rsidR="00374767">
          <w:rPr>
            <w:rFonts w:eastAsia="AdvGARMT" w:cs="AdvGARMT"/>
            <w:lang w:val="en-US"/>
          </w:rPr>
          <w:t xml:space="preserve"> 2018)</w:t>
        </w:r>
        <w:commentRangeEnd w:id="69"/>
        <w:r w:rsidR="00374767">
          <w:commentReference w:id="69"/>
        </w:r>
        <w:r w:rsidR="00374767">
          <w:rPr>
            <w:rFonts w:eastAsia="AdvGARMT" w:cs="AdvGARMT"/>
            <w:lang w:val="en-US"/>
          </w:rPr>
          <w:t xml:space="preserve">, </w:t>
        </w:r>
      </w:ins>
      <w:ins w:id="70" w:author="Johan Ehrlén" w:date="2018-11-23T14:24:00Z">
        <w:r w:rsidR="00374767">
          <w:rPr>
            <w:rFonts w:eastAsia="AdvGARMT" w:cs="AdvGARMT"/>
            <w:lang w:val="en-US"/>
          </w:rPr>
          <w:t xml:space="preserve">but </w:t>
        </w:r>
      </w:ins>
      <w:ins w:id="71" w:author="Johan Ehrlén" w:date="2018-11-28T09:58:00Z">
        <w:r w:rsidR="00681E8E">
          <w:rPr>
            <w:rFonts w:eastAsia="AdvGARMT" w:cs="AdvGARMT"/>
            <w:lang w:val="en-US"/>
          </w:rPr>
          <w:t>we know little about how climatic variation</w:t>
        </w:r>
        <w:r w:rsidR="00681E8E">
          <w:commentReference w:id="72"/>
        </w:r>
      </w:ins>
      <w:ins w:id="73" w:author="Johan Ehrlén" w:date="2018-11-28T09:59:00Z">
        <w:r w:rsidR="00681E8E">
          <w:rPr>
            <w:rStyle w:val="CommentReference"/>
            <w:rFonts w:cs="Mangal"/>
            <w:lang w:val="en-US"/>
          </w:rPr>
          <w:commentReference w:id="74"/>
        </w:r>
      </w:ins>
      <w:ins w:id="75" w:author="Johan Ehrlén" w:date="2018-11-28T09:58:00Z">
        <w:r w:rsidR="00681E8E">
          <w:rPr>
            <w:rFonts w:eastAsia="AdvGARMT" w:cs="AdvGARMT"/>
            <w:lang w:val="en-US"/>
          </w:rPr>
          <w:t xml:space="preserve"> influence </w:t>
        </w:r>
      </w:ins>
      <w:ins w:id="76" w:author="Johan Ehrlén" w:date="2018-11-23T14:22:00Z">
        <w:r w:rsidR="00374767">
          <w:rPr>
            <w:rFonts w:eastAsia="AdvGARMT" w:cs="AdvGARMT"/>
            <w:lang w:val="en-US"/>
          </w:rPr>
          <w:t xml:space="preserve">selection on </w:t>
        </w:r>
      </w:ins>
      <w:ins w:id="77" w:author="Johan Ehrlén" w:date="2018-11-28T09:59:00Z">
        <w:r w:rsidR="00681E8E">
          <w:rPr>
            <w:rFonts w:eastAsia="AdvGARMT" w:cs="AdvGARMT"/>
            <w:lang w:val="en-US"/>
          </w:rPr>
          <w:t>timing of reproduction in plants</w:t>
        </w:r>
      </w:ins>
      <w:ins w:id="78" w:author="Johan Ehrlén" w:date="2018-11-23T14:22:00Z">
        <w:r w:rsidR="00374767">
          <w:rPr>
            <w:rFonts w:eastAsia="AdvGARMT" w:cs="AdvGARMT"/>
            <w:lang w:val="en-US"/>
          </w:rPr>
          <w:t>.</w:t>
        </w:r>
      </w:ins>
    </w:p>
    <w:p w14:paraId="5258BAF9" w14:textId="3179F016" w:rsidR="000F0B93" w:rsidRDefault="00796E6E">
      <w:pPr>
        <w:pStyle w:val="Standard"/>
        <w:spacing w:line="480" w:lineRule="auto"/>
      </w:pPr>
      <w:r>
        <w:rPr>
          <w:rFonts w:cs="Times New Roman"/>
          <w:lang w:val="en-US"/>
        </w:rPr>
        <w:tab/>
      </w:r>
      <w:ins w:id="79" w:author="Johan Ehrlén" w:date="2018-11-28T10:39:00Z">
        <w:r w:rsidR="00F37F1E">
          <w:rPr>
            <w:rFonts w:cs="Times New Roman"/>
            <w:lang w:val="en-US"/>
          </w:rPr>
          <w:t xml:space="preserve">The </w:t>
        </w:r>
        <w:r w:rsidR="00F37F1E">
          <w:rPr>
            <w:rFonts w:cs="Times New Roman"/>
            <w:lang w:val="en-US"/>
          </w:rPr>
          <w:t xml:space="preserve">phenotypic </w:t>
        </w:r>
        <w:r w:rsidR="00F37F1E">
          <w:rPr>
            <w:rFonts w:cs="Times New Roman"/>
            <w:lang w:val="en-US"/>
          </w:rPr>
          <w:t>expression of many</w:t>
        </w:r>
      </w:ins>
      <w:commentRangeStart w:id="80"/>
      <w:ins w:id="81" w:author="Johan Ehrlén" w:date="2018-11-23T12:46:00Z">
        <w:r w:rsidR="008D229C">
          <w:rPr>
            <w:rFonts w:cs="Times New Roman"/>
            <w:lang w:val="en-US"/>
          </w:rPr>
          <w:t xml:space="preserve"> </w:t>
        </w:r>
      </w:ins>
      <w:commentRangeEnd w:id="80"/>
      <w:ins w:id="82" w:author="Johan Ehrlén" w:date="2018-11-23T14:08:00Z">
        <w:r w:rsidR="004C70AC">
          <w:rPr>
            <w:rStyle w:val="CommentReference"/>
            <w:rFonts w:cs="Mangal"/>
            <w:lang w:val="en-US"/>
          </w:rPr>
          <w:commentReference w:id="80"/>
        </w:r>
      </w:ins>
      <w:ins w:id="83" w:author="Johan Ehrlén" w:date="2018-11-23T12:46:00Z">
        <w:r w:rsidR="008D229C">
          <w:rPr>
            <w:rFonts w:cs="Times New Roman"/>
            <w:lang w:val="en-US"/>
          </w:rPr>
          <w:t>p</w:t>
        </w:r>
      </w:ins>
      <w:del w:id="84" w:author="Johan Ehrlén" w:date="2018-11-23T12:46:00Z">
        <w:r w:rsidDel="008D229C">
          <w:rPr>
            <w:rFonts w:cs="Times New Roman"/>
            <w:lang w:val="en-US"/>
          </w:rPr>
          <w:delText>P</w:delText>
        </w:r>
      </w:del>
      <w:r>
        <w:rPr>
          <w:rFonts w:cs="Times New Roman"/>
          <w:lang w:val="en-US"/>
        </w:rPr>
        <w:t>henological t</w:t>
      </w:r>
      <w:r>
        <w:t>raits</w:t>
      </w:r>
      <w:r>
        <w:rPr>
          <w:rFonts w:cs="Times New Roman"/>
          <w:lang w:val="en-US"/>
        </w:rPr>
        <w:t xml:space="preserve"> </w:t>
      </w:r>
      <w:ins w:id="85" w:author="Johan Ehrlén" w:date="2018-11-23T12:57:00Z">
        <w:r w:rsidR="00FB34AA">
          <w:rPr>
            <w:rFonts w:cs="Times New Roman"/>
            <w:lang w:val="en-US"/>
          </w:rPr>
          <w:t>depend</w:t>
        </w:r>
      </w:ins>
      <w:ins w:id="86" w:author="Johan Ehrlén" w:date="2018-11-28T10:40:00Z">
        <w:r w:rsidR="00F37F1E">
          <w:rPr>
            <w:rFonts w:cs="Times New Roman"/>
            <w:lang w:val="en-US"/>
          </w:rPr>
          <w:t>s</w:t>
        </w:r>
      </w:ins>
      <w:ins w:id="87" w:author="Johan Ehrlén" w:date="2018-11-23T12:57:00Z">
        <w:r w:rsidR="00FB34AA">
          <w:rPr>
            <w:rFonts w:cs="Times New Roman"/>
            <w:lang w:val="en-US"/>
          </w:rPr>
          <w:t xml:space="preserve"> on </w:t>
        </w:r>
      </w:ins>
      <w:del w:id="88" w:author="Johan Ehrlén" w:date="2018-11-23T12:57:00Z">
        <w:r w:rsidDel="00FB34AA">
          <w:rPr>
            <w:rFonts w:cs="Times New Roman"/>
            <w:lang w:val="en-US"/>
          </w:rPr>
          <w:delText xml:space="preserve">can be characterized as </w:delText>
        </w:r>
        <w:commentRangeStart w:id="89"/>
        <w:commentRangeStart w:id="90"/>
        <w:r w:rsidDel="00FB34AA">
          <w:rPr>
            <w:rFonts w:cs="Times New Roman"/>
            <w:lang w:val="en-US"/>
          </w:rPr>
          <w:delText>reaction norms</w:delText>
        </w:r>
        <w:commentRangeEnd w:id="89"/>
        <w:r w:rsidDel="00FB34AA">
          <w:commentReference w:id="89"/>
        </w:r>
        <w:commentRangeEnd w:id="90"/>
        <w:r w:rsidR="008D229C" w:rsidDel="00FB34AA">
          <w:rPr>
            <w:rStyle w:val="CommentReference"/>
            <w:rFonts w:cs="Mangal"/>
            <w:lang w:val="en-US"/>
          </w:rPr>
          <w:commentReference w:id="90"/>
        </w:r>
        <w:r w:rsidDel="00FB34AA">
          <w:rPr>
            <w:rFonts w:cs="Times New Roman"/>
            <w:lang w:val="en-US"/>
          </w:rPr>
          <w:delText xml:space="preserve"> </w:delText>
        </w:r>
        <w:r w:rsidDel="00FB34AA">
          <w:rPr>
            <w:lang w:val="en-US"/>
          </w:rPr>
          <w:delText xml:space="preserve">(Via </w:delText>
        </w:r>
        <w:r w:rsidDel="00FB34AA">
          <w:rPr>
            <w:i/>
            <w:iCs/>
            <w:lang w:val="en-US"/>
          </w:rPr>
          <w:delText>et al.</w:delText>
        </w:r>
        <w:r w:rsidDel="00FB34AA">
          <w:rPr>
            <w:lang w:val="en-US"/>
          </w:rPr>
          <w:delText xml:space="preserve"> 1995),</w:delText>
        </w:r>
        <w:r w:rsidDel="00FB34AA">
          <w:rPr>
            <w:rFonts w:cs="Times New Roman"/>
            <w:lang w:val="en-US"/>
          </w:rPr>
          <w:delText xml:space="preserve"> i.e. functions describing the change in phenotypic expression across an </w:delText>
        </w:r>
      </w:del>
      <w:r>
        <w:rPr>
          <w:rFonts w:cs="Times New Roman"/>
          <w:lang w:val="en-US"/>
        </w:rPr>
        <w:t xml:space="preserve">environmental </w:t>
      </w:r>
      <w:del w:id="91" w:author="Johan Ehrlén" w:date="2018-11-23T12:57:00Z">
        <w:r w:rsidDel="00FB34AA">
          <w:rPr>
            <w:rFonts w:cs="Times New Roman"/>
            <w:lang w:val="en-US"/>
          </w:rPr>
          <w:delText xml:space="preserve">gradient </w:delText>
        </w:r>
      </w:del>
      <w:ins w:id="92" w:author="Johan Ehrlén" w:date="2018-11-23T12:57:00Z">
        <w:r w:rsidR="00FB34AA">
          <w:rPr>
            <w:rFonts w:cs="Times New Roman"/>
            <w:lang w:val="en-US"/>
          </w:rPr>
          <w:t xml:space="preserve">factors, </w:t>
        </w:r>
      </w:ins>
      <w:del w:id="93" w:author="Johan Ehrlén" w:date="2018-11-23T12:58:00Z">
        <w:r w:rsidDel="00FB34AA">
          <w:rPr>
            <w:rFonts w:cs="Times New Roman"/>
            <w:lang w:val="en-US"/>
          </w:rPr>
          <w:delText xml:space="preserve">defined by factors </w:delText>
        </w:r>
      </w:del>
      <w:r>
        <w:rPr>
          <w:rFonts w:cs="Times New Roman"/>
          <w:lang w:val="en-US"/>
        </w:rPr>
        <w:t>such as temperature, timing of snowmelt or precipitation</w:t>
      </w:r>
      <w:ins w:id="94" w:author="Johan Ehrlén" w:date="2018-11-23T12:57:00Z">
        <w:r w:rsidR="00FB34AA">
          <w:rPr>
            <w:rFonts w:cs="Times New Roman"/>
            <w:lang w:val="en-US"/>
          </w:rPr>
          <w:t xml:space="preserve"> </w:t>
        </w:r>
        <w:r w:rsidR="00FB34AA">
          <w:rPr>
            <w:lang w:val="en-US"/>
          </w:rPr>
          <w:t xml:space="preserve">(Via </w:t>
        </w:r>
        <w:r w:rsidR="00FB34AA">
          <w:rPr>
            <w:i/>
            <w:iCs/>
            <w:lang w:val="en-US"/>
          </w:rPr>
          <w:t>et al.</w:t>
        </w:r>
        <w:r w:rsidR="00FB34AA">
          <w:rPr>
            <w:lang w:val="en-US"/>
          </w:rPr>
          <w:t xml:space="preserve"> 1995</w:t>
        </w:r>
      </w:ins>
      <w:ins w:id="95" w:author="Johan Ehrlén" w:date="2018-11-23T12:58:00Z">
        <w:r w:rsidR="00FB34AA">
          <w:rPr>
            <w:lang w:val="en-US"/>
          </w:rPr>
          <w:t>; … REFS</w:t>
        </w:r>
      </w:ins>
      <w:ins w:id="96" w:author="Johan Ehrlén" w:date="2018-11-23T12:57:00Z">
        <w:r w:rsidR="00FB34AA">
          <w:rPr>
            <w:lang w:val="en-US"/>
          </w:rPr>
          <w:t>)</w:t>
        </w:r>
      </w:ins>
      <w:r>
        <w:rPr>
          <w:rFonts w:cs="Times New Roman"/>
          <w:lang w:val="en-US"/>
        </w:rPr>
        <w:t xml:space="preserve">. </w:t>
      </w:r>
      <w:del w:id="97" w:author="Johan Ehrlén" w:date="2018-11-23T12:58:00Z">
        <w:r w:rsidDel="00FB34AA">
          <w:rPr>
            <w:rFonts w:cs="Times New Roman"/>
            <w:lang w:val="en-US"/>
          </w:rPr>
          <w:delText xml:space="preserve">Phenological reaction norms are characterized by their slope, i.e. the sensitivity of phenology to the environmental factor, and their elevation, i.e. their mean phenology over the distribution of the environmental factor. </w:delText>
        </w:r>
      </w:del>
      <w:r>
        <w:rPr>
          <w:rFonts w:cs="Times New Roman"/>
          <w:lang w:val="en-US"/>
        </w:rPr>
        <w:t xml:space="preserve">For most organisms in temperate seasonal environments, </w:t>
      </w:r>
      <w:del w:id="98" w:author="Johan Ehrlén" w:date="2018-11-23T12:59:00Z">
        <w:r w:rsidDel="00FB34AA">
          <w:rPr>
            <w:rFonts w:cs="Times New Roman"/>
            <w:lang w:val="en-US"/>
          </w:rPr>
          <w:delText xml:space="preserve">slopes of reaction norms to climatic factors correspond to an earlier phenology in response to </w:delText>
        </w:r>
      </w:del>
      <w:r>
        <w:rPr>
          <w:rFonts w:cs="Times New Roman"/>
          <w:lang w:val="en-US"/>
        </w:rPr>
        <w:t xml:space="preserve">higher temperatures </w:t>
      </w:r>
      <w:del w:id="99" w:author="Johan Ehrlén" w:date="2018-11-23T12:59:00Z">
        <w:r w:rsidDel="00FB34AA">
          <w:rPr>
            <w:rFonts w:cs="Times New Roman"/>
            <w:lang w:val="en-US"/>
          </w:rPr>
          <w:delText xml:space="preserve">(Charmantier </w:delText>
        </w:r>
        <w:r w:rsidDel="00FB34AA">
          <w:rPr>
            <w:rFonts w:cs="Times New Roman"/>
            <w:i/>
            <w:iCs/>
            <w:lang w:val="en-US"/>
          </w:rPr>
          <w:delText>et al.</w:delText>
        </w:r>
        <w:r w:rsidDel="00FB34AA">
          <w:rPr>
            <w:rFonts w:cs="Times New Roman"/>
            <w:lang w:val="en-US"/>
          </w:rPr>
          <w:delText xml:space="preserve"> 2008) </w:delText>
        </w:r>
      </w:del>
      <w:r>
        <w:rPr>
          <w:rFonts w:cs="Times New Roman"/>
          <w:lang w:val="en-US"/>
        </w:rPr>
        <w:t xml:space="preserve">and earlier dates of snowmelt </w:t>
      </w:r>
      <w:ins w:id="100" w:author="Johan Ehrlén" w:date="2018-11-23T13:00:00Z">
        <w:r w:rsidR="00FB34AA">
          <w:rPr>
            <w:rFonts w:cs="Times New Roman"/>
            <w:lang w:val="en-US"/>
          </w:rPr>
          <w:t>are associated with</w:t>
        </w:r>
      </w:ins>
      <w:ins w:id="101" w:author="Johan Ehrlén" w:date="2018-11-23T12:59:00Z">
        <w:r w:rsidR="00FB34AA">
          <w:rPr>
            <w:rFonts w:cs="Times New Roman"/>
            <w:lang w:val="en-US"/>
          </w:rPr>
          <w:t xml:space="preserve"> an earlier phenology </w:t>
        </w:r>
      </w:ins>
      <w:r>
        <w:rPr>
          <w:lang w:val="en-US"/>
        </w:rPr>
        <w:t>(</w:t>
      </w:r>
      <w:ins w:id="102" w:author="Johan Ehrlén" w:date="2018-11-23T12:59:00Z">
        <w:r w:rsidR="00FB34AA">
          <w:rPr>
            <w:rFonts w:cs="Times New Roman"/>
            <w:lang w:val="en-US"/>
          </w:rPr>
          <w:t xml:space="preserve">Charmantier </w:t>
        </w:r>
        <w:r w:rsidR="00FB34AA">
          <w:rPr>
            <w:rFonts w:cs="Times New Roman"/>
            <w:i/>
            <w:iCs/>
            <w:lang w:val="en-US"/>
          </w:rPr>
          <w:t>et al.</w:t>
        </w:r>
        <w:r w:rsidR="00FB34AA">
          <w:rPr>
            <w:rFonts w:cs="Times New Roman"/>
            <w:lang w:val="en-US"/>
          </w:rPr>
          <w:t xml:space="preserve"> 2008; </w:t>
        </w:r>
      </w:ins>
      <w:r>
        <w:rPr>
          <w:lang w:val="en-US"/>
        </w:rPr>
        <w:t xml:space="preserve">Wadgymar </w:t>
      </w:r>
      <w:r>
        <w:rPr>
          <w:i/>
          <w:iCs/>
          <w:lang w:val="en-US"/>
        </w:rPr>
        <w:t>et al.</w:t>
      </w:r>
      <w:r>
        <w:rPr>
          <w:lang w:val="en-US"/>
        </w:rPr>
        <w:t xml:space="preserve"> 2018)</w:t>
      </w:r>
      <w:del w:id="103" w:author="Johan Ehrlén" w:date="2018-11-23T13:58:00Z">
        <w:r w:rsidDel="00AB5E49">
          <w:rPr>
            <w:lang w:val="en-US"/>
          </w:rPr>
          <w:delText>.</w:delText>
        </w:r>
        <w:r w:rsidDel="00AB5E49">
          <w:rPr>
            <w:rFonts w:cs="Times New Roman"/>
            <w:lang w:val="en-US"/>
          </w:rPr>
          <w:delText xml:space="preserve"> R</w:delText>
        </w:r>
      </w:del>
      <w:del w:id="104" w:author="Johan Ehrlén" w:date="2018-11-23T13:59:00Z">
        <w:r w:rsidDel="00AB5E49">
          <w:rPr>
            <w:rFonts w:cs="Times New Roman"/>
            <w:lang w:val="en-US"/>
          </w:rPr>
          <w:delText xml:space="preserve">esponses to variation in precipitation are less </w:delText>
        </w:r>
      </w:del>
      <w:del w:id="105" w:author="Johan Ehrlén" w:date="2018-11-23T13:58:00Z">
        <w:r w:rsidDel="00AB5E49">
          <w:rPr>
            <w:rFonts w:cs="Times New Roman"/>
            <w:lang w:val="en-US"/>
          </w:rPr>
          <w:delText>obvious, both because we have less understanding of how variation in precpitation affects fitness</w:delText>
        </w:r>
      </w:del>
      <w:del w:id="106" w:author="Johan Ehrlén" w:date="2018-11-23T13:59:00Z">
        <w:r w:rsidDel="00AB5E49">
          <w:rPr>
            <w:rFonts w:cs="Times New Roman"/>
            <w:lang w:val="en-US"/>
          </w:rPr>
          <w:delText xml:space="preserve"> (Bonebrake &amp; Mastrandrea 2010)</w:delText>
        </w:r>
      </w:del>
      <w:del w:id="107" w:author="Johan Ehrlén" w:date="2018-11-23T13:58:00Z">
        <w:r w:rsidDel="00AB5E49">
          <w:rPr>
            <w:rFonts w:cs="Times New Roman"/>
            <w:lang w:val="en-US"/>
          </w:rPr>
          <w:delText>, and because the projections for changes in precipitation are less certain (I</w:delText>
        </w:r>
      </w:del>
      <w:del w:id="108" w:author="Johan Ehrlén" w:date="2018-11-23T13:59:00Z">
        <w:r w:rsidDel="00AB5E49">
          <w:rPr>
            <w:rFonts w:cs="Times New Roman"/>
            <w:lang w:val="en-US"/>
          </w:rPr>
          <w:delText>PCC 2014)</w:delText>
        </w:r>
      </w:del>
      <w:r>
        <w:rPr>
          <w:rFonts w:cs="Times New Roman"/>
          <w:lang w:val="en-US"/>
        </w:rPr>
        <w:t xml:space="preserve">.  It is </w:t>
      </w:r>
      <w:del w:id="109" w:author="Johan Ehrlén" w:date="2018-11-23T13:59:00Z">
        <w:r w:rsidDel="00AB5E49">
          <w:rPr>
            <w:rFonts w:cs="Times New Roman"/>
            <w:lang w:val="en-US"/>
          </w:rPr>
          <w:delText xml:space="preserve">also </w:delText>
        </w:r>
      </w:del>
      <w:del w:id="110" w:author="Johan Ehrlén" w:date="2018-11-28T11:15:00Z">
        <w:r w:rsidDel="00B21463">
          <w:rPr>
            <w:rFonts w:cs="Times New Roman"/>
            <w:lang w:val="en-US"/>
          </w:rPr>
          <w:delText xml:space="preserve">much </w:delText>
        </w:r>
      </w:del>
      <w:r>
        <w:rPr>
          <w:rFonts w:cs="Times New Roman"/>
          <w:lang w:val="en-US"/>
        </w:rPr>
        <w:t xml:space="preserve">less clear </w:t>
      </w:r>
      <w:del w:id="111" w:author="Johan Ehrlén" w:date="2018-11-23T14:00:00Z">
        <w:r w:rsidDel="00AB5E49">
          <w:rPr>
            <w:rFonts w:cs="Times New Roman"/>
            <w:lang w:val="en-US"/>
          </w:rPr>
          <w:delText xml:space="preserve">if and </w:delText>
        </w:r>
      </w:del>
      <w:r>
        <w:rPr>
          <w:rFonts w:cs="Times New Roman"/>
          <w:lang w:val="en-US"/>
        </w:rPr>
        <w:t xml:space="preserve">how </w:t>
      </w:r>
      <w:ins w:id="112" w:author="Johan Ehrlén" w:date="2018-11-23T14:00:00Z">
        <w:r w:rsidR="00AB5E49">
          <w:rPr>
            <w:rFonts w:cs="Times New Roman"/>
            <w:lang w:val="en-US"/>
          </w:rPr>
          <w:t xml:space="preserve">we should expect </w:t>
        </w:r>
      </w:ins>
      <w:r>
        <w:rPr>
          <w:rFonts w:cs="Times New Roman"/>
          <w:lang w:val="en-US"/>
        </w:rPr>
        <w:t xml:space="preserve">climatic variation </w:t>
      </w:r>
      <w:ins w:id="113" w:author="Johan Ehrlén" w:date="2018-11-23T14:00:00Z">
        <w:r w:rsidR="00AB5E49">
          <w:rPr>
            <w:rFonts w:cs="Times New Roman"/>
            <w:lang w:val="en-US"/>
          </w:rPr>
          <w:t xml:space="preserve">to </w:t>
        </w:r>
      </w:ins>
      <w:r>
        <w:rPr>
          <w:rFonts w:cs="Times New Roman"/>
          <w:lang w:val="en-US"/>
        </w:rPr>
        <w:t>influence</w:t>
      </w:r>
      <w:del w:id="114" w:author="Johan Ehrlén" w:date="2018-11-23T14:00:00Z">
        <w:r w:rsidDel="00AB5E49">
          <w:rPr>
            <w:rFonts w:cs="Times New Roman"/>
            <w:lang w:val="en-US"/>
          </w:rPr>
          <w:delText>s</w:delText>
        </w:r>
      </w:del>
      <w:r>
        <w:rPr>
          <w:rFonts w:cs="Times New Roman"/>
          <w:lang w:val="en-US"/>
        </w:rPr>
        <w:t xml:space="preserve"> </w:t>
      </w:r>
      <w:ins w:id="115" w:author="Johan Ehrlén" w:date="2018-11-28T11:28:00Z">
        <w:r w:rsidR="00F12433">
          <w:rPr>
            <w:rFonts w:cs="Times New Roman"/>
            <w:lang w:val="en-US"/>
          </w:rPr>
          <w:t xml:space="preserve">the direction and intensity of </w:t>
        </w:r>
      </w:ins>
      <w:r>
        <w:rPr>
          <w:rFonts w:cs="Times New Roman"/>
          <w:lang w:val="en-US"/>
        </w:rPr>
        <w:t xml:space="preserve">natural selection on </w:t>
      </w:r>
      <w:del w:id="116" w:author="Johan Ehrlén" w:date="2018-11-28T11:28:00Z">
        <w:r w:rsidDel="00F12433">
          <w:rPr>
            <w:rFonts w:cs="Times New Roman"/>
            <w:lang w:val="en-US"/>
          </w:rPr>
          <w:delText>phenology</w:delText>
        </w:r>
      </w:del>
      <w:ins w:id="117" w:author="Johan Ehrlén" w:date="2018-11-28T11:28:00Z">
        <w:r w:rsidR="00F12433">
          <w:rPr>
            <w:rFonts w:cs="Times New Roman"/>
            <w:lang w:val="en-US"/>
          </w:rPr>
          <w:t>phenolog</w:t>
        </w:r>
        <w:r w:rsidR="00F12433">
          <w:rPr>
            <w:rFonts w:cs="Times New Roman"/>
            <w:lang w:val="en-US"/>
          </w:rPr>
          <w:t>ical traits</w:t>
        </w:r>
      </w:ins>
      <w:ins w:id="118" w:author="Johan Ehrlén" w:date="2018-11-23T14:00:00Z">
        <w:r w:rsidR="00AB5E49">
          <w:rPr>
            <w:rFonts w:cs="Times New Roman"/>
            <w:lang w:val="en-US"/>
          </w:rPr>
          <w:t>. I</w:t>
        </w:r>
      </w:ins>
      <w:del w:id="119" w:author="Johan Ehrlén" w:date="2018-11-23T14:00:00Z">
        <w:r w:rsidDel="00AB5E49">
          <w:rPr>
            <w:rFonts w:cs="Times New Roman"/>
            <w:lang w:val="en-US"/>
          </w:rPr>
          <w:delText>, alth</w:delText>
        </w:r>
      </w:del>
      <w:del w:id="120" w:author="Johan Ehrlén" w:date="2018-11-23T14:01:00Z">
        <w:r w:rsidDel="00AB5E49">
          <w:rPr>
            <w:rFonts w:cs="Times New Roman"/>
            <w:lang w:val="en-US"/>
          </w:rPr>
          <w:delText>ough i</w:delText>
        </w:r>
      </w:del>
      <w:r>
        <w:rPr>
          <w:rFonts w:cs="Times New Roman"/>
          <w:lang w:val="en-US"/>
        </w:rPr>
        <w:t>t has been argued that</w:t>
      </w:r>
      <w:del w:id="121" w:author="Johan Ehrlén" w:date="2018-11-23T14:03:00Z">
        <w:r w:rsidDel="00AB5E49">
          <w:rPr>
            <w:rFonts w:cs="Times New Roman"/>
            <w:lang w:val="en-US"/>
          </w:rPr>
          <w:delText>,</w:delText>
        </w:r>
      </w:del>
      <w:r>
        <w:rPr>
          <w:rFonts w:cs="Times New Roman"/>
          <w:lang w:val="en-US"/>
        </w:rPr>
        <w:t xml:space="preserve"> </w:t>
      </w:r>
      <w:del w:id="122" w:author="Johan Ehrlén" w:date="2018-11-23T14:03:00Z">
        <w:r w:rsidDel="00AB5E49">
          <w:rPr>
            <w:rFonts w:cs="Times New Roman"/>
            <w:lang w:val="en-US"/>
          </w:rPr>
          <w:delText xml:space="preserve">given variation among individuals in trait values and fitness, </w:delText>
        </w:r>
      </w:del>
      <w:r>
        <w:rPr>
          <w:rFonts w:cs="Times New Roman"/>
          <w:lang w:val="en-US"/>
        </w:rPr>
        <w:t xml:space="preserve">global warming is expected to influence selection on timing because of documented phenotypic mismatches between adaptive optima and phenotypic means following warming trends (Gienapp </w:t>
      </w:r>
      <w:r>
        <w:rPr>
          <w:rFonts w:cs="Times New Roman"/>
          <w:i/>
          <w:iCs/>
          <w:lang w:val="en-US"/>
        </w:rPr>
        <w:t>et al.</w:t>
      </w:r>
      <w:r>
        <w:rPr>
          <w:rFonts w:cs="Times New Roman"/>
          <w:lang w:val="en-US"/>
        </w:rPr>
        <w:t xml:space="preserve"> 2008; Marrot </w:t>
      </w:r>
      <w:r>
        <w:rPr>
          <w:rFonts w:cs="Times New Roman"/>
          <w:i/>
          <w:iCs/>
          <w:lang w:val="en-US"/>
        </w:rPr>
        <w:t>et al.</w:t>
      </w:r>
      <w:r>
        <w:rPr>
          <w:rFonts w:cs="Times New Roman"/>
          <w:lang w:val="en-US"/>
        </w:rPr>
        <w:t xml:space="preserve"> 2018)</w:t>
      </w:r>
      <w:r>
        <w:rPr>
          <w:rFonts w:eastAsia="Lato-Regular" w:cs="Lato-Regular"/>
        </w:rPr>
        <w:t xml:space="preserve">. </w:t>
      </w:r>
      <w:ins w:id="123" w:author="Johan Ehrlén" w:date="2018-11-23T14:01:00Z">
        <w:r w:rsidR="00AB5E49">
          <w:rPr>
            <w:rFonts w:eastAsia="Lato-Regular" w:cs="Lato-Regular"/>
          </w:rPr>
          <w:t xml:space="preserve">However, the direction of the selection induced by a change in </w:t>
        </w:r>
      </w:ins>
      <w:ins w:id="124" w:author="Johan Ehrlén" w:date="2018-11-23T14:02:00Z">
        <w:r w:rsidR="00AB5E49">
          <w:rPr>
            <w:rFonts w:eastAsia="Lato-Regular" w:cs="Lato-Regular"/>
          </w:rPr>
          <w:t>temperatur</w:t>
        </w:r>
      </w:ins>
      <w:ins w:id="125" w:author="Johan Ehrlén" w:date="2018-11-23T14:12:00Z">
        <w:r w:rsidR="004C70AC">
          <w:rPr>
            <w:rFonts w:eastAsia="Lato-Regular" w:cs="Lato-Regular"/>
          </w:rPr>
          <w:t>e</w:t>
        </w:r>
      </w:ins>
      <w:ins w:id="126" w:author="Johan Ehrlén" w:date="2018-11-23T14:01:00Z">
        <w:r w:rsidR="00AB5E49">
          <w:rPr>
            <w:rFonts w:eastAsia="Lato-Regular" w:cs="Lato-Regular"/>
          </w:rPr>
          <w:t xml:space="preserve"> </w:t>
        </w:r>
      </w:ins>
      <w:ins w:id="127" w:author="Johan Ehrlén" w:date="2018-11-23T14:02:00Z">
        <w:r w:rsidR="00AB5E49">
          <w:rPr>
            <w:rFonts w:eastAsia="Lato-Regular" w:cs="Lato-Regular"/>
          </w:rPr>
          <w:t>will depend</w:t>
        </w:r>
      </w:ins>
      <w:ins w:id="128" w:author="Johan Ehrlén" w:date="2018-11-23T14:03:00Z">
        <w:r w:rsidR="00AB5E49">
          <w:rPr>
            <w:rFonts w:eastAsia="Lato-Regular" w:cs="Lato-Regular"/>
          </w:rPr>
          <w:t xml:space="preserve"> </w:t>
        </w:r>
      </w:ins>
      <w:ins w:id="129" w:author="Johan Ehrlén" w:date="2018-11-23T14:02:00Z">
        <w:r w:rsidR="00AB5E49">
          <w:rPr>
            <w:rFonts w:eastAsia="Lato-Regular" w:cs="Lato-Regular"/>
          </w:rPr>
          <w:t xml:space="preserve">on whether plastic responses </w:t>
        </w:r>
      </w:ins>
      <w:ins w:id="130" w:author="Johan Ehrlén" w:date="2018-11-23T14:04:00Z">
        <w:r w:rsidR="00AB5E49">
          <w:rPr>
            <w:rFonts w:eastAsia="Lato-Regular" w:cs="Lato-Regular"/>
          </w:rPr>
          <w:t xml:space="preserve">are </w:t>
        </w:r>
      </w:ins>
      <w:ins w:id="131" w:author="Johan Ehrlén" w:date="2018-11-28T11:29:00Z">
        <w:r w:rsidR="00F12433">
          <w:rPr>
            <w:rFonts w:eastAsia="Lato-Regular" w:cs="Lato-Regular"/>
          </w:rPr>
          <w:t>un</w:t>
        </w:r>
      </w:ins>
      <w:ins w:id="132" w:author="Johan Ehrlén" w:date="2018-11-23T14:04:00Z">
        <w:r w:rsidR="00AB5E49">
          <w:rPr>
            <w:rFonts w:eastAsia="Lato-Regular" w:cs="Lato-Regular"/>
          </w:rPr>
          <w:t>able to bring p</w:t>
        </w:r>
      </w:ins>
      <w:ins w:id="133" w:author="Johan Ehrlén" w:date="2018-11-23T14:03:00Z">
        <w:r w:rsidR="00AB5E49">
          <w:rPr>
            <w:rFonts w:eastAsia="Lato-Regular" w:cs="Lato-Regular"/>
          </w:rPr>
          <w:t xml:space="preserve">henotypic means </w:t>
        </w:r>
      </w:ins>
      <w:ins w:id="134" w:author="Johan Ehrlén" w:date="2018-11-23T14:04:00Z">
        <w:r w:rsidR="00AB5E49">
          <w:rPr>
            <w:rFonts w:eastAsia="Lato-Regular" w:cs="Lato-Regular"/>
          </w:rPr>
          <w:t xml:space="preserve">fully to the optima or whether they bring </w:t>
        </w:r>
        <w:r w:rsidR="00AB5E49" w:rsidRPr="00AB5E49">
          <w:rPr>
            <w:rFonts w:eastAsia="Lato-Regular" w:cs="Lato-Regular"/>
            <w:lang w:val="en-US"/>
            <w:rPrChange w:id="135" w:author="Johan Ehrlén" w:date="2018-11-23T14:05:00Z">
              <w:rPr>
                <w:rFonts w:eastAsia="Lato-Regular" w:cs="Lato-Regular"/>
              </w:rPr>
            </w:rPrChange>
          </w:rPr>
          <w:t>me</w:t>
        </w:r>
      </w:ins>
      <w:ins w:id="136" w:author="Johan Ehrlén" w:date="2018-11-23T14:05:00Z">
        <w:r w:rsidR="00AB5E49" w:rsidRPr="00AB5E49">
          <w:rPr>
            <w:rFonts w:eastAsia="Lato-Regular" w:cs="Lato-Regular"/>
            <w:lang w:val="en-US"/>
            <w:rPrChange w:id="137" w:author="Johan Ehrlén" w:date="2018-11-23T14:05:00Z">
              <w:rPr>
                <w:rFonts w:eastAsia="Lato-Regular" w:cs="Lato-Regular"/>
              </w:rPr>
            </w:rPrChange>
          </w:rPr>
          <w:t>an</w:t>
        </w:r>
      </w:ins>
      <w:ins w:id="138" w:author="Johan Ehrlén" w:date="2018-11-23T14:04:00Z">
        <w:r w:rsidR="00AB5E49" w:rsidRPr="00AB5E49">
          <w:rPr>
            <w:rFonts w:eastAsia="Lato-Regular" w:cs="Lato-Regular"/>
            <w:lang w:val="en-US"/>
            <w:rPrChange w:id="139" w:author="Johan Ehrlén" w:date="2018-11-23T14:05:00Z">
              <w:rPr>
                <w:rFonts w:eastAsia="Lato-Regular" w:cs="Lato-Regular"/>
              </w:rPr>
            </w:rPrChange>
          </w:rPr>
          <w:t>s</w:t>
        </w:r>
        <w:r w:rsidR="00AB5E49">
          <w:rPr>
            <w:rFonts w:eastAsia="Lato-Regular" w:cs="Lato-Regular"/>
          </w:rPr>
          <w:t xml:space="preserve"> beyond the optima.</w:t>
        </w:r>
      </w:ins>
      <w:del w:id="140" w:author="Johan Ehrlén" w:date="2018-11-23T14:08:00Z">
        <w:r w:rsidDel="00AB5E49">
          <w:rPr>
            <w:rFonts w:eastAsia="Lato-Regular" w:cs="Lato-Regular"/>
            <w:color w:val="222222"/>
            <w:lang w:val="en-US"/>
          </w:rPr>
          <w:delText xml:space="preserve">Changes in precipitation, although less studied, may also affect selection on traits associated with timing (Siepielski </w:delText>
        </w:r>
        <w:r w:rsidDel="00AB5E49">
          <w:rPr>
            <w:rFonts w:eastAsia="Lato-Regular" w:cs="Lato-Regular"/>
            <w:i/>
            <w:iCs/>
            <w:color w:val="222222"/>
            <w:lang w:val="en-US"/>
          </w:rPr>
          <w:delText>et al.</w:delText>
        </w:r>
        <w:r w:rsidDel="00AB5E49">
          <w:rPr>
            <w:rFonts w:eastAsia="Lato-Regular" w:cs="Lato-Regular"/>
            <w:color w:val="222222"/>
            <w:lang w:val="en-US"/>
          </w:rPr>
          <w:delText xml:space="preserve"> 2017)</w:delText>
        </w:r>
        <w:r w:rsidDel="00AB5E49">
          <w:rPr>
            <w:rFonts w:eastAsia="Lato-Regular" w:cs="Times New Roman"/>
            <w:color w:val="222222"/>
            <w:lang w:val="en-US"/>
          </w:rPr>
          <w:delText xml:space="preserve">. For example, the effect of annual variation in precipitation on flowering synchrony might lead to variable selection on flowering time (Domínguez &amp; Dirzo 1995), and the abbreviated growing seasons imposed by an extended drought might select for early flowering (Franks </w:delText>
        </w:r>
        <w:r w:rsidDel="00AB5E49">
          <w:rPr>
            <w:rFonts w:eastAsia="Lato-Regular" w:cs="Times New Roman"/>
            <w:i/>
            <w:iCs/>
            <w:color w:val="222222"/>
            <w:lang w:val="en-US"/>
          </w:rPr>
          <w:delText>et al.</w:delText>
        </w:r>
        <w:r w:rsidDel="00AB5E49">
          <w:rPr>
            <w:rFonts w:eastAsia="Lato-Regular" w:cs="Times New Roman"/>
            <w:color w:val="222222"/>
            <w:lang w:val="en-US"/>
          </w:rPr>
          <w:delText xml:space="preserve"> 2007).</w:delText>
        </w:r>
      </w:del>
      <w:r>
        <w:rPr>
          <w:rFonts w:eastAsia="Lato-Regular" w:cs="Lato-Regular"/>
          <w:color w:val="222222"/>
          <w:lang w:val="en-US"/>
        </w:rPr>
        <w:t xml:space="preserve"> Selection on timing might </w:t>
      </w:r>
      <w:ins w:id="141" w:author="Johan Ehrlén" w:date="2018-11-23T14:10:00Z">
        <w:r w:rsidR="004C70AC">
          <w:rPr>
            <w:rFonts w:eastAsia="Lato-Regular" w:cs="Lato-Regular"/>
            <w:color w:val="222222"/>
            <w:lang w:val="en-US"/>
          </w:rPr>
          <w:t xml:space="preserve">thus act to </w:t>
        </w:r>
      </w:ins>
      <w:r>
        <w:rPr>
          <w:rFonts w:eastAsia="Lato-Regular" w:cs="Lato-Regular"/>
          <w:color w:val="222222"/>
          <w:lang w:val="en-US"/>
        </w:rPr>
        <w:t xml:space="preserve">change the </w:t>
      </w:r>
      <w:ins w:id="142" w:author="Johan Ehrlén" w:date="2018-11-23T14:12:00Z">
        <w:r w:rsidR="004C70AC">
          <w:rPr>
            <w:rFonts w:eastAsia="Lato-Regular" w:cs="Lato-Regular"/>
            <w:color w:val="222222"/>
            <w:lang w:val="en-US"/>
          </w:rPr>
          <w:t xml:space="preserve">sensitivity of phenology to temperature (i.e. the </w:t>
        </w:r>
      </w:ins>
      <w:del w:id="143" w:author="Johan Ehrlén" w:date="2018-11-23T14:13:00Z">
        <w:r w:rsidDel="004C70AC">
          <w:rPr>
            <w:rFonts w:eastAsia="Lato-Regular" w:cs="Lato-Regular"/>
            <w:color w:val="222222"/>
            <w:lang w:val="en-US"/>
          </w:rPr>
          <w:delText xml:space="preserve">phenological </w:delText>
        </w:r>
      </w:del>
      <w:ins w:id="144" w:author="Johan Ehrlén" w:date="2018-11-23T14:13:00Z">
        <w:r w:rsidR="004C70AC">
          <w:rPr>
            <w:rFonts w:eastAsia="Lato-Regular" w:cs="Lato-Regular"/>
            <w:color w:val="222222"/>
            <w:lang w:val="en-US"/>
          </w:rPr>
          <w:t xml:space="preserve">thermal </w:t>
        </w:r>
      </w:ins>
      <w:r>
        <w:rPr>
          <w:rFonts w:eastAsia="Lato-Regular" w:cs="Lato-Regular"/>
          <w:color w:val="222222"/>
          <w:lang w:val="en-US"/>
        </w:rPr>
        <w:t>reaction norm</w:t>
      </w:r>
      <w:ins w:id="145" w:author="Johan Ehrlén" w:date="2018-11-23T14:13:00Z">
        <w:r w:rsidR="004C70AC">
          <w:rPr>
            <w:rFonts w:eastAsia="Lato-Regular" w:cs="Lato-Regular"/>
            <w:color w:val="222222"/>
            <w:lang w:val="en-US"/>
          </w:rPr>
          <w:t>)</w:t>
        </w:r>
      </w:ins>
      <w:r>
        <w:rPr>
          <w:rFonts w:eastAsia="Lato-Regular" w:cs="Lato-Regular"/>
          <w:color w:val="222222"/>
          <w:lang w:val="en-US"/>
        </w:rPr>
        <w:t xml:space="preserve"> in the same or in opposite direction as the effect of </w:t>
      </w:r>
      <w:del w:id="146" w:author="Johan Ehrlén" w:date="2018-11-23T14:13:00Z">
        <w:r w:rsidDel="004C70AC">
          <w:rPr>
            <w:rFonts w:eastAsia="Lato-Regular" w:cs="Lato-Regular"/>
            <w:color w:val="222222"/>
            <w:lang w:val="en-US"/>
          </w:rPr>
          <w:delText xml:space="preserve">climatic factors </w:delText>
        </w:r>
      </w:del>
      <w:ins w:id="147" w:author="Johan Ehrlén" w:date="2018-11-23T14:13:00Z">
        <w:r w:rsidR="004C70AC">
          <w:rPr>
            <w:rFonts w:eastAsia="Lato-Regular" w:cs="Lato-Regular"/>
            <w:color w:val="222222"/>
            <w:lang w:val="en-US"/>
          </w:rPr>
          <w:t xml:space="preserve">temperature </w:t>
        </w:r>
      </w:ins>
      <w:r>
        <w:rPr>
          <w:rFonts w:eastAsia="Lato-Regular" w:cs="Lato-Regular"/>
          <w:color w:val="222222"/>
          <w:lang w:val="en-US"/>
        </w:rPr>
        <w:t xml:space="preserve">on </w:t>
      </w:r>
      <w:del w:id="148" w:author="Johan Ehrlén" w:date="2018-11-23T14:13:00Z">
        <w:r w:rsidDel="004C70AC">
          <w:rPr>
            <w:rFonts w:eastAsia="Lato-Regular" w:cs="Lato-Regular"/>
            <w:color w:val="222222"/>
            <w:lang w:val="en-US"/>
          </w:rPr>
          <w:delText>phenology</w:delText>
        </w:r>
      </w:del>
      <w:ins w:id="149" w:author="Johan Ehrlén" w:date="2018-11-23T14:13:00Z">
        <w:r w:rsidR="004C70AC">
          <w:rPr>
            <w:rFonts w:eastAsia="Lato-Regular" w:cs="Lato-Regular"/>
            <w:color w:val="222222"/>
            <w:lang w:val="en-US"/>
          </w:rPr>
          <w:t>phenotypic plasticty</w:t>
        </w:r>
      </w:ins>
      <w:del w:id="150" w:author="Johan Ehrlén" w:date="2018-11-23T14:14:00Z">
        <w:r w:rsidDel="004C70AC">
          <w:rPr>
            <w:rFonts w:eastAsia="Lato-Regular" w:cs="Lato-Regular"/>
            <w:color w:val="222222"/>
            <w:lang w:val="en-US"/>
          </w:rPr>
          <w:delText>, leading, respectively, to co-gradient or counter-gradient responses</w:delText>
        </w:r>
      </w:del>
      <w:ins w:id="151" w:author="Johan Ehrlén" w:date="2018-11-23T14:14:00Z">
        <w:r w:rsidR="004C70AC">
          <w:rPr>
            <w:rFonts w:eastAsia="Lato-Regular" w:cs="Lato-Regular"/>
            <w:color w:val="222222"/>
            <w:lang w:val="en-US"/>
          </w:rPr>
          <w:t xml:space="preserve"> </w:t>
        </w:r>
      </w:ins>
      <w:del w:id="152" w:author="Johan Ehrlén" w:date="2018-11-23T14:14:00Z">
        <w:r w:rsidDel="004C70AC">
          <w:rPr>
            <w:rFonts w:eastAsia="Lato-Regular" w:cs="Lato-Regular"/>
            <w:color w:val="222222"/>
            <w:lang w:val="en-US"/>
          </w:rPr>
          <w:delText xml:space="preserve"> </w:delText>
        </w:r>
      </w:del>
      <w:r>
        <w:rPr>
          <w:rFonts w:eastAsia="Lato-Regular" w:cs="Lato-Regular"/>
          <w:color w:val="222222"/>
          <w:lang w:val="en-US"/>
        </w:rPr>
        <w:t>(</w:t>
      </w:r>
      <w:ins w:id="153" w:author="Johan Ehrlén" w:date="2018-11-23T14:14:00Z">
        <w:r w:rsidR="004C70AC">
          <w:rPr>
            <w:rFonts w:eastAsia="Lato-Regular" w:cs="Lato-Regular"/>
            <w:color w:val="222222"/>
            <w:lang w:val="en-US"/>
          </w:rPr>
          <w:t xml:space="preserve">cf. </w:t>
        </w:r>
      </w:ins>
      <w:r>
        <w:rPr>
          <w:rFonts w:eastAsia="Lato-Regular" w:cs="Lato-Regular"/>
          <w:color w:val="222222"/>
          <w:lang w:val="en-US"/>
        </w:rPr>
        <w:t xml:space="preserve">Conover &amp; Schultz 1995; Conover </w:t>
      </w:r>
      <w:r>
        <w:rPr>
          <w:rFonts w:eastAsia="Lato-Regular" w:cs="Lato-Regular"/>
          <w:i/>
          <w:iCs/>
          <w:color w:val="222222"/>
          <w:lang w:val="en-US"/>
        </w:rPr>
        <w:t>et al.</w:t>
      </w:r>
      <w:r>
        <w:rPr>
          <w:rFonts w:eastAsia="Lato-Regular" w:cs="Lato-Regular"/>
          <w:color w:val="222222"/>
          <w:lang w:val="en-US"/>
        </w:rPr>
        <w:t xml:space="preserve"> 2009). </w:t>
      </w:r>
      <w:del w:id="154" w:author="Johan Ehrlén" w:date="2018-11-23T14:14:00Z">
        <w:r w:rsidDel="004C70AC">
          <w:rPr>
            <w:rFonts w:eastAsia="Lato-Regular" w:cs="Lato-Regular"/>
            <w:color w:val="222222"/>
            <w:lang w:val="en-US"/>
          </w:rPr>
          <w:delText>For example</w:delText>
        </w:r>
      </w:del>
      <w:ins w:id="155" w:author="Johan Ehrlén" w:date="2018-11-23T14:14:00Z">
        <w:r w:rsidR="004C70AC">
          <w:rPr>
            <w:rFonts w:eastAsia="Lato-Regular" w:cs="Lato-Regular"/>
            <w:color w:val="222222"/>
            <w:lang w:val="en-US"/>
          </w:rPr>
          <w:t>In other words</w:t>
        </w:r>
      </w:ins>
      <w:r>
        <w:rPr>
          <w:rFonts w:eastAsia="Lato-Regular" w:cs="Lato-Regular"/>
          <w:color w:val="222222"/>
          <w:lang w:val="en-US"/>
        </w:rPr>
        <w:t>, i</w:t>
      </w:r>
      <w:r>
        <w:rPr>
          <w:rFonts w:eastAsia="Lato-Regular" w:cs="Times New Roman"/>
          <w:color w:val="222222"/>
          <w:lang w:val="en-US"/>
        </w:rPr>
        <w:t xml:space="preserve">f higher temperatures favor a stronger response of phenology to temperature, </w:t>
      </w:r>
      <w:commentRangeStart w:id="156"/>
      <w:r>
        <w:rPr>
          <w:rFonts w:eastAsia="Lato-Regular" w:cs="Times New Roman"/>
          <w:color w:val="222222"/>
          <w:lang w:val="en-US"/>
        </w:rPr>
        <w:t>we would expect selection for earlier phenology to be stronger at higher temperatures (i.e. selecting for a co-gradient response)</w:t>
      </w:r>
      <w:commentRangeEnd w:id="156"/>
      <w:r>
        <w:commentReference w:id="156"/>
      </w:r>
      <w:r>
        <w:rPr>
          <w:rFonts w:eastAsia="Lato-Regular" w:cs="Times New Roman"/>
          <w:color w:val="222222"/>
          <w:lang w:val="en-US"/>
        </w:rPr>
        <w:t xml:space="preserve">. </w:t>
      </w:r>
      <w:commentRangeStart w:id="157"/>
      <w:r>
        <w:rPr>
          <w:rFonts w:eastAsia="Lato-Regular" w:cs="Times New Roman"/>
          <w:color w:val="222222"/>
          <w:lang w:val="en-US"/>
        </w:rPr>
        <w:t xml:space="preserve">On the other hand, if higher temperatures favor a weaker response, we would expect selection for earlier phenology to be weaker at higher temperatures (i.e. selecting for a counter-gradient response). </w:t>
      </w:r>
      <w:commentRangeEnd w:id="157"/>
      <w:r>
        <w:commentReference w:id="157"/>
      </w:r>
      <w:del w:id="158" w:author="Johan Ehrlén" w:date="2018-11-23T14:15:00Z">
        <w:r w:rsidDel="004C70AC">
          <w:rPr>
            <w:rFonts w:eastAsia="Lato-Regular" w:cs="Times New Roman"/>
            <w:color w:val="222222"/>
            <w:lang w:val="en-US"/>
          </w:rPr>
          <w:delText>Lastly, if the benefits of different responses are independent of temperature, then we would expect no relationship between temperature and natural selection on phenology.</w:delText>
        </w:r>
      </w:del>
    </w:p>
    <w:p w14:paraId="62CDC3DE" w14:textId="0ECDB706" w:rsidR="00C6278F" w:rsidDel="00374767" w:rsidRDefault="00796E6E">
      <w:pPr>
        <w:pStyle w:val="Standard"/>
        <w:spacing w:line="480" w:lineRule="auto"/>
        <w:rPr>
          <w:ins w:id="159" w:author="ehrlen" w:date="2018-11-13T17:24:00Z"/>
          <w:del w:id="160" w:author="Johan Ehrlén" w:date="2018-11-23T14:25:00Z"/>
          <w:rFonts w:eastAsia="AdvGARMT" w:cs="AdvGARMT"/>
          <w:lang w:val="en-US"/>
        </w:rPr>
      </w:pPr>
      <w:r>
        <w:rPr>
          <w:rFonts w:cs="Times New Roman"/>
          <w:lang w:val="en-US"/>
        </w:rPr>
        <w:tab/>
        <w:t xml:space="preserve">In order to explore the effects of climatic variation on both the expression of traits associated with timing and natural selection on these traits, we </w:t>
      </w:r>
      <w:del w:id="161" w:author="ehrlen" w:date="2018-11-13T17:32:00Z">
        <w:r w:rsidDel="00617AAA">
          <w:rPr>
            <w:rFonts w:cs="Times New Roman"/>
            <w:lang w:val="en-US"/>
          </w:rPr>
          <w:delText xml:space="preserve">should </w:delText>
        </w:r>
      </w:del>
      <w:ins w:id="162" w:author="ehrlen" w:date="2018-11-13T17:32:00Z">
        <w:r w:rsidR="00617AAA">
          <w:rPr>
            <w:rFonts w:cs="Times New Roman"/>
            <w:lang w:val="en-US"/>
          </w:rPr>
          <w:t xml:space="preserve">need </w:t>
        </w:r>
      </w:ins>
      <w:ins w:id="163" w:author="Johan Ehrlén" w:date="2018-11-23T14:15:00Z">
        <w:r w:rsidR="001605FA">
          <w:rPr>
            <w:rFonts w:cs="Times New Roman"/>
            <w:lang w:val="en-US"/>
          </w:rPr>
          <w:t>replicated estimates</w:t>
        </w:r>
      </w:ins>
      <w:ins w:id="164" w:author="ehrlen" w:date="2018-11-13T17:32:00Z">
        <w:del w:id="165" w:author="Johan Ehrlén" w:date="2018-11-23T14:15:00Z">
          <w:r w:rsidR="00617AAA" w:rsidDel="001605FA">
            <w:rPr>
              <w:rFonts w:cs="Times New Roman"/>
              <w:lang w:val="en-US"/>
            </w:rPr>
            <w:delText xml:space="preserve">to </w:delText>
          </w:r>
        </w:del>
      </w:ins>
      <w:del w:id="166" w:author="Johan Ehrlén" w:date="2018-11-23T14:15:00Z">
        <w:r w:rsidDel="001605FA">
          <w:rPr>
            <w:rFonts w:cs="Times New Roman"/>
            <w:lang w:val="en-US"/>
          </w:rPr>
          <w:delText>simultaneously assess</w:delText>
        </w:r>
      </w:del>
      <w:ins w:id="167" w:author="Johan Ehrlén" w:date="2018-11-23T14:15:00Z">
        <w:r w:rsidR="001605FA">
          <w:rPr>
            <w:rFonts w:cs="Times New Roman"/>
            <w:lang w:val="en-US"/>
          </w:rPr>
          <w:t xml:space="preserve"> of</w:t>
        </w:r>
      </w:ins>
      <w:r>
        <w:rPr>
          <w:rFonts w:cs="Times New Roman"/>
          <w:lang w:val="en-US"/>
        </w:rPr>
        <w:t xml:space="preserve"> the relationships between climate and phenotypic trait expression (i.e. phenotypic plasticity), and between climate and the covariance between traits and fitness (i.e. phenotypic selection). </w:t>
      </w:r>
      <w:del w:id="168" w:author="Johan Ehrlén" w:date="2018-11-23T14:16:00Z">
        <w:r w:rsidDel="001605FA">
          <w:rPr>
            <w:rFonts w:cs="Times New Roman"/>
            <w:lang w:val="en-US"/>
          </w:rPr>
          <w:lastRenderedPageBreak/>
          <w:delText xml:space="preserve">For this, we need not only temporally replicated estimates of phenological trait values and potential climatic drivers, but also estimates of phenotypic selection. </w:delText>
        </w:r>
      </w:del>
      <w:del w:id="169" w:author="Johan Ehrlén" w:date="2018-11-23T14:22:00Z">
        <w:r w:rsidDel="00374767">
          <w:rPr>
            <w:rFonts w:cs="Times New Roman"/>
            <w:lang w:val="en-US"/>
          </w:rPr>
          <w:delText xml:space="preserve">Even though the </w:delText>
        </w:r>
        <w:r w:rsidDel="00374767">
          <w:rPr>
            <w:rFonts w:eastAsia="AdvGARMT" w:cs="Times New Roman"/>
            <w:lang w:val="en-US"/>
          </w:rPr>
          <w:delText xml:space="preserve">strength of selection has been reported to vary considerably from year to year </w:delText>
        </w:r>
        <w:r w:rsidDel="00374767">
          <w:rPr>
            <w:lang w:val="en-US"/>
          </w:rPr>
          <w:delText xml:space="preserve">(Siepielski </w:delText>
        </w:r>
        <w:r w:rsidDel="00374767">
          <w:rPr>
            <w:i/>
            <w:iCs/>
            <w:lang w:val="en-US"/>
          </w:rPr>
          <w:delText>et al.</w:delText>
        </w:r>
        <w:r w:rsidDel="00374767">
          <w:rPr>
            <w:lang w:val="en-US"/>
          </w:rPr>
          <w:delText xml:space="preserve"> 2009),</w:delText>
        </w:r>
        <w:r w:rsidDel="00374767">
          <w:rPr>
            <w:rFonts w:eastAsia="AdvGARMT" w:cs="Times New Roman"/>
            <w:lang w:val="en-US"/>
          </w:rPr>
          <w:delText xml:space="preserve"> </w:delText>
        </w:r>
      </w:del>
      <w:del w:id="170" w:author="Johan Ehrlén" w:date="2018-11-23T14:20:00Z">
        <w:r w:rsidDel="00374767">
          <w:rPr>
            <w:rFonts w:eastAsia="AdvGARMT" w:cs="AdvGARMT"/>
            <w:lang w:val="en-US"/>
          </w:rPr>
          <w:delText xml:space="preserve">our understanding of the causes of selection is clearly lagging behind our ability to detect selection, and this prevents us to predict how phenotypic selection will shift in response to climate change. Although a few </w:delText>
        </w:r>
      </w:del>
      <w:del w:id="171" w:author="Johan Ehrlén" w:date="2018-11-23T14:22:00Z">
        <w:r w:rsidDel="00374767">
          <w:rPr>
            <w:rFonts w:eastAsia="AdvGARMT" w:cs="AdvGARMT"/>
            <w:lang w:val="en-US"/>
          </w:rPr>
          <w:delText xml:space="preserve">studies have identified climatic factors as important drivers of variation in selection on phenological traits in animals </w:delText>
        </w:r>
        <w:commentRangeStart w:id="172"/>
        <w:r w:rsidDel="00374767">
          <w:rPr>
            <w:rFonts w:eastAsia="AdvGARMT" w:cs="AdvGARMT"/>
            <w:lang w:val="en-US"/>
          </w:rPr>
          <w:delText xml:space="preserve">(Réale </w:delText>
        </w:r>
        <w:r w:rsidDel="00374767">
          <w:rPr>
            <w:rFonts w:eastAsia="AdvGARMT" w:cs="AdvGARMT"/>
            <w:i/>
            <w:iCs/>
            <w:lang w:val="en-US"/>
          </w:rPr>
          <w:delText>et al.</w:delText>
        </w:r>
        <w:r w:rsidDel="00374767">
          <w:rPr>
            <w:rFonts w:eastAsia="AdvGARMT" w:cs="AdvGARMT"/>
            <w:lang w:val="en-US"/>
          </w:rPr>
          <w:delText xml:space="preserve"> 2003; Visser </w:delText>
        </w:r>
        <w:r w:rsidDel="00374767">
          <w:rPr>
            <w:rFonts w:eastAsia="AdvGARMT" w:cs="AdvGARMT"/>
            <w:i/>
            <w:iCs/>
            <w:lang w:val="en-US"/>
          </w:rPr>
          <w:delText>et al.</w:delText>
        </w:r>
        <w:r w:rsidDel="00374767">
          <w:rPr>
            <w:rFonts w:eastAsia="AdvGARMT" w:cs="AdvGARMT"/>
            <w:lang w:val="en-US"/>
          </w:rPr>
          <w:delText xml:space="preserve"> 2015; Marrot </w:delText>
        </w:r>
        <w:r w:rsidDel="00374767">
          <w:rPr>
            <w:rFonts w:eastAsia="AdvGARMT" w:cs="AdvGARMT"/>
            <w:i/>
            <w:iCs/>
            <w:lang w:val="en-US"/>
          </w:rPr>
          <w:delText>et al.</w:delText>
        </w:r>
        <w:r w:rsidDel="00374767">
          <w:rPr>
            <w:rFonts w:eastAsia="AdvGARMT" w:cs="AdvGARMT"/>
            <w:lang w:val="en-US"/>
          </w:rPr>
          <w:delText xml:space="preserve"> 2018)</w:delText>
        </w:r>
        <w:commentRangeEnd w:id="172"/>
        <w:r w:rsidDel="00374767">
          <w:commentReference w:id="172"/>
        </w:r>
        <w:r w:rsidDel="00374767">
          <w:rPr>
            <w:rFonts w:eastAsia="AdvGARMT" w:cs="AdvGARMT"/>
            <w:lang w:val="en-US"/>
          </w:rPr>
          <w:delText xml:space="preserve">, there are </w:delText>
        </w:r>
        <w:commentRangeStart w:id="173"/>
        <w:r w:rsidDel="00374767">
          <w:rPr>
            <w:rFonts w:eastAsia="AdvGARMT" w:cs="AdvGARMT"/>
            <w:lang w:val="en-US"/>
          </w:rPr>
          <w:delText>no long-term assessments of the response of selection on plant phenology to climatic variation</w:delText>
        </w:r>
        <w:commentRangeEnd w:id="173"/>
        <w:r w:rsidDel="00374767">
          <w:commentReference w:id="173"/>
        </w:r>
        <w:r w:rsidDel="00374767">
          <w:rPr>
            <w:rFonts w:eastAsia="AdvGARMT" w:cs="AdvGARMT"/>
            <w:lang w:val="en-US"/>
          </w:rPr>
          <w:delText xml:space="preserve"> (but see (Domínguez &amp; Dirzo 1995) for a study comparing selection presssures between 2 years). </w:delText>
        </w:r>
      </w:del>
    </w:p>
    <w:p w14:paraId="3109CB6F" w14:textId="2E251468" w:rsidR="000F0B93" w:rsidRDefault="00C6278F" w:rsidP="00374767">
      <w:pPr>
        <w:pStyle w:val="Standard"/>
        <w:spacing w:line="480" w:lineRule="auto"/>
      </w:pPr>
      <w:ins w:id="174" w:author="ehrlen" w:date="2018-11-13T17:24:00Z">
        <w:del w:id="175" w:author="Johan Ehrlén" w:date="2018-11-23T14:25:00Z">
          <w:r w:rsidRPr="00C6278F" w:rsidDel="00374767">
            <w:rPr>
              <w:rFonts w:cs="Times New Roman"/>
              <w:lang w:val="en-US"/>
            </w:rPr>
            <w:delText>Here</w:delText>
          </w:r>
        </w:del>
      </w:ins>
      <w:ins w:id="176" w:author="Johan Ehrlén" w:date="2018-11-23T14:25:00Z">
        <w:r w:rsidR="00374767">
          <w:rPr>
            <w:rFonts w:cs="Times New Roman"/>
            <w:lang w:val="en-US"/>
          </w:rPr>
          <w:t>In this study,</w:t>
        </w:r>
      </w:ins>
      <w:ins w:id="177" w:author="ehrlen" w:date="2018-11-13T17:24:00Z">
        <w:r w:rsidRPr="00C6278F">
          <w:rPr>
            <w:rFonts w:cs="Times New Roman"/>
            <w:lang w:val="en-US"/>
          </w:rPr>
          <w:t xml:space="preserve"> we examine</w:t>
        </w:r>
      </w:ins>
      <w:ins w:id="178" w:author="Johan Ehrlén" w:date="2018-11-23T14:25:00Z">
        <w:r w:rsidR="00374767">
          <w:rPr>
            <w:rFonts w:cs="Times New Roman"/>
            <w:lang w:val="en-US"/>
          </w:rPr>
          <w:t>d</w:t>
        </w:r>
      </w:ins>
      <w:ins w:id="179" w:author="ehrlen" w:date="2018-11-13T17:24:00Z">
        <w:r w:rsidRPr="00C6278F">
          <w:rPr>
            <w:rFonts w:cs="Times New Roman"/>
            <w:lang w:val="en-US"/>
          </w:rPr>
          <w:t xml:space="preserve"> the effects of climatic variation on timing of flowering, as well as on phenotypic selection on flowering phenology, using information from permanently marked individuals over 22 years in a natural population of the long-lived spring-flowering forest herb </w:t>
        </w:r>
        <w:r w:rsidRPr="00617AAA">
          <w:rPr>
            <w:rFonts w:cs="Times New Roman"/>
            <w:i/>
            <w:lang w:val="en-US"/>
            <w:rPrChange w:id="180" w:author="ehrlen" w:date="2018-11-13T17:32:00Z">
              <w:rPr>
                <w:rFonts w:cs="Times New Roman"/>
                <w:lang w:val="en-US"/>
              </w:rPr>
            </w:rPrChange>
          </w:rPr>
          <w:t>Lathyrus vernus</w:t>
        </w:r>
        <w:r w:rsidRPr="00C6278F">
          <w:rPr>
            <w:rFonts w:cs="Times New Roman"/>
            <w:lang w:val="en-US"/>
          </w:rPr>
          <w:t xml:space="preserve">. </w:t>
        </w:r>
        <w:del w:id="181" w:author="Johan Ehrlén" w:date="2018-11-23T14:25:00Z">
          <w:r w:rsidRPr="00C6278F" w:rsidDel="00374767">
            <w:rPr>
              <w:rFonts w:cs="Times New Roman"/>
              <w:lang w:val="en-US"/>
            </w:rPr>
            <w:delText>In the study area,</w:delText>
          </w:r>
        </w:del>
      </w:ins>
      <w:ins w:id="182" w:author="Johan Ehrlén" w:date="2018-11-23T14:25:00Z">
        <w:r w:rsidR="00374767">
          <w:rPr>
            <w:rFonts w:cs="Times New Roman"/>
            <w:lang w:val="en-US"/>
          </w:rPr>
          <w:t>T</w:t>
        </w:r>
      </w:ins>
      <w:ins w:id="183" w:author="ehrlen" w:date="2018-11-13T17:24:00Z">
        <w:del w:id="184" w:author="Johan Ehrlén" w:date="2018-11-23T14:25:00Z">
          <w:r w:rsidRPr="00C6278F" w:rsidDel="00374767">
            <w:rPr>
              <w:rFonts w:cs="Times New Roman"/>
              <w:lang w:val="en-US"/>
            </w:rPr>
            <w:delText xml:space="preserve"> t</w:delText>
          </w:r>
        </w:del>
        <w:r w:rsidRPr="00C6278F">
          <w:rPr>
            <w:rFonts w:cs="Times New Roman"/>
            <w:lang w:val="en-US"/>
          </w:rPr>
          <w:t>h</w:t>
        </w:r>
      </w:ins>
      <w:ins w:id="185" w:author="Johan Ehrlén" w:date="2018-11-23T14:26:00Z">
        <w:r w:rsidR="00374767">
          <w:rPr>
            <w:rFonts w:cs="Times New Roman"/>
            <w:lang w:val="en-US"/>
          </w:rPr>
          <w:t>is</w:t>
        </w:r>
      </w:ins>
      <w:ins w:id="186" w:author="ehrlen" w:date="2018-11-13T17:24:00Z">
        <w:del w:id="187" w:author="Johan Ehrlén" w:date="2018-11-23T14:26:00Z">
          <w:r w:rsidRPr="00C6278F" w:rsidDel="00374767">
            <w:rPr>
              <w:rFonts w:cs="Times New Roman"/>
              <w:lang w:val="en-US"/>
            </w:rPr>
            <w:delText>e</w:delText>
          </w:r>
        </w:del>
        <w:r w:rsidRPr="00C6278F">
          <w:rPr>
            <w:rFonts w:cs="Times New Roman"/>
            <w:lang w:val="en-US"/>
          </w:rPr>
          <w:t xml:space="preserve"> species </w:t>
        </w:r>
      </w:ins>
      <w:ins w:id="188" w:author="Johan Ehrlén" w:date="2018-11-23T14:26:00Z">
        <w:r w:rsidR="00374767">
          <w:rPr>
            <w:rFonts w:cs="Times New Roman"/>
            <w:lang w:val="en-US"/>
          </w:rPr>
          <w:t xml:space="preserve">often </w:t>
        </w:r>
      </w:ins>
      <w:ins w:id="189" w:author="ehrlen" w:date="2018-11-13T17:24:00Z">
        <w:r w:rsidRPr="00C6278F">
          <w:rPr>
            <w:rFonts w:cs="Times New Roman"/>
            <w:lang w:val="en-US"/>
          </w:rPr>
          <w:t xml:space="preserve">occurs in the understories of deciduous forests, where availability of light is high during spring but canopy closes in early summer. </w:t>
        </w:r>
        <w:del w:id="190" w:author="Johan Ehrlén" w:date="2018-11-28T11:32:00Z">
          <w:r w:rsidRPr="00C6278F" w:rsidDel="00F12433">
            <w:rPr>
              <w:rFonts w:cs="Times New Roman"/>
              <w:lang w:val="en-US"/>
            </w:rPr>
            <w:delText xml:space="preserve">Individuals grow fairly slow, have high annual survival rates and produce few, large seeds after many years of vegetative growth. </w:delText>
          </w:r>
        </w:del>
        <w:del w:id="191" w:author="Johan Ehrlén" w:date="2018-11-28T11:33:00Z">
          <w:r w:rsidRPr="00C6278F" w:rsidDel="00F12433">
            <w:rPr>
              <w:rFonts w:cs="Times New Roman"/>
              <w:lang w:val="en-US"/>
            </w:rPr>
            <w:delText xml:space="preserve">In </w:delText>
          </w:r>
        </w:del>
        <w:del w:id="192" w:author="Johan Ehrlén" w:date="2018-11-23T14:26:00Z">
          <w:r w:rsidRPr="00374767" w:rsidDel="00374767">
            <w:rPr>
              <w:rFonts w:cs="Times New Roman"/>
              <w:i/>
              <w:lang w:val="en-US"/>
              <w:rPrChange w:id="193" w:author="Johan Ehrlén" w:date="2018-11-23T14:26:00Z">
                <w:rPr>
                  <w:rFonts w:cs="Times New Roman"/>
                  <w:lang w:val="en-US"/>
                </w:rPr>
              </w:rPrChange>
            </w:rPr>
            <w:delText>this species</w:delText>
          </w:r>
        </w:del>
        <w:del w:id="194" w:author="Johan Ehrlén" w:date="2018-11-28T11:33:00Z">
          <w:r w:rsidRPr="00C6278F" w:rsidDel="00F12433">
            <w:rPr>
              <w:rFonts w:cs="Times New Roman"/>
              <w:lang w:val="en-US"/>
            </w:rPr>
            <w:delText>,</w:delText>
          </w:r>
        </w:del>
      </w:ins>
      <w:ins w:id="195" w:author="Johan Ehrlén" w:date="2018-11-28T11:33:00Z">
        <w:r w:rsidR="00F12433">
          <w:rPr>
            <w:rFonts w:cs="Times New Roman"/>
            <w:lang w:val="en-US"/>
          </w:rPr>
          <w:t>T</w:t>
        </w:r>
      </w:ins>
      <w:ins w:id="196" w:author="ehrlen" w:date="2018-11-13T17:24:00Z">
        <w:del w:id="197" w:author="Johan Ehrlén" w:date="2018-11-28T11:33:00Z">
          <w:r w:rsidRPr="00C6278F" w:rsidDel="00F12433">
            <w:rPr>
              <w:rFonts w:cs="Times New Roman"/>
              <w:lang w:val="en-US"/>
            </w:rPr>
            <w:delText xml:space="preserve"> t</w:delText>
          </w:r>
        </w:del>
        <w:r w:rsidRPr="00C6278F">
          <w:rPr>
            <w:rFonts w:cs="Times New Roman"/>
            <w:lang w:val="en-US"/>
          </w:rPr>
          <w:t>iming of flowering has been shown to be correlated with differences in fruit set</w:t>
        </w:r>
      </w:ins>
      <w:ins w:id="198" w:author="Johan Ehrlén" w:date="2018-11-28T11:33:00Z">
        <w:r w:rsidR="00F12433">
          <w:rPr>
            <w:rFonts w:cs="Times New Roman"/>
            <w:lang w:val="en-US"/>
          </w:rPr>
          <w:t>,</w:t>
        </w:r>
      </w:ins>
      <w:ins w:id="199" w:author="ehrlen" w:date="2018-11-13T17:24:00Z">
        <w:r w:rsidRPr="00C6278F">
          <w:rPr>
            <w:rFonts w:cs="Times New Roman"/>
            <w:lang w:val="en-US"/>
          </w:rPr>
          <w:t xml:space="preserve"> and this pattern might be influenced by </w:t>
        </w:r>
      </w:ins>
      <w:ins w:id="200" w:author="Johan Ehrlén" w:date="2018-11-28T11:33:00Z">
        <w:r w:rsidR="00F12433">
          <w:rPr>
            <w:rFonts w:cs="Times New Roman"/>
            <w:lang w:val="en-US"/>
          </w:rPr>
          <w:t xml:space="preserve">differences in </w:t>
        </w:r>
      </w:ins>
      <w:ins w:id="201" w:author="ehrlen" w:date="2018-11-13T17:24:00Z">
        <w:r w:rsidRPr="00C6278F">
          <w:rPr>
            <w:rFonts w:cs="Times New Roman"/>
            <w:lang w:val="en-US"/>
          </w:rPr>
          <w:t xml:space="preserve">both resource and pollen availability (Ehrlén 1992). </w:t>
        </w:r>
        <w:del w:id="202" w:author="Johan Ehrlén" w:date="2018-11-23T14:26:00Z">
          <w:r w:rsidRPr="00C6278F" w:rsidDel="00374767">
            <w:rPr>
              <w:rFonts w:cs="Times New Roman"/>
              <w:lang w:val="en-US"/>
            </w:rPr>
            <w:delText>Shoots are sometimes damaged by grazing and p</w:delText>
          </w:r>
        </w:del>
      </w:ins>
      <w:ins w:id="203" w:author="Johan Ehrlén" w:date="2018-11-23T14:26:00Z">
        <w:r w:rsidR="00374767">
          <w:rPr>
            <w:rFonts w:cs="Times New Roman"/>
            <w:lang w:val="en-US"/>
          </w:rPr>
          <w:t>P</w:t>
        </w:r>
      </w:ins>
      <w:ins w:id="204" w:author="ehrlen" w:date="2018-11-13T17:24:00Z">
        <w:r w:rsidRPr="00C6278F">
          <w:rPr>
            <w:rFonts w:cs="Times New Roman"/>
            <w:lang w:val="en-US"/>
          </w:rPr>
          <w:t xml:space="preserve">revious studies have </w:t>
        </w:r>
      </w:ins>
      <w:ins w:id="205" w:author="Johan Ehrlén" w:date="2018-11-23T14:26:00Z">
        <w:r w:rsidR="00374767">
          <w:rPr>
            <w:rFonts w:cs="Times New Roman"/>
            <w:lang w:val="en-US"/>
          </w:rPr>
          <w:t xml:space="preserve">also </w:t>
        </w:r>
      </w:ins>
      <w:ins w:id="206" w:author="ehrlen" w:date="2018-11-13T17:24:00Z">
        <w:r w:rsidRPr="00C6278F">
          <w:rPr>
            <w:rFonts w:cs="Times New Roman"/>
            <w:lang w:val="en-US"/>
          </w:rPr>
          <w:t xml:space="preserve">shown that </w:t>
        </w:r>
        <w:del w:id="207" w:author="Johan Ehrlén" w:date="2018-11-28T11:34:00Z">
          <w:r w:rsidRPr="00C6278F" w:rsidDel="00F12433">
            <w:rPr>
              <w:rFonts w:cs="Times New Roman"/>
              <w:lang w:val="en-US"/>
            </w:rPr>
            <w:delText xml:space="preserve">flowering shoots are more often damaged than vegetative shoots and that </w:delText>
          </w:r>
        </w:del>
        <w:r w:rsidRPr="00C6278F">
          <w:rPr>
            <w:rFonts w:cs="Times New Roman"/>
            <w:lang w:val="en-US"/>
          </w:rPr>
          <w:t xml:space="preserve">early-flowering individuals are more damaged </w:t>
        </w:r>
      </w:ins>
      <w:ins w:id="208" w:author="Johan Ehrlén" w:date="2018-11-28T11:34:00Z">
        <w:r w:rsidR="00F12433">
          <w:rPr>
            <w:rFonts w:cs="Times New Roman"/>
            <w:lang w:val="en-US"/>
          </w:rPr>
          <w:t xml:space="preserve">by vertebrate grazing </w:t>
        </w:r>
      </w:ins>
      <w:ins w:id="209" w:author="ehrlen" w:date="2018-11-13T17:24:00Z">
        <w:r w:rsidRPr="00C6278F">
          <w:rPr>
            <w:rFonts w:cs="Times New Roman"/>
            <w:lang w:val="en-US"/>
          </w:rPr>
          <w:t xml:space="preserve">than late-flowering (Ehrlén and Munzbergova 2009). </w:t>
        </w:r>
      </w:ins>
      <w:ins w:id="210" w:author="Johan Ehrlén" w:date="2018-11-23T14:27:00Z">
        <w:r w:rsidR="00374767">
          <w:rPr>
            <w:rFonts w:cs="Times New Roman"/>
            <w:lang w:val="en-US"/>
          </w:rPr>
          <w:t xml:space="preserve">In this study, we addressed </w:t>
        </w:r>
      </w:ins>
      <w:del w:id="211" w:author="Johan Ehrlén" w:date="2018-11-23T14:27:00Z">
        <w:r w:rsidR="00796E6E" w:rsidDel="00374767">
          <w:rPr>
            <w:rFonts w:eastAsia="AdvGARMT" w:cs="Times New Roman"/>
            <w:lang w:val="en-US"/>
          </w:rPr>
          <w:delText xml:space="preserve">In this study, we use a long-term (22 years) data set for a population of the perennial herb </w:delText>
        </w:r>
        <w:r w:rsidR="00796E6E" w:rsidDel="00374767">
          <w:rPr>
            <w:rFonts w:eastAsia="AdvGARMT" w:cs="Times New Roman"/>
            <w:i/>
            <w:iCs/>
            <w:lang w:val="en-US"/>
          </w:rPr>
          <w:delText>Lathyrus vernus</w:delText>
        </w:r>
        <w:r w:rsidR="00796E6E" w:rsidDel="00374767">
          <w:rPr>
            <w:rFonts w:eastAsia="AdvGARMT" w:cs="Times New Roman"/>
            <w:lang w:val="en-US"/>
          </w:rPr>
          <w:delText xml:space="preserve"> to explore how trait expression and phenotypic selection on flowering time vary among years in relation to climatic variation. Because the study species is long-lived and the turnover of individuals within the study population is very low, changes in flowering phenology can be assumed to be mainly the result of phenotypic plasticity. Previous work with this species (Ehrlén &amp; Münzbergová 2009) </w:delText>
        </w:r>
        <w:r w:rsidR="00796E6E" w:rsidDel="00374767">
          <w:rPr>
            <w:rFonts w:eastAsia="AdvGARMT" w:cs="Times New Roman"/>
            <w:color w:val="000000"/>
            <w:lang w:val="en-US"/>
          </w:rPr>
          <w:delText xml:space="preserve">shows that flowering time strongly influences plant fitness, and that selection on flowering time varies largely among years. </w:delText>
        </w:r>
        <w:r w:rsidR="00796E6E" w:rsidDel="00374767">
          <w:rPr>
            <w:rFonts w:eastAsia="AdvGARMT" w:cs="Times New Roman"/>
            <w:lang w:val="en-US"/>
          </w:rPr>
          <w:delText xml:space="preserve">We recorded flowering times and fitness of all flowering individuals in each of 22 years and estimated selection gradients for flowering phenology. We addressed </w:delText>
        </w:r>
      </w:del>
      <w:r w:rsidR="00796E6E">
        <w:rPr>
          <w:rFonts w:eastAsia="AdvGARMT" w:cs="Times New Roman"/>
          <w:lang w:val="en-US"/>
        </w:rPr>
        <w:t xml:space="preserve">the following questions: (1) Do flowering time </w:t>
      </w:r>
      <w:commentRangeStart w:id="212"/>
      <w:commentRangeStart w:id="213"/>
      <w:r w:rsidR="00796E6E">
        <w:rPr>
          <w:rFonts w:eastAsia="AdvGARMT" w:cs="Times New Roman"/>
          <w:lang w:val="en-US"/>
        </w:rPr>
        <w:t>and fitness</w:t>
      </w:r>
      <w:commentRangeEnd w:id="212"/>
      <w:r w:rsidR="00796E6E">
        <w:commentReference w:id="212"/>
      </w:r>
      <w:commentRangeEnd w:id="213"/>
      <w:r>
        <w:rPr>
          <w:rStyle w:val="CommentReference"/>
          <w:rFonts w:cs="Mangal"/>
          <w:lang w:val="en-US"/>
        </w:rPr>
        <w:commentReference w:id="213"/>
      </w:r>
      <w:r w:rsidR="00796E6E">
        <w:rPr>
          <w:rFonts w:eastAsia="AdvGARMT" w:cs="Times New Roman"/>
          <w:lang w:val="en-US"/>
        </w:rPr>
        <w:t xml:space="preserve"> vary among years in response to </w:t>
      </w:r>
      <w:del w:id="214" w:author="ehrlen" w:date="2018-11-13T17:25:00Z">
        <w:r w:rsidR="00796E6E" w:rsidDel="00C6278F">
          <w:rPr>
            <w:rFonts w:eastAsia="AdvGARMT" w:cs="Times New Roman"/>
            <w:lang w:val="en-US"/>
          </w:rPr>
          <w:delText xml:space="preserve">climatic </w:delText>
        </w:r>
      </w:del>
      <w:ins w:id="215" w:author="ehrlen" w:date="2018-11-13T17:25:00Z">
        <w:r>
          <w:rPr>
            <w:rFonts w:eastAsia="AdvGARMT" w:cs="Times New Roman"/>
            <w:lang w:val="en-US"/>
          </w:rPr>
          <w:t xml:space="preserve">weather </w:t>
        </w:r>
      </w:ins>
      <w:r w:rsidR="00796E6E">
        <w:rPr>
          <w:rFonts w:eastAsia="AdvGARMT" w:cs="Times New Roman"/>
          <w:lang w:val="en-US"/>
        </w:rPr>
        <w:t>conditions during spring?, (2) Does the direction and strength of phenotypic selection on flowering time vary among years?, and (3) I</w:t>
      </w:r>
      <w:ins w:id="216" w:author="ehrlen" w:date="2018-11-13T17:25:00Z">
        <w:r>
          <w:rPr>
            <w:rFonts w:eastAsia="AdvGARMT" w:cs="Times New Roman"/>
            <w:lang w:val="en-US"/>
          </w:rPr>
          <w:t xml:space="preserve">f </w:t>
        </w:r>
      </w:ins>
      <w:r w:rsidR="00796E6E">
        <w:rPr>
          <w:rFonts w:eastAsia="AdvGARMT" w:cs="Times New Roman"/>
          <w:lang w:val="en-US"/>
        </w:rPr>
        <w:t>s</w:t>
      </w:r>
      <w:ins w:id="217" w:author="ehrlen" w:date="2018-11-13T17:25:00Z">
        <w:r>
          <w:rPr>
            <w:rFonts w:eastAsia="AdvGARMT" w:cs="Times New Roman"/>
            <w:lang w:val="en-US"/>
          </w:rPr>
          <w:t>o, is</w:t>
        </w:r>
      </w:ins>
      <w:r w:rsidR="00796E6E">
        <w:rPr>
          <w:rFonts w:eastAsia="AdvGARMT" w:cs="Times New Roman"/>
          <w:lang w:val="en-US"/>
        </w:rPr>
        <w:t xml:space="preserve"> variation in phenotypic selection among years related to </w:t>
      </w:r>
      <w:del w:id="218" w:author="ehrlen" w:date="2018-11-13T17:26:00Z">
        <w:r w:rsidR="00796E6E" w:rsidDel="00C6278F">
          <w:rPr>
            <w:rFonts w:eastAsia="AdvGARMT" w:cs="Times New Roman"/>
            <w:lang w:val="en-US"/>
          </w:rPr>
          <w:delText xml:space="preserve">climatic </w:delText>
        </w:r>
      </w:del>
      <w:ins w:id="219" w:author="ehrlen" w:date="2018-11-13T17:26:00Z">
        <w:r>
          <w:rPr>
            <w:rFonts w:eastAsia="AdvGARMT" w:cs="Times New Roman"/>
            <w:lang w:val="en-US"/>
          </w:rPr>
          <w:t xml:space="preserve">weather </w:t>
        </w:r>
      </w:ins>
      <w:r w:rsidR="00796E6E">
        <w:rPr>
          <w:rFonts w:eastAsia="AdvGARMT" w:cs="Times New Roman"/>
          <w:lang w:val="en-US"/>
        </w:rPr>
        <w:t>conditions during spring?</w:t>
      </w:r>
    </w:p>
    <w:p w14:paraId="5FCE2728" w14:textId="77777777" w:rsidR="000F0B93" w:rsidRDefault="00796E6E">
      <w:pPr>
        <w:pStyle w:val="Standard"/>
        <w:spacing w:line="480" w:lineRule="auto"/>
        <w:rPr>
          <w:rFonts w:cs="Times New Roman"/>
          <w:lang w:val="en-US"/>
        </w:rPr>
      </w:pPr>
      <w:r>
        <w:rPr>
          <w:rFonts w:cs="Times New Roman"/>
          <w:lang w:val="en-US"/>
        </w:rPr>
        <w:t>MATERIALS AND METHODS</w:t>
      </w:r>
    </w:p>
    <w:p w14:paraId="02C10E77" w14:textId="77777777" w:rsidR="000F0B93" w:rsidRDefault="00796E6E">
      <w:pPr>
        <w:pStyle w:val="Standard"/>
        <w:spacing w:line="480" w:lineRule="auto"/>
        <w:rPr>
          <w:rFonts w:cs="Times New Roman"/>
          <w:b/>
          <w:bCs/>
          <w:lang w:val="en-US"/>
        </w:rPr>
      </w:pPr>
      <w:commentRangeStart w:id="220"/>
      <w:r>
        <w:rPr>
          <w:rFonts w:cs="Times New Roman"/>
          <w:b/>
          <w:bCs/>
          <w:lang w:val="en-US"/>
        </w:rPr>
        <w:t>Study system</w:t>
      </w:r>
      <w:commentRangeEnd w:id="220"/>
      <w:r w:rsidR="00C6278F">
        <w:rPr>
          <w:rStyle w:val="CommentReference"/>
          <w:rFonts w:cs="Mangal"/>
          <w:lang w:val="en-US"/>
        </w:rPr>
        <w:commentReference w:id="220"/>
      </w:r>
    </w:p>
    <w:p w14:paraId="03015CEA" w14:textId="1EFBF0CD" w:rsidR="0069345C" w:rsidRPr="00C6278F" w:rsidDel="00EA0A25" w:rsidRDefault="0069345C" w:rsidP="0069345C">
      <w:pPr>
        <w:rPr>
          <w:del w:id="221" w:author="ehrlen" w:date="2018-11-13T17:01:00Z"/>
        </w:rPr>
      </w:pPr>
      <w:moveFromRangeStart w:id="222" w:author="ehrlen" w:date="2018-11-13T16:56:00Z" w:name="move529891495"/>
      <w:moveFrom w:id="223" w:author="ehrlen" w:date="2018-11-13T16:56:00Z">
        <w:del w:id="224" w:author="ehrlen" w:date="2018-11-13T17:01:00Z">
          <w:r w:rsidRPr="00C6278F" w:rsidDel="00EA0A25">
            <w:rPr>
              <w:i/>
            </w:rPr>
            <w:delText>Lathyrus vernus</w:delText>
          </w:r>
          <w:r w:rsidRPr="00C6278F" w:rsidDel="00EA0A25">
            <w:delText xml:space="preserve"> (L.) Bernh. (Fabaceae) is distributed across Europe and parts of northern Asia. One or several erect shoots emerge from the over-wintering rhizome early in spring (Ehrlén 1995). Growth of shoots is determinate and the number and sizes of shoots as well as flower number is determined in the previous year (REF). Racemes with flowers grow from the leaf axes and the phenology of vegetative and reproductive growth are closely correlated (Sola and Ehrlén 2006). Vegetative growth usually starts in April, and flowering starts about 4 weeks after the start of vegetative growth (Sola and Ehrlén 2006). Flowering thus occurs before the canopy of deciduous trees develops in early June and light availability falls to levels to less than a few percent of the levels in April and May. Late frosts can damage flower buds on developing shoots in some years, but no water deficit has been observed during spring-early summer (J. Ehrlén pers. obs.). </w:delText>
          </w:r>
        </w:del>
      </w:moveFrom>
      <w:moveFromRangeStart w:id="225" w:author="ehrlen" w:date="2018-11-13T16:58:00Z" w:name="move529891647"/>
      <w:moveFromRangeEnd w:id="222"/>
      <w:moveFrom w:id="226" w:author="ehrlen" w:date="2018-11-13T16:58:00Z">
        <w:del w:id="227" w:author="ehrlen" w:date="2018-11-13T17:01:00Z">
          <w:r w:rsidRPr="00C6278F" w:rsidDel="00EA0A25">
            <w:rPr>
              <w:rPrChange w:id="228" w:author="ehrlen" w:date="2018-11-13T17:19:00Z">
                <w:rPr>
                  <w:color w:val="808080" w:themeColor="background1" w:themeShade="80"/>
                </w:rPr>
              </w:rPrChange>
            </w:rPr>
            <w:delText xml:space="preserve">The aboveground parts of the plant die back in autumn each year. </w:delText>
          </w:r>
          <w:r w:rsidRPr="00C6278F" w:rsidDel="00EA0A25">
            <w:rPr>
              <w:i/>
            </w:rPr>
            <w:delText>Lathyrus vernus</w:delText>
          </w:r>
          <w:r w:rsidRPr="00C6278F" w:rsidDel="00EA0A25">
            <w:delText xml:space="preserve"> lacks organ for vegetative spread. </w:delText>
          </w:r>
          <w:r w:rsidRPr="00C6278F" w:rsidDel="00EA0A25">
            <w:rPr>
              <w:rPrChange w:id="229" w:author="ehrlen" w:date="2018-11-13T17:19:00Z">
                <w:rPr>
                  <w:color w:val="808080" w:themeColor="background1" w:themeShade="80"/>
                </w:rPr>
              </w:rPrChange>
            </w:rPr>
            <w:delText xml:space="preserve">Some plants may be dormant in one season and reappear only in the following year. </w:delText>
          </w:r>
          <w:r w:rsidRPr="00C6278F" w:rsidDel="00EA0A25">
            <w:delText xml:space="preserve">Large individuals do not flower in all years but frequently skip flowering in some years. </w:delText>
          </w:r>
          <w:r w:rsidRPr="00C6278F" w:rsidDel="00EA0A25">
            <w:rPr>
              <w:rPrChange w:id="230" w:author="ehrlen" w:date="2018-11-13T17:19:00Z">
                <w:rPr>
                  <w:color w:val="808080" w:themeColor="background1" w:themeShade="80"/>
                </w:rPr>
              </w:rPrChange>
            </w:rPr>
            <w:delText xml:space="preserve">Flowering plants usually produce 5-30 large flowers that are pollinated by bumble-bees. </w:delText>
          </w:r>
        </w:del>
      </w:moveFrom>
      <w:moveFromRangeEnd w:id="225"/>
      <w:del w:id="231" w:author="ehrlen" w:date="2018-11-13T17:01:00Z">
        <w:r w:rsidRPr="00C6278F" w:rsidDel="00EA0A25">
          <w:delText xml:space="preserve">Flowering is acropetally sequential, starting with the basal flower in the basal raceme. Developing seeds are also often damaged by the pre-dispersal seed predator </w:delText>
        </w:r>
        <w:r w:rsidRPr="00C6278F" w:rsidDel="00EA0A25">
          <w:rPr>
            <w:i/>
          </w:rPr>
          <w:delText>Bruchus atomarius</w:delText>
        </w:r>
        <w:r w:rsidRPr="00C6278F" w:rsidDel="00EA0A25">
          <w:delText xml:space="preserve">. </w:delText>
        </w:r>
        <w:r w:rsidRPr="00C6278F" w:rsidDel="00EA0A25">
          <w:rPr>
            <w:rPrChange w:id="232" w:author="ehrlen" w:date="2018-11-13T17:19:00Z">
              <w:rPr>
                <w:color w:val="808080" w:themeColor="background1" w:themeShade="80"/>
              </w:rPr>
            </w:rPrChange>
          </w:rPr>
          <w:delText xml:space="preserve">Individuals produce a small number of relatively large seeds that are ballistically dispersed </w:delText>
        </w:r>
        <w:r w:rsidRPr="00C6278F" w:rsidDel="00EA0A25">
          <w:delText>and recruitment from seeds is frequent (Ehrlén and Eriksson 1996). … Heritability of flowering time …?</w:delText>
        </w:r>
      </w:del>
    </w:p>
    <w:p w14:paraId="58400D69" w14:textId="2C4F4791" w:rsidR="0069345C" w:rsidRPr="00C6278F" w:rsidRDefault="00796E6E">
      <w:pPr>
        <w:pStyle w:val="Standard"/>
        <w:spacing w:line="480" w:lineRule="auto"/>
        <w:rPr>
          <w:ins w:id="233" w:author="ehrlen" w:date="2018-11-13T16:52:00Z"/>
          <w:rFonts w:cs="Times New Roman"/>
          <w:lang w:val="en-US"/>
        </w:rPr>
      </w:pPr>
      <w:r w:rsidRPr="00C6278F">
        <w:rPr>
          <w:rFonts w:cs="Times New Roman"/>
          <w:lang w:val="en-US"/>
        </w:rPr>
        <w:t xml:space="preserve">The study was carried out in a population of </w:t>
      </w:r>
      <w:r w:rsidRPr="00C6278F">
        <w:rPr>
          <w:rFonts w:cs="Times New Roman"/>
          <w:i/>
          <w:lang w:val="en-US"/>
        </w:rPr>
        <w:t>Lathyrus vernus</w:t>
      </w:r>
      <w:r w:rsidRPr="00C6278F">
        <w:rPr>
          <w:rFonts w:cs="Times New Roman"/>
          <w:lang w:val="en-US"/>
        </w:rPr>
        <w:t xml:space="preserve"> </w:t>
      </w:r>
      <w:del w:id="234" w:author="ehrlen" w:date="2018-11-13T16:49:00Z">
        <w:r w:rsidRPr="00C6278F" w:rsidDel="0069345C">
          <w:rPr>
            <w:rFonts w:cs="Times New Roman"/>
            <w:lang w:val="en-US"/>
          </w:rPr>
          <w:delText xml:space="preserve">located </w:delText>
        </w:r>
      </w:del>
      <w:r w:rsidRPr="00C6278F">
        <w:rPr>
          <w:rFonts w:cs="Times New Roman"/>
          <w:lang w:val="en-US"/>
        </w:rPr>
        <w:t xml:space="preserve">in a deciduous forest in </w:t>
      </w:r>
      <w:ins w:id="235" w:author="ehrlen" w:date="2018-11-13T16:49:00Z">
        <w:r w:rsidR="0069345C" w:rsidRPr="00C6278F">
          <w:rPr>
            <w:rFonts w:cs="Times New Roman"/>
            <w:lang w:val="en-US"/>
          </w:rPr>
          <w:t xml:space="preserve">the </w:t>
        </w:r>
      </w:ins>
      <w:r w:rsidRPr="00C6278F">
        <w:rPr>
          <w:rFonts w:cs="Times New Roman"/>
          <w:lang w:val="en-US"/>
        </w:rPr>
        <w:t xml:space="preserve">Tullgarn </w:t>
      </w:r>
      <w:ins w:id="236" w:author="ehrlen" w:date="2018-11-13T16:49:00Z">
        <w:r w:rsidR="0069345C" w:rsidRPr="00C6278F">
          <w:rPr>
            <w:rFonts w:cs="Times New Roman"/>
            <w:lang w:val="en-US"/>
          </w:rPr>
          <w:t>area</w:t>
        </w:r>
      </w:ins>
      <w:del w:id="237" w:author="ehrlen" w:date="2018-11-13T16:49:00Z">
        <w:r w:rsidRPr="00C6278F" w:rsidDel="0069345C">
          <w:rPr>
            <w:rFonts w:cs="Times New Roman"/>
            <w:lang w:val="en-US"/>
          </w:rPr>
          <w:delText>nature reserve</w:delText>
        </w:r>
      </w:del>
      <w:r w:rsidRPr="00C6278F">
        <w:rPr>
          <w:rFonts w:cs="Times New Roman"/>
          <w:lang w:val="en-US"/>
        </w:rPr>
        <w:t xml:space="preserve">, SE Sweden (58.951289 N,  17.609774 E), </w:t>
      </w:r>
      <w:ins w:id="238" w:author="ehrlen" w:date="2018-11-13T16:49:00Z">
        <w:r w:rsidR="0069345C" w:rsidRPr="00C6278F">
          <w:rPr>
            <w:rFonts w:cs="Times New Roman"/>
            <w:lang w:val="en-US"/>
          </w:rPr>
          <w:t>during the years 1987 – 1996 and 2006 – 2017.</w:t>
        </w:r>
      </w:ins>
      <w:del w:id="239" w:author="ehrlen" w:date="2018-11-13T16:49:00Z">
        <w:r w:rsidRPr="00C6278F" w:rsidDel="0069345C">
          <w:rPr>
            <w:rFonts w:cs="Times New Roman"/>
            <w:lang w:val="en-US"/>
          </w:rPr>
          <w:delText>from 1987 to 2017.</w:delText>
        </w:r>
      </w:del>
      <w:r w:rsidRPr="00C6278F">
        <w:rPr>
          <w:rFonts w:cs="Times New Roman"/>
          <w:lang w:val="en-US"/>
        </w:rPr>
        <w:t xml:space="preserve"> </w:t>
      </w:r>
    </w:p>
    <w:p w14:paraId="4354920B" w14:textId="1E385BCF" w:rsidR="000F0B93" w:rsidRPr="00C6278F" w:rsidRDefault="0069345C" w:rsidP="00EA0A25">
      <w:pPr>
        <w:pStyle w:val="Standard"/>
        <w:spacing w:line="480" w:lineRule="auto"/>
      </w:pPr>
      <w:moveToRangeStart w:id="240" w:author="ehrlen" w:date="2018-11-13T16:56:00Z" w:name="move529891495"/>
      <w:moveTo w:id="241" w:author="ehrlen" w:date="2018-11-13T16:56:00Z">
        <w:r w:rsidRPr="00C6278F">
          <w:rPr>
            <w:i/>
            <w:lang w:val="en-US"/>
          </w:rPr>
          <w:t>Lathyrus vernus</w:t>
        </w:r>
        <w:r w:rsidRPr="00C6278F">
          <w:rPr>
            <w:lang w:val="en-US"/>
          </w:rPr>
          <w:t xml:space="preserve"> (L.) Bernh. (Fabaceae) is distributed across Europe and parts of northern Asia. </w:t>
        </w:r>
      </w:moveTo>
      <w:ins w:id="242" w:author="Johan Ehrlén" w:date="2018-11-28T11:32:00Z">
        <w:r w:rsidR="00F12433" w:rsidRPr="00C6278F">
          <w:rPr>
            <w:rFonts w:cs="Times New Roman"/>
            <w:lang w:val="en-US"/>
          </w:rPr>
          <w:t xml:space="preserve">Individuals </w:t>
        </w:r>
        <w:r w:rsidR="00F12433">
          <w:rPr>
            <w:rFonts w:cs="Times New Roman"/>
            <w:lang w:val="en-US"/>
          </w:rPr>
          <w:t xml:space="preserve">of this long-lived species </w:t>
        </w:r>
        <w:r w:rsidR="00F12433" w:rsidRPr="00C6278F">
          <w:rPr>
            <w:rFonts w:cs="Times New Roman"/>
            <w:lang w:val="en-US"/>
          </w:rPr>
          <w:t xml:space="preserve">grow fairly slow, have high annual survival rates and produce few, large seeds after many years of vegetative growth. </w:t>
        </w:r>
      </w:ins>
      <w:moveTo w:id="243" w:author="ehrlen" w:date="2018-11-13T16:56:00Z">
        <w:r w:rsidRPr="00C6278F">
          <w:rPr>
            <w:lang w:val="en-US"/>
          </w:rPr>
          <w:t>One or several erect shoots emerge from the over-wintering rhizome early in spring (Ehrlén 1995). Growth of shoots is determinate and the number and sizes of shoots as well as flower number is determined in the previous year (</w:t>
        </w:r>
      </w:moveTo>
      <w:ins w:id="244" w:author="ehrlen" w:date="2018-11-13T16:57:00Z">
        <w:r w:rsidRPr="00C6278F">
          <w:rPr>
            <w:rFonts w:cs="Times New Roman"/>
            <w:lang w:val="en-US"/>
          </w:rPr>
          <w:t>Ehrlén &amp; Van Groenendael 2001</w:t>
        </w:r>
      </w:ins>
      <w:moveTo w:id="245" w:author="ehrlen" w:date="2018-11-13T16:56:00Z">
        <w:del w:id="246" w:author="ehrlen" w:date="2018-11-13T16:57:00Z">
          <w:r w:rsidRPr="00D506E7" w:rsidDel="0069345C">
            <w:rPr>
              <w:lang w:val="en-US"/>
            </w:rPr>
            <w:delText>REF</w:delText>
          </w:r>
        </w:del>
        <w:r w:rsidRPr="00D506E7">
          <w:rPr>
            <w:lang w:val="en-US"/>
          </w:rPr>
          <w:t xml:space="preserve">). Racemes with flowers grow from the leaf axes and </w:t>
        </w:r>
        <w:r w:rsidRPr="00C6278F">
          <w:rPr>
            <w:lang w:val="en-US"/>
          </w:rPr>
          <w:t xml:space="preserve">the phenology of vegetative and reproductive growth are closely </w:t>
        </w:r>
        <w:r w:rsidRPr="00C6278F">
          <w:rPr>
            <w:lang w:val="en-US"/>
          </w:rPr>
          <w:lastRenderedPageBreak/>
          <w:t>correlated (Sola and Ehrlén 2006). Vegetative growth usually starts in April, and flowering starts about 4 weeks after the start of vegetative growth (Sola and Ehrlén 2006). Flowering thus occurs before the canopy of deciduous trees develops in early June and light availability falls to levels to less than a few percent of the levels in April and May. Late frosts can damage flower buds on developing shoots in some years, but no water deficit has been observed during spring-early summer (J. Ehrlén pers. obs.).</w:t>
        </w:r>
      </w:moveTo>
      <w:moveToRangeEnd w:id="240"/>
      <w:ins w:id="247" w:author="ehrlen" w:date="2018-11-13T16:58:00Z">
        <w:r w:rsidR="00EA0A25" w:rsidRPr="00C6278F">
          <w:rPr>
            <w:lang w:val="en-US"/>
            <w:rPrChange w:id="248" w:author="ehrlen" w:date="2018-11-13T17:19:00Z">
              <w:rPr>
                <w:color w:val="808080" w:themeColor="background1" w:themeShade="80"/>
                <w:lang w:val="en-US"/>
              </w:rPr>
            </w:rPrChange>
          </w:rPr>
          <w:t xml:space="preserve"> </w:t>
        </w:r>
      </w:ins>
      <w:moveToRangeStart w:id="249" w:author="ehrlen" w:date="2018-11-13T16:58:00Z" w:name="move529891647"/>
      <w:moveTo w:id="250" w:author="ehrlen" w:date="2018-11-13T16:58:00Z">
        <w:del w:id="251" w:author="ehrlen" w:date="2018-11-13T16:59:00Z">
          <w:r w:rsidR="00EA0A25" w:rsidRPr="00C6278F" w:rsidDel="00EA0A25">
            <w:rPr>
              <w:lang w:val="en-US"/>
              <w:rPrChange w:id="252" w:author="ehrlen" w:date="2018-11-13T17:19:00Z">
                <w:rPr>
                  <w:color w:val="808080" w:themeColor="background1" w:themeShade="80"/>
                  <w:lang w:val="en-US"/>
                </w:rPr>
              </w:rPrChange>
            </w:rPr>
            <w:delText>The aboveground parts of the plant</w:delText>
          </w:r>
        </w:del>
      </w:moveTo>
      <w:ins w:id="253" w:author="ehrlen" w:date="2018-11-13T16:59:00Z">
        <w:r w:rsidR="00EA0A25" w:rsidRPr="00C6278F">
          <w:rPr>
            <w:lang w:val="en-US"/>
            <w:rPrChange w:id="254" w:author="ehrlen" w:date="2018-11-13T17:19:00Z">
              <w:rPr>
                <w:color w:val="808080" w:themeColor="background1" w:themeShade="80"/>
                <w:lang w:val="en-US"/>
              </w:rPr>
            </w:rPrChange>
          </w:rPr>
          <w:t>Shoots</w:t>
        </w:r>
      </w:ins>
      <w:moveTo w:id="255" w:author="ehrlen" w:date="2018-11-13T16:58:00Z">
        <w:r w:rsidR="00EA0A25" w:rsidRPr="00C6278F">
          <w:rPr>
            <w:lang w:val="en-US"/>
            <w:rPrChange w:id="256" w:author="ehrlen" w:date="2018-11-13T17:19:00Z">
              <w:rPr>
                <w:color w:val="808080" w:themeColor="background1" w:themeShade="80"/>
                <w:lang w:val="en-US"/>
              </w:rPr>
            </w:rPrChange>
          </w:rPr>
          <w:t xml:space="preserve"> die back in autumn each year. </w:t>
        </w:r>
        <w:r w:rsidR="00EA0A25" w:rsidRPr="00C6278F">
          <w:rPr>
            <w:i/>
            <w:lang w:val="en-US"/>
          </w:rPr>
          <w:t>Lathyrus vernus</w:t>
        </w:r>
        <w:r w:rsidR="00EA0A25" w:rsidRPr="00C6278F">
          <w:rPr>
            <w:lang w:val="en-US"/>
          </w:rPr>
          <w:t xml:space="preserve"> lacks organ for vegetative spread. </w:t>
        </w:r>
        <w:del w:id="257" w:author="ehrlen" w:date="2018-11-13T17:00:00Z">
          <w:r w:rsidR="00EA0A25" w:rsidRPr="00C6278F" w:rsidDel="00EA0A25">
            <w:rPr>
              <w:lang w:val="en-US"/>
              <w:rPrChange w:id="258" w:author="ehrlen" w:date="2018-11-13T17:19:00Z">
                <w:rPr>
                  <w:color w:val="808080" w:themeColor="background1" w:themeShade="80"/>
                  <w:lang w:val="en-US"/>
                </w:rPr>
              </w:rPrChange>
            </w:rPr>
            <w:delText xml:space="preserve">Some plants may be dormant in one season and reappear only in the following year. </w:delText>
          </w:r>
        </w:del>
        <w:r w:rsidR="00EA0A25" w:rsidRPr="00C6278F">
          <w:rPr>
            <w:lang w:val="en-US"/>
          </w:rPr>
          <w:t xml:space="preserve">Large individuals do not flower in all years but frequently skip flowering in some years. </w:t>
        </w:r>
      </w:moveTo>
      <w:ins w:id="259" w:author="ehrlen" w:date="2018-11-13T17:00:00Z">
        <w:r w:rsidR="00EA0A25" w:rsidRPr="00C6278F">
          <w:rPr>
            <w:lang w:val="en-US"/>
            <w:rPrChange w:id="260" w:author="ehrlen" w:date="2018-11-13T17:19:00Z">
              <w:rPr>
                <w:color w:val="808080" w:themeColor="background1" w:themeShade="80"/>
                <w:lang w:val="en-US"/>
              </w:rPr>
            </w:rPrChange>
          </w:rPr>
          <w:t xml:space="preserve">Some plants do not produce above-ground parts in every year but may stay dormant in one season and reappear only in the following year. </w:t>
        </w:r>
      </w:ins>
      <w:ins w:id="261" w:author="ehrlen" w:date="2018-11-13T17:05:00Z">
        <w:r w:rsidR="00EA0A25" w:rsidRPr="00C6278F">
          <w:rPr>
            <w:rFonts w:cs="Times New Roman"/>
            <w:lang w:val="en-US"/>
          </w:rPr>
          <w:t xml:space="preserve">Flower number, usually between 5 and 30, is closely correlated with aboveground biomass and therefore strongly related to plant resource state and environmental conditions (Sola &amp; Ehrlén 2007). </w:t>
        </w:r>
      </w:ins>
      <w:moveTo w:id="262" w:author="ehrlen" w:date="2018-11-13T16:58:00Z">
        <w:r w:rsidR="00EA0A25" w:rsidRPr="00C6278F">
          <w:rPr>
            <w:lang w:val="en-US"/>
            <w:rPrChange w:id="263" w:author="ehrlen" w:date="2018-11-13T17:19:00Z">
              <w:rPr>
                <w:color w:val="808080" w:themeColor="background1" w:themeShade="80"/>
                <w:lang w:val="en-US"/>
              </w:rPr>
            </w:rPrChange>
          </w:rPr>
          <w:t xml:space="preserve">Flowering </w:t>
        </w:r>
        <w:del w:id="264" w:author="ehrlen" w:date="2018-11-13T17:06:00Z">
          <w:r w:rsidR="00EA0A25" w:rsidRPr="00C6278F" w:rsidDel="00EA0A25">
            <w:rPr>
              <w:lang w:val="en-US"/>
              <w:rPrChange w:id="265" w:author="ehrlen" w:date="2018-11-13T17:19:00Z">
                <w:rPr>
                  <w:color w:val="808080" w:themeColor="background1" w:themeShade="80"/>
                  <w:lang w:val="en-US"/>
                </w:rPr>
              </w:rPrChange>
            </w:rPr>
            <w:delText xml:space="preserve">plants usually produce 5-30 </w:delText>
          </w:r>
        </w:del>
        <w:del w:id="266" w:author="ehrlen" w:date="2018-11-13T17:04:00Z">
          <w:r w:rsidR="00EA0A25" w:rsidRPr="00C6278F" w:rsidDel="00EA0A25">
            <w:rPr>
              <w:lang w:val="en-US"/>
              <w:rPrChange w:id="267" w:author="ehrlen" w:date="2018-11-13T17:19:00Z">
                <w:rPr>
                  <w:color w:val="808080" w:themeColor="background1" w:themeShade="80"/>
                  <w:lang w:val="en-US"/>
                </w:rPr>
              </w:rPrChange>
            </w:rPr>
            <w:delText xml:space="preserve">large </w:delText>
          </w:r>
        </w:del>
        <w:del w:id="268" w:author="ehrlen" w:date="2018-11-13T17:06:00Z">
          <w:r w:rsidR="00EA0A25" w:rsidRPr="00C6278F" w:rsidDel="00EA0A25">
            <w:rPr>
              <w:lang w:val="en-US"/>
              <w:rPrChange w:id="269" w:author="ehrlen" w:date="2018-11-13T17:19:00Z">
                <w:rPr>
                  <w:color w:val="808080" w:themeColor="background1" w:themeShade="80"/>
                  <w:lang w:val="en-US"/>
                </w:rPr>
              </w:rPrChange>
            </w:rPr>
            <w:delText>flowers</w:delText>
          </w:r>
        </w:del>
        <w:del w:id="270" w:author="ehrlen" w:date="2018-11-13T17:04:00Z">
          <w:r w:rsidR="00EA0A25" w:rsidRPr="00C6278F" w:rsidDel="00EA0A25">
            <w:rPr>
              <w:lang w:val="en-US"/>
              <w:rPrChange w:id="271" w:author="ehrlen" w:date="2018-11-13T17:19:00Z">
                <w:rPr>
                  <w:color w:val="808080" w:themeColor="background1" w:themeShade="80"/>
                  <w:lang w:val="en-US"/>
                </w:rPr>
              </w:rPrChange>
            </w:rPr>
            <w:delText xml:space="preserve"> that are pollinated by bumble-bees.</w:delText>
          </w:r>
        </w:del>
      </w:moveTo>
      <w:moveToRangeEnd w:id="249"/>
      <w:ins w:id="272" w:author="ehrlen" w:date="2018-11-13T17:02:00Z">
        <w:r w:rsidR="00EA0A25" w:rsidRPr="00C6278F">
          <w:rPr>
            <w:lang w:val="en-US"/>
            <w:rPrChange w:id="273" w:author="ehrlen" w:date="2018-11-13T17:19:00Z">
              <w:rPr>
                <w:color w:val="808080" w:themeColor="background1" w:themeShade="80"/>
                <w:lang w:val="en-US"/>
              </w:rPr>
            </w:rPrChange>
          </w:rPr>
          <w:t>is acropetally sequential</w:t>
        </w:r>
      </w:ins>
      <w:ins w:id="274" w:author="ehrlen" w:date="2018-11-13T17:04:00Z">
        <w:r w:rsidR="00EA0A25" w:rsidRPr="00C6278F">
          <w:rPr>
            <w:lang w:val="en-US"/>
            <w:rPrChange w:id="275" w:author="ehrlen" w:date="2018-11-13T17:19:00Z">
              <w:rPr>
                <w:color w:val="808080" w:themeColor="background1" w:themeShade="80"/>
                <w:lang w:val="en-US"/>
              </w:rPr>
            </w:rPrChange>
          </w:rPr>
          <w:t xml:space="preserve"> within shoots</w:t>
        </w:r>
      </w:ins>
      <w:ins w:id="276" w:author="ehrlen" w:date="2018-11-13T17:02:00Z">
        <w:r w:rsidR="00EA0A25" w:rsidRPr="00C6278F">
          <w:rPr>
            <w:lang w:val="en-US"/>
            <w:rPrChange w:id="277" w:author="ehrlen" w:date="2018-11-13T17:19:00Z">
              <w:rPr>
                <w:color w:val="808080" w:themeColor="background1" w:themeShade="80"/>
                <w:lang w:val="en-US"/>
              </w:rPr>
            </w:rPrChange>
          </w:rPr>
          <w:t xml:space="preserve">, starting with the basal flower in the basal raceme. </w:t>
        </w:r>
      </w:ins>
      <w:ins w:id="278" w:author="ehrlen" w:date="2018-11-13T17:13:00Z">
        <w:r w:rsidR="00B545C0" w:rsidRPr="00C6278F">
          <w:rPr>
            <w:lang w:val="en-US"/>
            <w:rPrChange w:id="279" w:author="ehrlen" w:date="2018-11-13T17:19:00Z">
              <w:rPr>
                <w:color w:val="808080" w:themeColor="background1" w:themeShade="80"/>
                <w:lang w:val="en-US"/>
              </w:rPr>
            </w:rPrChange>
          </w:rPr>
          <w:t xml:space="preserve">The flowers are large and pollinated by bumble-bees. </w:t>
        </w:r>
        <w:r w:rsidR="00B545C0" w:rsidRPr="00C6278F">
          <w:rPr>
            <w:rFonts w:cs="Times New Roman"/>
            <w:i/>
            <w:iCs/>
            <w:lang w:val="en-US"/>
          </w:rPr>
          <w:t>L. vernus</w:t>
        </w:r>
        <w:r w:rsidR="00B545C0" w:rsidRPr="00C6278F">
          <w:rPr>
            <w:rFonts w:cs="Times New Roman"/>
            <w:lang w:val="en-US"/>
          </w:rPr>
          <w:t xml:space="preserve"> is self-compatible, but lacks mechanisms for self-pollination (J. Ehrlén, unpubl. data)</w:t>
        </w:r>
        <w:del w:id="280" w:author="Johan Ehrlén" w:date="2018-11-23T14:29:00Z">
          <w:r w:rsidR="00B545C0" w:rsidRPr="00C6278F" w:rsidDel="00935DC4">
            <w:rPr>
              <w:rFonts w:cs="Times New Roman"/>
              <w:lang w:val="en-US"/>
            </w:rPr>
            <w:delText xml:space="preserve"> and f</w:delText>
          </w:r>
          <w:r w:rsidR="00B545C0" w:rsidRPr="00C6278F" w:rsidDel="00935DC4">
            <w:rPr>
              <w:rFonts w:eastAsia="Times New Roman" w:cs="Times New Roman"/>
              <w:lang w:val="en-US"/>
            </w:rPr>
            <w:delText xml:space="preserve">ruit set might be limited by both pollen and resource availability (Ehrlen </w:delText>
          </w:r>
          <w:r w:rsidR="00B545C0" w:rsidRPr="00C6278F" w:rsidDel="00935DC4">
            <w:rPr>
              <w:lang w:val="en-US"/>
            </w:rPr>
            <w:delText>1992)</w:delText>
          </w:r>
        </w:del>
        <w:r w:rsidR="00B545C0" w:rsidRPr="00C6278F">
          <w:rPr>
            <w:lang w:val="en-US"/>
          </w:rPr>
          <w:t>.</w:t>
        </w:r>
        <w:r w:rsidR="00B545C0" w:rsidRPr="00C6278F">
          <w:rPr>
            <w:rFonts w:eastAsia="Times New Roman" w:cs="Times New Roman"/>
            <w:lang w:val="en-US"/>
          </w:rPr>
          <w:t xml:space="preserve"> </w:t>
        </w:r>
      </w:ins>
      <w:ins w:id="281" w:author="ehrlen" w:date="2018-11-13T17:14:00Z">
        <w:r w:rsidR="00B545C0" w:rsidRPr="00C6278F">
          <w:rPr>
            <w:lang w:val="en-US"/>
            <w:rPrChange w:id="282" w:author="ehrlen" w:date="2018-11-13T17:19:00Z">
              <w:rPr>
                <w:color w:val="808080" w:themeColor="background1" w:themeShade="80"/>
                <w:lang w:val="en-US"/>
              </w:rPr>
            </w:rPrChange>
          </w:rPr>
          <w:t xml:space="preserve">Individuals produce a small number of relatively large seeds and recruitment from seeds is frequent (Ehrlén and Eriksson 1996). </w:t>
        </w:r>
      </w:ins>
      <w:moveToRangeStart w:id="283" w:author="ehrlen" w:date="2018-11-13T17:13:00Z" w:name="move529892549"/>
      <w:moveTo w:id="284" w:author="ehrlen" w:date="2018-11-13T17:13:00Z">
        <w:r w:rsidR="00B545C0" w:rsidRPr="00C6278F">
          <w:rPr>
            <w:rFonts w:eastAsia="Times New Roman" w:cs="Times New Roman"/>
            <w:lang w:val="en-US"/>
          </w:rPr>
          <w:t xml:space="preserve">Seeds lack specific dispersal mechanisms and are dispersed up to a few meters when the dry pods dehisce explosively. </w:t>
        </w:r>
      </w:moveTo>
      <w:moveToRangeEnd w:id="283"/>
      <w:ins w:id="285" w:author="ehrlen" w:date="2018-11-13T17:02:00Z">
        <w:r w:rsidR="00EA0A25" w:rsidRPr="00C6278F">
          <w:rPr>
            <w:lang w:val="en-US"/>
            <w:rPrChange w:id="286" w:author="ehrlen" w:date="2018-11-13T17:19:00Z">
              <w:rPr>
                <w:color w:val="808080" w:themeColor="background1" w:themeShade="80"/>
                <w:lang w:val="en-US"/>
              </w:rPr>
            </w:rPrChange>
          </w:rPr>
          <w:t xml:space="preserve">Developing seeds are often damaged by the pre-dispersal seed predator </w:t>
        </w:r>
        <w:r w:rsidR="00EA0A25" w:rsidRPr="00C6278F">
          <w:rPr>
            <w:i/>
            <w:lang w:val="en-US"/>
            <w:rPrChange w:id="287" w:author="ehrlen" w:date="2018-11-13T17:19:00Z">
              <w:rPr>
                <w:color w:val="808080" w:themeColor="background1" w:themeShade="80"/>
                <w:lang w:val="en-US"/>
              </w:rPr>
            </w:rPrChange>
          </w:rPr>
          <w:t>Bruchus atomarius</w:t>
        </w:r>
        <w:r w:rsidR="00EA0A25" w:rsidRPr="00C6278F">
          <w:rPr>
            <w:lang w:val="en-US"/>
            <w:rPrChange w:id="288" w:author="ehrlen" w:date="2018-11-13T17:19:00Z">
              <w:rPr>
                <w:color w:val="808080" w:themeColor="background1" w:themeShade="80"/>
                <w:lang w:val="en-US"/>
              </w:rPr>
            </w:rPrChange>
          </w:rPr>
          <w:t xml:space="preserve">. </w:t>
        </w:r>
      </w:ins>
      <w:ins w:id="289" w:author="ehrlen" w:date="2018-11-13T17:17:00Z">
        <w:r w:rsidR="00B545C0" w:rsidRPr="00C6278F">
          <w:rPr>
            <w:rFonts w:eastAsia="Code, Code" w:cs="Code, Code"/>
            <w:lang w:val="en-US"/>
            <w:rPrChange w:id="290" w:author="ehrlen" w:date="2018-11-13T17:19:00Z">
              <w:rPr>
                <w:rFonts w:eastAsia="Code, Code" w:cs="Code, Code"/>
                <w:color w:val="000000"/>
                <w:lang w:val="en-US"/>
              </w:rPr>
            </w:rPrChange>
          </w:rPr>
          <w:t xml:space="preserve">Grazing by roe deer </w:t>
        </w:r>
        <w:r w:rsidR="00B545C0" w:rsidRPr="00C6278F">
          <w:rPr>
            <w:rFonts w:eastAsia="Code, Code" w:cs="Code, Code"/>
            <w:i/>
            <w:iCs/>
            <w:lang w:val="en-US"/>
            <w:rPrChange w:id="291" w:author="ehrlen" w:date="2018-11-13T17:19:00Z">
              <w:rPr>
                <w:rFonts w:eastAsia="Code, Code" w:cs="Code, Code"/>
                <w:i/>
                <w:iCs/>
                <w:color w:val="000000"/>
                <w:lang w:val="en-US"/>
              </w:rPr>
            </w:rPrChange>
          </w:rPr>
          <w:t>(Capreolus capreolus</w:t>
        </w:r>
        <w:r w:rsidR="00B545C0" w:rsidRPr="00C6278F">
          <w:rPr>
            <w:rFonts w:eastAsia="Code, Code" w:cs="Code, Code"/>
            <w:lang w:val="en-US"/>
            <w:rPrChange w:id="292" w:author="ehrlen" w:date="2018-11-13T17:19:00Z">
              <w:rPr>
                <w:rFonts w:eastAsia="Code, Code" w:cs="Code, Code"/>
                <w:color w:val="000000"/>
                <w:lang w:val="en-US"/>
              </w:rPr>
            </w:rPrChange>
          </w:rPr>
          <w:t xml:space="preserve">) often removes entire flowering shoots </w:t>
        </w:r>
      </w:ins>
      <w:ins w:id="293" w:author="ehrlen" w:date="2018-11-13T17:18:00Z">
        <w:r w:rsidR="00B545C0" w:rsidRPr="00C6278F">
          <w:rPr>
            <w:rFonts w:eastAsia="Code, Code" w:cs="Code, Code"/>
            <w:lang w:val="en-US"/>
            <w:rPrChange w:id="294" w:author="ehrlen" w:date="2018-11-13T17:19:00Z">
              <w:rPr>
                <w:rFonts w:eastAsia="Code, Code" w:cs="Code, Code"/>
                <w:color w:val="000000"/>
                <w:lang w:val="en-US"/>
              </w:rPr>
            </w:rPrChange>
          </w:rPr>
          <w:t>and prevents seed production</w:t>
        </w:r>
      </w:ins>
      <w:ins w:id="295" w:author="ehrlen" w:date="2018-11-13T17:17:00Z">
        <w:r w:rsidR="00B545C0" w:rsidRPr="00C6278F">
          <w:rPr>
            <w:rFonts w:eastAsia="Code, Code" w:cs="Code, Code"/>
            <w:lang w:val="en-US"/>
            <w:rPrChange w:id="296" w:author="ehrlen" w:date="2018-11-13T17:19:00Z">
              <w:rPr>
                <w:rFonts w:eastAsia="Code, Code" w:cs="Code, Code"/>
                <w:color w:val="000000"/>
                <w:lang w:val="en-US"/>
              </w:rPr>
            </w:rPrChange>
          </w:rPr>
          <w:t>.</w:t>
        </w:r>
      </w:ins>
      <w:ins w:id="297" w:author="ehrlen" w:date="2018-11-13T17:18:00Z">
        <w:r w:rsidR="00C6278F" w:rsidRPr="00C6278F">
          <w:rPr>
            <w:rFonts w:eastAsia="Code, Code" w:cs="Code, Code"/>
            <w:lang w:val="en-US"/>
            <w:rPrChange w:id="298" w:author="ehrlen" w:date="2018-11-13T17:19:00Z">
              <w:rPr>
                <w:rFonts w:eastAsia="Code, Code" w:cs="Code, Code"/>
                <w:color w:val="000000"/>
                <w:lang w:val="en-US"/>
              </w:rPr>
            </w:rPrChange>
          </w:rPr>
          <w:t xml:space="preserve"> </w:t>
        </w:r>
      </w:ins>
      <w:del w:id="299" w:author="ehrlen" w:date="2018-11-13T16:56:00Z">
        <w:r w:rsidR="00796E6E" w:rsidRPr="00C6278F" w:rsidDel="0069345C">
          <w:rPr>
            <w:rFonts w:cs="Times New Roman"/>
            <w:i/>
            <w:lang w:val="en-US"/>
          </w:rPr>
          <w:delText>Lathyrus vernus</w:delText>
        </w:r>
        <w:r w:rsidR="00796E6E" w:rsidRPr="00C6278F" w:rsidDel="0069345C">
          <w:rPr>
            <w:rFonts w:cs="Times New Roman"/>
            <w:lang w:val="en-US"/>
          </w:rPr>
          <w:delText xml:space="preserve"> is a long-lived forest herb. The average conditional life span of flowering individuals has been estimated to 44.1 years (Ehrlén &amp; Lehtilä 2002) and the age at which individuals start to reproduce in this population is more than 10 years (</w:delText>
        </w:r>
        <w:commentRangeStart w:id="300"/>
        <w:r w:rsidR="00796E6E" w:rsidRPr="00C6278F" w:rsidDel="0069345C">
          <w:rPr>
            <w:rFonts w:cs="Times New Roman"/>
            <w:lang w:val="en-US"/>
          </w:rPr>
          <w:delText>REF</w:delText>
        </w:r>
        <w:commentRangeEnd w:id="300"/>
        <w:r w:rsidR="00796E6E" w:rsidRPr="00C6278F" w:rsidDel="0069345C">
          <w:commentReference w:id="300"/>
        </w:r>
        <w:r w:rsidR="00796E6E" w:rsidRPr="00C6278F" w:rsidDel="0069345C">
          <w:rPr>
            <w:rFonts w:cs="Times New Roman"/>
            <w:lang w:val="en-US"/>
          </w:rPr>
          <w:delText xml:space="preserve">). </w:delText>
        </w:r>
      </w:del>
      <w:del w:id="301" w:author="ehrlen" w:date="2018-11-13T16:57:00Z">
        <w:r w:rsidR="00796E6E" w:rsidRPr="00C6278F" w:rsidDel="0069345C">
          <w:rPr>
            <w:rFonts w:cs="Times New Roman"/>
            <w:i/>
            <w:lang w:val="en-US"/>
          </w:rPr>
          <w:delText>Lathyrus vernus</w:delText>
        </w:r>
        <w:r w:rsidR="00796E6E" w:rsidRPr="00C6278F" w:rsidDel="0069345C">
          <w:rPr>
            <w:rFonts w:cs="Times New Roman"/>
            <w:lang w:val="en-US"/>
          </w:rPr>
          <w:delText xml:space="preserve"> flowers early in the season, before the canopy of deciduous trees develops. Flowering phenology is closely correlated with vegetative phenology </w:delText>
        </w:r>
        <w:r w:rsidR="00796E6E" w:rsidRPr="00C6278F" w:rsidDel="0069345C">
          <w:rPr>
            <w:lang w:val="en-US"/>
          </w:rPr>
          <w:delText>(Sola &amp; Ehrlén 2007),</w:delText>
        </w:r>
        <w:r w:rsidR="00796E6E" w:rsidRPr="00C6278F" w:rsidDel="0069345C">
          <w:rPr>
            <w:rFonts w:cs="Times New Roman"/>
            <w:lang w:val="en-US"/>
          </w:rPr>
          <w:delText xml:space="preserve"> and the shoots emerge from a subterranean rhizome a few weeks before flowering. </w:delText>
        </w:r>
      </w:del>
      <w:del w:id="302" w:author="ehrlen" w:date="2018-11-13T17:07:00Z">
        <w:r w:rsidR="00796E6E" w:rsidRPr="00C6278F" w:rsidDel="00EA0A25">
          <w:rPr>
            <w:rFonts w:cs="Times New Roman"/>
            <w:lang w:val="en-US"/>
          </w:rPr>
          <w:delText xml:space="preserve">Flowering is acropetally sequential, starting with the basal flower in the basal raceme. </w:delText>
        </w:r>
      </w:del>
      <w:del w:id="303" w:author="ehrlen" w:date="2018-11-13T16:57:00Z">
        <w:r w:rsidR="00796E6E" w:rsidRPr="00C6278F" w:rsidDel="0069345C">
          <w:rPr>
            <w:rFonts w:cs="Times New Roman"/>
            <w:lang w:val="en-US"/>
          </w:rPr>
          <w:delText>The start of flowering does not predict flower number, as the number of flowers in one year is determined in the previous summer when flower buds differentiate (Ehrlén &amp; Van Groenendael 2001)</w:delText>
        </w:r>
        <w:r w:rsidR="00796E6E" w:rsidRPr="00C6278F" w:rsidDel="0069345C">
          <w:delText xml:space="preserve">. </w:delText>
        </w:r>
      </w:del>
      <w:del w:id="304" w:author="ehrlen" w:date="2018-11-13T17:05:00Z">
        <w:r w:rsidR="00796E6E" w:rsidRPr="00C6278F" w:rsidDel="00EA0A25">
          <w:rPr>
            <w:rFonts w:cs="Times New Roman"/>
            <w:lang w:val="en-US"/>
          </w:rPr>
          <w:delText xml:space="preserve">Flower number is closely correlated with aboveground biomass and therefore strongly related to plant resource state and environmental conditions (Sola &amp; Ehrlén 2007). </w:delText>
        </w:r>
      </w:del>
      <w:del w:id="305" w:author="ehrlen" w:date="2018-11-13T17:07:00Z">
        <w:r w:rsidR="00796E6E" w:rsidRPr="00C6278F" w:rsidDel="00EA0A25">
          <w:rPr>
            <w:rFonts w:cs="Times New Roman"/>
            <w:lang w:val="en-US"/>
          </w:rPr>
          <w:delText xml:space="preserve">Individuals do not flower in all years but frequently skip flowering. Flowering time has been shown to be correlated with differences in seed set and this pattern seems to be influenced by both resource and pollen availability </w:delText>
        </w:r>
        <w:r w:rsidR="00796E6E" w:rsidRPr="00C6278F" w:rsidDel="00EA0A25">
          <w:rPr>
            <w:lang w:val="en-US"/>
          </w:rPr>
          <w:delText>(Ehrlén &amp; Münzbergová 2009)</w:delText>
        </w:r>
        <w:r w:rsidR="00796E6E" w:rsidRPr="00C6278F" w:rsidDel="00EA0A25">
          <w:delText>.</w:delText>
        </w:r>
        <w:r w:rsidR="00796E6E" w:rsidRPr="00C6278F" w:rsidDel="00EA0A25">
          <w:rPr>
            <w:rFonts w:cs="Times New Roman"/>
            <w:lang w:val="en-US"/>
          </w:rPr>
          <w:delText xml:space="preserve"> Flowering time is also associated with differences in antagonistic interactions with pre-dispersal seed predators and ungulate herbivores </w:delText>
        </w:r>
        <w:r w:rsidR="00796E6E" w:rsidRPr="00C6278F" w:rsidDel="00EA0A25">
          <w:rPr>
            <w:lang w:val="en-US"/>
          </w:rPr>
          <w:delText xml:space="preserve">(Ehrlén &amp; Münzbergová 2009). </w:delText>
        </w:r>
      </w:del>
      <w:r w:rsidR="00796E6E" w:rsidRPr="00C6278F">
        <w:rPr>
          <w:lang w:val="en-US"/>
        </w:rPr>
        <w:t xml:space="preserve">Previous evidence from a common garden study </w:t>
      </w:r>
      <w:commentRangeStart w:id="306"/>
      <w:del w:id="307" w:author="Johan Ehrlén" w:date="2018-11-23T14:30:00Z">
        <w:r w:rsidR="00796E6E" w:rsidRPr="00C6278F" w:rsidDel="00935DC4">
          <w:rPr>
            <w:lang w:val="en-US"/>
          </w:rPr>
          <w:delText>(Widén &amp; Schiemann 2003)</w:delText>
        </w:r>
        <w:commentRangeEnd w:id="306"/>
        <w:r w:rsidR="00796E6E" w:rsidRPr="00C6278F" w:rsidDel="00935DC4">
          <w:commentReference w:id="306"/>
        </w:r>
        <w:r w:rsidR="00796E6E" w:rsidRPr="00C6278F" w:rsidDel="00935DC4">
          <w:rPr>
            <w:lang w:val="en-US"/>
          </w:rPr>
          <w:delText xml:space="preserve"> </w:delText>
        </w:r>
      </w:del>
      <w:r w:rsidR="00796E6E" w:rsidRPr="00C6278F">
        <w:rPr>
          <w:lang w:val="en-US"/>
        </w:rPr>
        <w:t xml:space="preserve">indicates that there is </w:t>
      </w:r>
      <w:commentRangeStart w:id="308"/>
      <w:r w:rsidR="00796E6E" w:rsidRPr="00C6278F">
        <w:rPr>
          <w:lang w:val="en-US"/>
        </w:rPr>
        <w:t>heritable variation in flowering time</w:t>
      </w:r>
      <w:commentRangeEnd w:id="308"/>
      <w:r w:rsidR="00796E6E" w:rsidRPr="00C6278F">
        <w:commentReference w:id="308"/>
      </w:r>
      <w:r w:rsidR="00796E6E" w:rsidRPr="00C6278F">
        <w:rPr>
          <w:lang w:val="en-US"/>
        </w:rPr>
        <w:t xml:space="preserve"> </w:t>
      </w:r>
      <w:ins w:id="309" w:author="ehrlen" w:date="2018-11-13T17:09:00Z">
        <w:r w:rsidR="00B545C0" w:rsidRPr="00C6278F">
          <w:rPr>
            <w:lang w:val="en-US"/>
          </w:rPr>
          <w:t xml:space="preserve">among populations </w:t>
        </w:r>
      </w:ins>
      <w:del w:id="310" w:author="ehrlen" w:date="2018-11-13T17:10:00Z">
        <w:r w:rsidR="00796E6E" w:rsidRPr="00C6278F" w:rsidDel="00B545C0">
          <w:rPr>
            <w:lang w:val="en-US"/>
          </w:rPr>
          <w:delText xml:space="preserve">in </w:delText>
        </w:r>
      </w:del>
      <w:ins w:id="311" w:author="ehrlen" w:date="2018-11-13T17:10:00Z">
        <w:r w:rsidR="00B545C0" w:rsidRPr="00C6278F">
          <w:rPr>
            <w:lang w:val="en-US"/>
          </w:rPr>
          <w:t xml:space="preserve">of </w:t>
        </w:r>
      </w:ins>
      <w:r w:rsidR="00796E6E" w:rsidRPr="00C6278F">
        <w:rPr>
          <w:i/>
          <w:iCs/>
          <w:lang w:val="en-US"/>
        </w:rPr>
        <w:t>L. vernus</w:t>
      </w:r>
      <w:ins w:id="312" w:author="Johan Ehrlén" w:date="2018-11-23T14:30:00Z">
        <w:r w:rsidR="00935DC4">
          <w:rPr>
            <w:i/>
            <w:iCs/>
            <w:lang w:val="en-US"/>
          </w:rPr>
          <w:t xml:space="preserve"> </w:t>
        </w:r>
        <w:r w:rsidR="00935DC4" w:rsidRPr="00C6278F">
          <w:rPr>
            <w:lang w:val="en-US"/>
          </w:rPr>
          <w:t>(Widén &amp; Schiemann 2003)</w:t>
        </w:r>
      </w:ins>
      <w:del w:id="313" w:author="Johan Ehrlén" w:date="2018-11-23T14:30:00Z">
        <w:r w:rsidR="00796E6E" w:rsidRPr="00C6278F" w:rsidDel="00935DC4">
          <w:rPr>
            <w:lang w:val="en-US"/>
          </w:rPr>
          <w:delText xml:space="preserve">, although genetic variance expressed in nature might be low </w:delText>
        </w:r>
        <w:commentRangeStart w:id="314"/>
        <w:r w:rsidR="00796E6E" w:rsidRPr="00C6278F" w:rsidDel="00935DC4">
          <w:rPr>
            <w:lang w:val="en-US"/>
          </w:rPr>
          <w:delText xml:space="preserve">(Conner </w:delText>
        </w:r>
        <w:r w:rsidR="00796E6E" w:rsidRPr="00C6278F" w:rsidDel="00935DC4">
          <w:rPr>
            <w:i/>
            <w:iCs/>
            <w:lang w:val="en-US"/>
          </w:rPr>
          <w:delText>et al.</w:delText>
        </w:r>
        <w:r w:rsidR="00796E6E" w:rsidRPr="00C6278F" w:rsidDel="00935DC4">
          <w:rPr>
            <w:lang w:val="en-US"/>
          </w:rPr>
          <w:delText xml:space="preserve"> 2003)</w:delText>
        </w:r>
        <w:commentRangeEnd w:id="314"/>
        <w:r w:rsidR="00B545C0" w:rsidRPr="00C6278F" w:rsidDel="00935DC4">
          <w:rPr>
            <w:rStyle w:val="CommentReference"/>
            <w:rFonts w:cs="Mangal"/>
            <w:lang w:val="en-US"/>
          </w:rPr>
          <w:commentReference w:id="314"/>
        </w:r>
      </w:del>
      <w:ins w:id="315" w:author="ehrlen" w:date="2018-11-13T17:09:00Z">
        <w:del w:id="316" w:author="Johan Ehrlén" w:date="2018-11-23T14:30:00Z">
          <w:r w:rsidR="00B545C0" w:rsidRPr="00C6278F" w:rsidDel="00935DC4">
            <w:rPr>
              <w:lang w:val="en-US"/>
            </w:rPr>
            <w:delText xml:space="preserve"> </w:delText>
          </w:r>
        </w:del>
      </w:ins>
      <w:del w:id="317" w:author="Johan Ehrlén" w:date="2018-11-23T14:30:00Z">
        <w:r w:rsidR="00796E6E" w:rsidRPr="00C6278F" w:rsidDel="00935DC4">
          <w:rPr>
            <w:lang w:val="en-US"/>
          </w:rPr>
          <w:delText xml:space="preserve">, and plastic responses to environmental variation probably </w:delText>
        </w:r>
      </w:del>
      <w:ins w:id="318" w:author="ehrlen" w:date="2018-11-13T17:10:00Z">
        <w:del w:id="319" w:author="Johan Ehrlén" w:date="2018-11-23T14:30:00Z">
          <w:r w:rsidR="00B545C0" w:rsidRPr="00C6278F" w:rsidDel="00935DC4">
            <w:rPr>
              <w:lang w:val="en-US"/>
            </w:rPr>
            <w:delText xml:space="preserve">seem to </w:delText>
          </w:r>
        </w:del>
      </w:ins>
      <w:del w:id="320" w:author="Johan Ehrlén" w:date="2018-11-23T14:30:00Z">
        <w:r w:rsidR="00796E6E" w:rsidRPr="00C6278F" w:rsidDel="00935DC4">
          <w:rPr>
            <w:lang w:val="en-US"/>
          </w:rPr>
          <w:delText xml:space="preserve">dominate </w:delText>
        </w:r>
      </w:del>
      <w:ins w:id="321" w:author="ehrlen" w:date="2018-11-13T17:10:00Z">
        <w:del w:id="322" w:author="Johan Ehrlén" w:date="2018-11-23T14:30:00Z">
          <w:r w:rsidR="00B545C0" w:rsidRPr="00C6278F" w:rsidDel="00935DC4">
            <w:rPr>
              <w:lang w:val="en-US"/>
            </w:rPr>
            <w:delText>with</w:delText>
          </w:r>
        </w:del>
      </w:ins>
      <w:del w:id="323" w:author="Johan Ehrlén" w:date="2018-11-23T14:30:00Z">
        <w:r w:rsidR="00796E6E" w:rsidRPr="00C6278F" w:rsidDel="00935DC4">
          <w:rPr>
            <w:lang w:val="en-US"/>
          </w:rPr>
          <w:delText>in natural</w:delText>
        </w:r>
      </w:del>
      <w:ins w:id="324" w:author="ehrlen" w:date="2018-11-13T17:10:00Z">
        <w:del w:id="325" w:author="Johan Ehrlén" w:date="2018-11-23T14:30:00Z">
          <w:r w:rsidR="00B545C0" w:rsidRPr="00C6278F" w:rsidDel="00935DC4">
            <w:rPr>
              <w:lang w:val="en-US"/>
            </w:rPr>
            <w:delText xml:space="preserve"> populations in</w:delText>
          </w:r>
        </w:del>
      </w:ins>
      <w:del w:id="326" w:author="Johan Ehrlén" w:date="2018-11-23T14:30:00Z">
        <w:r w:rsidR="00796E6E" w:rsidRPr="00C6278F" w:rsidDel="00935DC4">
          <w:rPr>
            <w:lang w:val="en-US"/>
          </w:rPr>
          <w:delText>, heterogeneous environments</w:delText>
        </w:r>
      </w:del>
      <w:r w:rsidR="00796E6E" w:rsidRPr="00C6278F">
        <w:rPr>
          <w:rFonts w:cs="Times New Roman"/>
          <w:lang w:val="en-US"/>
        </w:rPr>
        <w:t xml:space="preserve">. </w:t>
      </w:r>
      <w:del w:id="327" w:author="ehrlen" w:date="2018-11-13T17:11:00Z">
        <w:r w:rsidR="00796E6E" w:rsidRPr="00C6278F" w:rsidDel="00B545C0">
          <w:rPr>
            <w:rFonts w:cs="Times New Roman"/>
            <w:i/>
            <w:iCs/>
            <w:lang w:val="en-US"/>
          </w:rPr>
          <w:delText>L. vernus</w:delText>
        </w:r>
        <w:r w:rsidR="00796E6E" w:rsidRPr="00C6278F" w:rsidDel="00B545C0">
          <w:rPr>
            <w:rFonts w:cs="Times New Roman"/>
            <w:lang w:val="en-US"/>
          </w:rPr>
          <w:delText xml:space="preserve"> is self-compatible, but lacks mechanisms for self-pollination (J. Ehrlén, unpubl. data) and is pollinated by bumblebees (</w:delText>
        </w:r>
        <w:r w:rsidR="00796E6E" w:rsidRPr="00C6278F" w:rsidDel="00B545C0">
          <w:rPr>
            <w:rFonts w:cs="Times New Roman"/>
            <w:i/>
            <w:iCs/>
            <w:lang w:val="en-US"/>
          </w:rPr>
          <w:delText>Bombus</w:delText>
        </w:r>
        <w:r w:rsidR="00796E6E" w:rsidRPr="00C6278F" w:rsidDel="00B545C0">
          <w:rPr>
            <w:rFonts w:cs="Times New Roman"/>
            <w:lang w:val="en-US"/>
          </w:rPr>
          <w:delText xml:space="preserve"> spp.) in the study area. </w:delText>
        </w:r>
        <w:r w:rsidR="00796E6E" w:rsidRPr="00C6278F" w:rsidDel="00B545C0">
          <w:rPr>
            <w:rFonts w:eastAsia="Times New Roman" w:cs="Times New Roman"/>
            <w:lang w:val="en-US"/>
          </w:rPr>
          <w:delText>Fruit set is sometimes limited by pollen availability and fl</w:delText>
        </w:r>
        <w:r w:rsidR="00796E6E" w:rsidRPr="00D506E7" w:rsidDel="00B545C0">
          <w:rPr>
            <w:rFonts w:eastAsia="Times New Roman" w:cs="Times New Roman"/>
            <w:lang w:val="en-US"/>
          </w:rPr>
          <w:delText xml:space="preserve">oral herbivory (Ehrlen </w:delText>
        </w:r>
        <w:r w:rsidR="00796E6E" w:rsidRPr="00D506E7" w:rsidDel="00B545C0">
          <w:rPr>
            <w:lang w:val="en-US"/>
          </w:rPr>
          <w:delText>1992).</w:delText>
        </w:r>
        <w:r w:rsidR="00796E6E" w:rsidRPr="00D506E7" w:rsidDel="00B545C0">
          <w:rPr>
            <w:rFonts w:eastAsia="Times New Roman" w:cs="Times New Roman"/>
            <w:lang w:val="en-US"/>
          </w:rPr>
          <w:delText xml:space="preserve"> </w:delText>
        </w:r>
      </w:del>
      <w:moveFromRangeStart w:id="328" w:author="ehrlen" w:date="2018-11-13T17:13:00Z" w:name="move529892549"/>
      <w:moveFrom w:id="329" w:author="ehrlen" w:date="2018-11-13T17:13:00Z">
        <w:r w:rsidR="00796E6E" w:rsidRPr="00C6278F" w:rsidDel="00B545C0">
          <w:rPr>
            <w:rFonts w:eastAsia="Times New Roman" w:cs="Times New Roman"/>
            <w:lang w:val="en-US"/>
          </w:rPr>
          <w:t xml:space="preserve">Seeds lack specific dispersal mechanisms and are dispersed up to a few meters when the dry pods dehisce explosively. </w:t>
        </w:r>
      </w:moveFrom>
      <w:moveFromRangeEnd w:id="328"/>
      <w:del w:id="330" w:author="Johan Ehrlén" w:date="2018-11-23T14:30:00Z">
        <w:r w:rsidR="00796E6E" w:rsidRPr="00C6278F" w:rsidDel="00935DC4">
          <w:rPr>
            <w:rFonts w:eastAsia="Times New Roman" w:cs="Times New Roman"/>
            <w:lang w:val="en-US"/>
          </w:rPr>
          <w:delText>Pre-dispersal seed predation by</w:delText>
        </w:r>
        <w:r w:rsidR="00796E6E" w:rsidRPr="00C6278F" w:rsidDel="00935DC4">
          <w:rPr>
            <w:rFonts w:eastAsia="Code, Code" w:cs="Code, Code"/>
            <w:lang w:val="en-US"/>
            <w:rPrChange w:id="331" w:author="ehrlen" w:date="2018-11-13T17:19:00Z">
              <w:rPr>
                <w:rFonts w:eastAsia="Code, Code" w:cs="Code, Code"/>
                <w:color w:val="000000"/>
                <w:lang w:val="en-US"/>
              </w:rPr>
            </w:rPrChange>
          </w:rPr>
          <w:delText xml:space="preserve"> bean weevils (</w:delText>
        </w:r>
        <w:r w:rsidR="00796E6E" w:rsidRPr="00C6278F" w:rsidDel="00935DC4">
          <w:rPr>
            <w:rFonts w:eastAsia="Code, Code" w:cs="Code, Code"/>
            <w:i/>
            <w:iCs/>
            <w:lang w:val="en-US"/>
            <w:rPrChange w:id="332" w:author="ehrlen" w:date="2018-11-13T17:19:00Z">
              <w:rPr>
                <w:rFonts w:eastAsia="Code, Code" w:cs="Code, Code"/>
                <w:i/>
                <w:iCs/>
                <w:color w:val="000000"/>
                <w:lang w:val="en-US"/>
              </w:rPr>
            </w:rPrChange>
          </w:rPr>
          <w:delText>Bruchus atomarius</w:delText>
        </w:r>
        <w:r w:rsidR="00796E6E" w:rsidRPr="00C6278F" w:rsidDel="00935DC4">
          <w:rPr>
            <w:rFonts w:eastAsia="Code, Code" w:cs="Code, Code"/>
            <w:lang w:val="en-US"/>
            <w:rPrChange w:id="333" w:author="ehrlen" w:date="2018-11-13T17:19:00Z">
              <w:rPr>
                <w:rFonts w:eastAsia="Code, Code" w:cs="Code, Code"/>
                <w:color w:val="000000"/>
                <w:lang w:val="en-US"/>
              </w:rPr>
            </w:rPrChange>
          </w:rPr>
          <w:delText xml:space="preserve">), ovipositing on young fruits, is common, as well as </w:delText>
        </w:r>
      </w:del>
      <w:del w:id="334" w:author="ehrlen" w:date="2018-11-13T17:17:00Z">
        <w:r w:rsidR="00796E6E" w:rsidRPr="00C6278F" w:rsidDel="00B545C0">
          <w:rPr>
            <w:rFonts w:eastAsia="Code, Code" w:cs="Code, Code"/>
            <w:lang w:val="en-US"/>
            <w:rPrChange w:id="335" w:author="ehrlen" w:date="2018-11-13T17:19:00Z">
              <w:rPr>
                <w:rFonts w:eastAsia="Code, Code" w:cs="Code, Code"/>
                <w:color w:val="000000"/>
                <w:lang w:val="en-US"/>
              </w:rPr>
            </w:rPrChange>
          </w:rPr>
          <w:delText xml:space="preserve">grazing by herbivores as roe deer </w:delText>
        </w:r>
        <w:r w:rsidR="00796E6E" w:rsidRPr="00C6278F" w:rsidDel="00B545C0">
          <w:rPr>
            <w:rFonts w:eastAsia="Code, Code" w:cs="Code, Code"/>
            <w:i/>
            <w:iCs/>
            <w:lang w:val="en-US"/>
            <w:rPrChange w:id="336" w:author="ehrlen" w:date="2018-11-13T17:19:00Z">
              <w:rPr>
                <w:rFonts w:eastAsia="Code, Code" w:cs="Code, Code"/>
                <w:i/>
                <w:iCs/>
                <w:color w:val="000000"/>
                <w:lang w:val="en-US"/>
              </w:rPr>
            </w:rPrChange>
          </w:rPr>
          <w:delText>(Capreolus capreolus</w:delText>
        </w:r>
        <w:r w:rsidR="00796E6E" w:rsidRPr="00C6278F" w:rsidDel="00B545C0">
          <w:rPr>
            <w:rFonts w:eastAsia="Code, Code" w:cs="Code, Code"/>
            <w:lang w:val="en-US"/>
            <w:rPrChange w:id="337" w:author="ehrlen" w:date="2018-11-13T17:19:00Z">
              <w:rPr>
                <w:rFonts w:eastAsia="Code, Code" w:cs="Code, Code"/>
                <w:color w:val="000000"/>
                <w:lang w:val="en-US"/>
              </w:rPr>
            </w:rPrChange>
          </w:rPr>
          <w:delText>)</w:delText>
        </w:r>
        <w:commentRangeStart w:id="338"/>
        <w:r w:rsidR="00796E6E" w:rsidRPr="00C6278F" w:rsidDel="00B545C0">
          <w:rPr>
            <w:rFonts w:eastAsia="Code, Code" w:cs="Code, Code"/>
            <w:lang w:val="en-US"/>
            <w:rPrChange w:id="339" w:author="ehrlen" w:date="2018-11-13T17:19:00Z">
              <w:rPr>
                <w:rFonts w:eastAsia="Code, Code" w:cs="Code, Code"/>
                <w:color w:val="000000"/>
                <w:lang w:val="en-US"/>
              </w:rPr>
            </w:rPrChange>
          </w:rPr>
          <w:delText>.</w:delText>
        </w:r>
        <w:commentRangeEnd w:id="338"/>
        <w:r w:rsidR="00796E6E" w:rsidRPr="00C6278F" w:rsidDel="00B545C0">
          <w:commentReference w:id="338"/>
        </w:r>
      </w:del>
    </w:p>
    <w:p w14:paraId="1E738D49" w14:textId="07063C27" w:rsidR="000F0B93" w:rsidRDefault="00796E6E">
      <w:pPr>
        <w:pStyle w:val="Standard"/>
        <w:spacing w:line="480" w:lineRule="auto"/>
      </w:pPr>
      <w:r w:rsidRPr="00C6278F">
        <w:rPr>
          <w:rFonts w:cs="Times New Roman"/>
          <w:lang w:val="en-US"/>
        </w:rPr>
        <w:tab/>
      </w:r>
      <w:del w:id="340" w:author="ehrlen" w:date="2018-11-13T16:51:00Z">
        <w:r w:rsidRPr="00C6278F" w:rsidDel="0069345C">
          <w:rPr>
            <w:rFonts w:cs="Times New Roman"/>
            <w:lang w:val="en-US"/>
          </w:rPr>
          <w:delText xml:space="preserve">The long life span of </w:delText>
        </w:r>
        <w:r w:rsidRPr="00C6278F" w:rsidDel="0069345C">
          <w:rPr>
            <w:rFonts w:cs="Times New Roman"/>
            <w:i/>
            <w:lang w:val="en-US"/>
          </w:rPr>
          <w:delText>L. vernus</w:delText>
        </w:r>
        <w:r w:rsidRPr="00C6278F" w:rsidDel="0069345C">
          <w:rPr>
            <w:rFonts w:cs="Times New Roman"/>
            <w:lang w:val="en-US"/>
          </w:rPr>
          <w:delText xml:space="preserve"> and an observed low turnover of individuals in the study population means that, in spite of the long duration of the study, observed variation in trait distributions among years is likely to be mostly the result of phenotypic plasti</w:delText>
        </w:r>
      </w:del>
      <w:ins w:id="341" w:author="ehrlen" w:date="2018-11-13T16:50:00Z">
        <w:r w:rsidR="0069345C" w:rsidRPr="00C6278F">
          <w:rPr>
            <w:rFonts w:cs="Times New Roman"/>
            <w:lang w:val="en-US"/>
          </w:rPr>
          <w:t xml:space="preserve">The average conditional life span of flowering individuals has been estimated to 44.3 years (Ehrlén and Lehtilä 2002). The long life span of </w:t>
        </w:r>
        <w:r w:rsidR="0069345C" w:rsidRPr="00C6278F">
          <w:rPr>
            <w:rFonts w:cs="Times New Roman"/>
            <w:i/>
            <w:lang w:val="en-US"/>
            <w:rPrChange w:id="342" w:author="ehrlen" w:date="2018-11-13T17:19:00Z">
              <w:rPr>
                <w:rFonts w:cs="Times New Roman"/>
                <w:lang w:val="en-US"/>
              </w:rPr>
            </w:rPrChange>
          </w:rPr>
          <w:t>L. vernus</w:t>
        </w:r>
        <w:r w:rsidR="0069345C" w:rsidRPr="00C6278F">
          <w:rPr>
            <w:rFonts w:cs="Times New Roman"/>
            <w:lang w:val="en-US"/>
          </w:rPr>
          <w:t xml:space="preserve"> and an observed low turnover of individuals in the study population means that, in spite of the long duration of the study, observed variation in trait distributions among years is likely to be mostly the result of </w:t>
        </w:r>
        <w:r w:rsidR="0069345C" w:rsidRPr="00C6278F">
          <w:rPr>
            <w:rFonts w:cs="Times New Roman"/>
            <w:lang w:val="en-US"/>
          </w:rPr>
          <w:lastRenderedPageBreak/>
          <w:t>phenotypic plasticity, while changes in the genetic structure of the population are likely to have played a minor role.</w:t>
        </w:r>
      </w:ins>
      <w:del w:id="343" w:author="ehrlen" w:date="2018-11-13T16:51:00Z">
        <w:r w:rsidDel="0069345C">
          <w:rPr>
            <w:rFonts w:cs="Times New Roman"/>
            <w:lang w:val="en-US"/>
          </w:rPr>
          <w:delText>city, while changes in the genetic structure of the population are likely to have played a minor role.</w:delText>
        </w:r>
      </w:del>
    </w:p>
    <w:p w14:paraId="51FFF978" w14:textId="77777777" w:rsidR="000F0B93" w:rsidRDefault="00796E6E">
      <w:pPr>
        <w:pStyle w:val="Standard"/>
        <w:spacing w:line="480" w:lineRule="auto"/>
      </w:pPr>
      <w:r>
        <w:rPr>
          <w:rFonts w:cs="Times New Roman"/>
          <w:b/>
          <w:bCs/>
          <w:lang w:val="en-US"/>
        </w:rPr>
        <w:t>Data collection</w:t>
      </w:r>
    </w:p>
    <w:p w14:paraId="6412432A" w14:textId="5D5EC9D9" w:rsidR="000F0B93" w:rsidRDefault="00796E6E">
      <w:pPr>
        <w:pStyle w:val="Standard"/>
        <w:spacing w:line="480" w:lineRule="auto"/>
      </w:pPr>
      <w:r>
        <w:rPr>
          <w:rFonts w:cs="Times New Roman"/>
          <w:lang w:val="en-US"/>
        </w:rPr>
        <w:t xml:space="preserve">Data was collected in 22 years, 1987 – 1996 and 2006 – 2017. A permanent study plot measuring </w:t>
      </w:r>
      <w:r w:rsidRPr="0015247C">
        <w:rPr>
          <w:rFonts w:cs="Times New Roman"/>
          <w:highlight w:val="yellow"/>
          <w:lang w:val="en-US"/>
          <w:rPrChange w:id="344" w:author="Johan Ehrlén" w:date="2018-11-28T11:40:00Z">
            <w:rPr>
              <w:rFonts w:cs="Times New Roman"/>
              <w:lang w:val="en-US"/>
            </w:rPr>
          </w:rPrChange>
        </w:rPr>
        <w:t>…</w:t>
      </w:r>
      <w:r w:rsidRPr="0015247C">
        <w:rPr>
          <w:rFonts w:cs="Times New Roman"/>
          <w:highlight w:val="yellow"/>
          <w:lang w:val="en-US"/>
          <w:rPrChange w:id="345" w:author="Johan Ehrlén" w:date="2018-11-28T11:40:00Z">
            <w:rPr>
              <w:rFonts w:cs="Times New Roman"/>
              <w:lang w:val="en-US"/>
            </w:rPr>
          </w:rPrChange>
        </w:rPr>
        <w:commentReference w:id="346"/>
      </w:r>
      <w:r>
        <w:rPr>
          <w:rStyle w:val="CommentReference"/>
          <w:rFonts w:cs="Mangal"/>
          <w:lang w:val="en-US"/>
        </w:rPr>
        <w:commentReference w:id="347"/>
      </w:r>
      <w:r>
        <w:rPr>
          <w:rFonts w:cs="Times New Roman"/>
          <w:lang w:val="en-US"/>
        </w:rPr>
        <w:t xml:space="preserve"> was established in 1987</w:t>
      </w:r>
      <w:del w:id="348" w:author="Johan Ehrlén" w:date="2018-11-28T11:43:00Z">
        <w:r w:rsidDel="0015247C">
          <w:rPr>
            <w:rFonts w:cs="Times New Roman"/>
            <w:lang w:val="en-US"/>
          </w:rPr>
          <w:delText>, and was surveyed every year from 1987 to 1996</w:delText>
        </w:r>
      </w:del>
      <w:r>
        <w:rPr>
          <w:rFonts w:cs="Times New Roman"/>
          <w:lang w:val="en-US"/>
        </w:rPr>
        <w:t xml:space="preserve">. </w:t>
      </w:r>
      <w:ins w:id="349" w:author="Johan Ehrlén" w:date="2018-11-28T11:42:00Z">
        <w:r w:rsidR="0015247C">
          <w:rPr>
            <w:rFonts w:cs="Times New Roman"/>
            <w:lang w:val="en-US"/>
          </w:rPr>
          <w:t>All flowering individuals in th</w:t>
        </w:r>
      </w:ins>
      <w:ins w:id="350" w:author="Johan Ehrlén" w:date="2018-11-28T11:44:00Z">
        <w:r w:rsidR="0015247C">
          <w:rPr>
            <w:rFonts w:cs="Times New Roman"/>
            <w:lang w:val="en-US"/>
          </w:rPr>
          <w:t>is</w:t>
        </w:r>
      </w:ins>
      <w:ins w:id="351" w:author="Johan Ehrlén" w:date="2018-11-28T11:42:00Z">
        <w:r w:rsidR="0015247C">
          <w:rPr>
            <w:rFonts w:cs="Times New Roman"/>
            <w:lang w:val="en-US"/>
          </w:rPr>
          <w:t xml:space="preserve"> plots were permanently marked with flags</w:t>
        </w:r>
      </w:ins>
      <w:ins w:id="352" w:author="Johan Ehrlén" w:date="2018-11-28T11:43:00Z">
        <w:r w:rsidR="0015247C" w:rsidRPr="0015247C">
          <w:rPr>
            <w:rFonts w:cs="Times New Roman"/>
            <w:lang w:val="en-US"/>
          </w:rPr>
          <w:t xml:space="preserve"> </w:t>
        </w:r>
        <w:r w:rsidR="0015247C">
          <w:rPr>
            <w:rFonts w:cs="Times New Roman"/>
            <w:lang w:val="en-US"/>
          </w:rPr>
          <w:t xml:space="preserve">and surveyed </w:t>
        </w:r>
        <w:r w:rsidR="0015247C">
          <w:rPr>
            <w:rFonts w:cs="Times New Roman"/>
            <w:lang w:val="en-US"/>
          </w:rPr>
          <w:t>in each year</w:t>
        </w:r>
        <w:r w:rsidR="0015247C">
          <w:rPr>
            <w:rFonts w:cs="Times New Roman"/>
            <w:lang w:val="en-US"/>
          </w:rPr>
          <w:t xml:space="preserve"> from 1987 to 1996</w:t>
        </w:r>
        <w:r w:rsidR="0015247C">
          <w:rPr>
            <w:rFonts w:cs="Times New Roman"/>
            <w:lang w:val="en-US"/>
          </w:rPr>
          <w:t>.</w:t>
        </w:r>
      </w:ins>
      <w:ins w:id="353" w:author="Johan Ehrlén" w:date="2018-11-28T11:42:00Z">
        <w:r w:rsidR="0015247C">
          <w:rPr>
            <w:rFonts w:cs="Times New Roman"/>
            <w:lang w:val="en-US"/>
          </w:rPr>
          <w:t xml:space="preserve"> </w:t>
        </w:r>
      </w:ins>
      <w:ins w:id="354" w:author="Johan Ehrlén" w:date="2018-11-28T11:40:00Z">
        <w:r w:rsidR="0015247C">
          <w:rPr>
            <w:rFonts w:cs="Times New Roman"/>
            <w:lang w:val="en-US"/>
          </w:rPr>
          <w:t>No recordings were made from 1997 to 2005</w:t>
        </w:r>
      </w:ins>
      <w:ins w:id="355" w:author="Johan Ehrlén" w:date="2018-11-28T11:41:00Z">
        <w:r w:rsidR="0015247C">
          <w:rPr>
            <w:rFonts w:cs="Times New Roman"/>
            <w:lang w:val="en-US"/>
          </w:rPr>
          <w:t>, and markings were not maintained</w:t>
        </w:r>
      </w:ins>
      <w:ins w:id="356" w:author="Johan Ehrlén" w:date="2018-11-28T11:40:00Z">
        <w:r w:rsidR="0015247C">
          <w:rPr>
            <w:rFonts w:cs="Times New Roman"/>
            <w:lang w:val="en-US"/>
          </w:rPr>
          <w:t xml:space="preserve">. </w:t>
        </w:r>
      </w:ins>
      <w:r>
        <w:rPr>
          <w:rFonts w:cs="Times New Roman"/>
          <w:lang w:val="en-US"/>
        </w:rPr>
        <w:t xml:space="preserve">In 2006, a </w:t>
      </w:r>
      <w:del w:id="357" w:author="Johan Ehrlén" w:date="2018-11-28T11:40:00Z">
        <w:r w:rsidDel="0015247C">
          <w:rPr>
            <w:rFonts w:cs="Times New Roman"/>
            <w:lang w:val="en-US"/>
          </w:rPr>
          <w:delText xml:space="preserve">new </w:delText>
        </w:r>
      </w:del>
      <w:r>
        <w:rPr>
          <w:rFonts w:cs="Times New Roman"/>
          <w:lang w:val="en-US"/>
        </w:rPr>
        <w:t xml:space="preserve">permanent study plot adjacent to the </w:t>
      </w:r>
      <w:del w:id="358" w:author="Johan Ehrlén" w:date="2018-11-28T11:42:00Z">
        <w:r w:rsidDel="0015247C">
          <w:rPr>
            <w:rFonts w:cs="Times New Roman"/>
            <w:lang w:val="en-US"/>
          </w:rPr>
          <w:delText xml:space="preserve">previous </w:delText>
        </w:r>
      </w:del>
      <w:ins w:id="359" w:author="Johan Ehrlén" w:date="2018-11-28T11:42:00Z">
        <w:r w:rsidR="0015247C">
          <w:rPr>
            <w:rFonts w:cs="Times New Roman"/>
            <w:lang w:val="en-US"/>
          </w:rPr>
          <w:t>initial</w:t>
        </w:r>
        <w:r w:rsidR="0015247C">
          <w:rPr>
            <w:rFonts w:cs="Times New Roman"/>
            <w:lang w:val="en-US"/>
          </w:rPr>
          <w:t xml:space="preserve"> </w:t>
        </w:r>
      </w:ins>
      <w:r>
        <w:rPr>
          <w:rFonts w:cs="Times New Roman"/>
          <w:lang w:val="en-US"/>
        </w:rPr>
        <w:t xml:space="preserve">one was </w:t>
      </w:r>
      <w:ins w:id="360" w:author="Johan Ehrlén" w:date="2018-11-28T11:40:00Z">
        <w:r w:rsidR="0015247C">
          <w:rPr>
            <w:rFonts w:cs="Times New Roman"/>
            <w:lang w:val="en-US"/>
          </w:rPr>
          <w:t>re-</w:t>
        </w:r>
      </w:ins>
      <w:r>
        <w:rPr>
          <w:rFonts w:cs="Times New Roman"/>
          <w:lang w:val="en-US"/>
        </w:rPr>
        <w:t>established</w:t>
      </w:r>
      <w:ins w:id="361" w:author="Johan Ehrlén" w:date="2018-11-28T11:42:00Z">
        <w:r w:rsidR="0015247C">
          <w:rPr>
            <w:rFonts w:cs="Times New Roman"/>
            <w:lang w:val="en-US"/>
          </w:rPr>
          <w:t>. This new plot</w:t>
        </w:r>
      </w:ins>
      <w:del w:id="362" w:author="Johan Ehrlén" w:date="2018-11-28T11:41:00Z">
        <w:r w:rsidDel="0015247C">
          <w:rPr>
            <w:rFonts w:cs="Times New Roman"/>
            <w:lang w:val="en-US"/>
          </w:rPr>
          <w:delText xml:space="preserve"> (i.e. the environmental conditions were similar)</w:delText>
        </w:r>
      </w:del>
      <w:del w:id="363" w:author="Johan Ehrlén" w:date="2018-11-28T11:42:00Z">
        <w:r w:rsidDel="0015247C">
          <w:rPr>
            <w:rFonts w:cs="Times New Roman"/>
            <w:lang w:val="en-US"/>
          </w:rPr>
          <w:delText>, and</w:delText>
        </w:r>
      </w:del>
      <w:r>
        <w:rPr>
          <w:rFonts w:cs="Times New Roman"/>
          <w:lang w:val="en-US"/>
        </w:rPr>
        <w:t xml:space="preserve"> was surveyed </w:t>
      </w:r>
      <w:ins w:id="364" w:author="Johan Ehrlén" w:date="2018-11-28T11:44:00Z">
        <w:r w:rsidR="0015247C">
          <w:rPr>
            <w:rFonts w:cs="Times New Roman"/>
            <w:lang w:val="en-US"/>
          </w:rPr>
          <w:t>in the same way as the initial plot</w:t>
        </w:r>
      </w:ins>
      <w:del w:id="365" w:author="Johan Ehrlén" w:date="2018-11-28T11:45:00Z">
        <w:r w:rsidDel="0015247C">
          <w:rPr>
            <w:rFonts w:cs="Times New Roman"/>
            <w:lang w:val="en-US"/>
          </w:rPr>
          <w:delText>every year</w:delText>
        </w:r>
      </w:del>
      <w:r>
        <w:rPr>
          <w:rFonts w:cs="Times New Roman"/>
          <w:lang w:val="en-US"/>
        </w:rPr>
        <w:t xml:space="preserve"> from 2006 to 2017. </w:t>
      </w:r>
      <w:del w:id="366" w:author="Johan Ehrlén" w:date="2018-11-28T11:42:00Z">
        <w:r w:rsidDel="0015247C">
          <w:rPr>
            <w:rFonts w:cs="Times New Roman"/>
            <w:lang w:val="en-US"/>
          </w:rPr>
          <w:delText xml:space="preserve">All flowering individuals into each of these plots were permanently marked with flags </w:delText>
        </w:r>
      </w:del>
      <w:del w:id="367" w:author="Johan Ehrlén" w:date="2018-11-28T11:45:00Z">
        <w:r w:rsidDel="0015247C">
          <w:rPr>
            <w:rFonts w:cs="Times New Roman"/>
            <w:lang w:val="en-US"/>
          </w:rPr>
          <w:delText>(i</w:delText>
        </w:r>
      </w:del>
      <w:ins w:id="368" w:author="Johan Ehrlén" w:date="2018-11-28T11:45:00Z">
        <w:r w:rsidR="0015247C">
          <w:rPr>
            <w:rFonts w:cs="Times New Roman"/>
            <w:lang w:val="en-US"/>
          </w:rPr>
          <w:t>I</w:t>
        </w:r>
      </w:ins>
      <w:r>
        <w:rPr>
          <w:rFonts w:cs="Times New Roman"/>
          <w:lang w:val="en-US"/>
        </w:rPr>
        <w:t>.e.</w:t>
      </w:r>
      <w:ins w:id="369" w:author="Johan Ehrlén" w:date="2018-11-28T11:45:00Z">
        <w:r w:rsidR="0015247C">
          <w:rPr>
            <w:rFonts w:cs="Times New Roman"/>
            <w:lang w:val="en-US"/>
          </w:rPr>
          <w:t>, one</w:t>
        </w:r>
      </w:ins>
      <w:del w:id="370" w:author="Johan Ehrlén" w:date="2018-11-28T11:45:00Z">
        <w:r w:rsidDel="0015247C">
          <w:rPr>
            <w:rFonts w:cs="Times New Roman"/>
            <w:lang w:val="en-US"/>
          </w:rPr>
          <w:delText xml:space="preserve"> a</w:delText>
        </w:r>
      </w:del>
      <w:r>
        <w:rPr>
          <w:rFonts w:cs="Times New Roman"/>
          <w:lang w:val="en-US"/>
        </w:rPr>
        <w:t xml:space="preserve"> set of individuals were followed from 1987 to 1996, and a </w:t>
      </w:r>
      <w:del w:id="371" w:author="Johan Ehrlén" w:date="2018-11-28T11:45:00Z">
        <w:r w:rsidDel="0015247C">
          <w:rPr>
            <w:rFonts w:cs="Times New Roman"/>
            <w:lang w:val="en-US"/>
          </w:rPr>
          <w:delText xml:space="preserve">different </w:delText>
        </w:r>
      </w:del>
      <w:ins w:id="372" w:author="Johan Ehrlén" w:date="2018-11-28T11:45:00Z">
        <w:r w:rsidR="0015247C">
          <w:rPr>
            <w:rFonts w:cs="Times New Roman"/>
            <w:lang w:val="en-US"/>
          </w:rPr>
          <w:t>second</w:t>
        </w:r>
        <w:r w:rsidR="0015247C">
          <w:rPr>
            <w:rFonts w:cs="Times New Roman"/>
            <w:lang w:val="en-US"/>
          </w:rPr>
          <w:t xml:space="preserve"> </w:t>
        </w:r>
      </w:ins>
      <w:r>
        <w:rPr>
          <w:rFonts w:cs="Times New Roman"/>
          <w:lang w:val="en-US"/>
        </w:rPr>
        <w:t>set of individuals were followed from 2006 to 2017</w:t>
      </w:r>
      <w:del w:id="373" w:author="Johan Ehrlén" w:date="2018-11-28T11:45:00Z">
        <w:r w:rsidDel="0015247C">
          <w:rPr>
            <w:rFonts w:cs="Times New Roman"/>
            <w:lang w:val="en-US"/>
          </w:rPr>
          <w:delText>)</w:delText>
        </w:r>
      </w:del>
      <w:r>
        <w:rPr>
          <w:rFonts w:cs="Times New Roman"/>
          <w:lang w:val="en-US"/>
        </w:rPr>
        <w:t>. Within each of the two study periods, the identity of individuals marked as flowering in one year was checked in each of the following years also when not flowering, in order to keep track of individuals flowering only in some study years. Field recordings in each season started when shoots initiated growth in April and were continued every fifth day until the last plant had finished flowering. At all visits, we recorded the number of buds, open flowers, scars from aborted flowers</w:t>
      </w:r>
      <w:ins w:id="374" w:author="Johan Ehrlén" w:date="2018-11-28T11:46:00Z">
        <w:r w:rsidR="0015247C">
          <w:rPr>
            <w:rFonts w:cs="Times New Roman"/>
            <w:lang w:val="en-US"/>
          </w:rPr>
          <w:t>,</w:t>
        </w:r>
      </w:ins>
      <w:r>
        <w:rPr>
          <w:rFonts w:cs="Times New Roman"/>
        </w:rPr>
        <w:t xml:space="preserve"> </w:t>
      </w:r>
      <w:r>
        <w:rPr>
          <w:rFonts w:cs="Times New Roman"/>
          <w:lang w:val="en-US"/>
        </w:rPr>
        <w:t>and fruits. At each visit up to opening of the first flower, we recorded also the size and developmental stage of the most advanced bud</w:t>
      </w:r>
      <w:del w:id="375" w:author="Johan Ehrlén" w:date="2018-11-28T11:46:00Z">
        <w:r w:rsidDel="0015247C">
          <w:rPr>
            <w:rFonts w:cs="Times New Roman"/>
            <w:lang w:val="en-US"/>
          </w:rPr>
          <w:delText>s</w:delText>
        </w:r>
      </w:del>
      <w:r>
        <w:rPr>
          <w:rFonts w:cs="Times New Roman"/>
          <w:lang w:val="en-US"/>
        </w:rPr>
        <w:t xml:space="preserve"> </w:t>
      </w:r>
      <w:del w:id="376" w:author="Johan Ehrlén" w:date="2018-11-28T11:47:00Z">
        <w:r w:rsidDel="0015247C">
          <w:rPr>
            <w:rFonts w:cs="Times New Roman"/>
            <w:lang w:val="en-US"/>
          </w:rPr>
          <w:delText>or flower</w:delText>
        </w:r>
      </w:del>
      <w:del w:id="377" w:author="Johan Ehrlén" w:date="2018-11-28T11:46:00Z">
        <w:r w:rsidDel="0015247C">
          <w:rPr>
            <w:rFonts w:cs="Times New Roman"/>
            <w:lang w:val="en-US"/>
          </w:rPr>
          <w:delText>s</w:delText>
        </w:r>
      </w:del>
      <w:del w:id="378" w:author="Johan Ehrlén" w:date="2018-11-28T11:47:00Z">
        <w:r w:rsidDel="0015247C">
          <w:rPr>
            <w:rFonts w:cs="Times New Roman"/>
            <w:lang w:val="en-US"/>
          </w:rPr>
          <w:delText xml:space="preserve"> </w:delText>
        </w:r>
      </w:del>
      <w:r>
        <w:rPr>
          <w:rFonts w:cs="Times New Roman"/>
          <w:lang w:val="en-US"/>
        </w:rPr>
        <w:t xml:space="preserve">in </w:t>
      </w:r>
      <w:del w:id="379" w:author="Johan Ehrlén" w:date="2018-11-28T11:46:00Z">
        <w:r w:rsidDel="0015247C">
          <w:delText xml:space="preserve">each </w:delText>
        </w:r>
      </w:del>
      <w:ins w:id="380" w:author="Johan Ehrlén" w:date="2018-11-28T11:46:00Z">
        <w:r w:rsidR="0015247C">
          <w:t>all</w:t>
        </w:r>
        <w:r w:rsidR="0015247C">
          <w:t xml:space="preserve"> </w:t>
        </w:r>
      </w:ins>
      <w:r>
        <w:t>individual</w:t>
      </w:r>
      <w:ins w:id="381" w:author="Johan Ehrlén" w:date="2018-11-28T11:46:00Z">
        <w:r w:rsidR="0015247C">
          <w:t>s</w:t>
        </w:r>
      </w:ins>
      <w:r>
        <w:t xml:space="preserve">, </w:t>
      </w:r>
      <w:r>
        <w:rPr>
          <w:rFonts w:cs="Times New Roman"/>
          <w:lang w:val="en-US"/>
        </w:rPr>
        <w:t>and assigned it to one of four size categories: small, medium, large and very large. At each visit, we also recorded if one or several shoots had been grazed by roe deer or other vertebrates. At the time of fruit maturation, we measured vegetative size and recorded the number of mature fruits, the number of intact seeds and the number of seeds attacked by pre-dispersal seed predators. We estimated vegetative size of an individual as their above-ground volume. To estimate above-ground volume, we measured the height and diameter of all shoots</w:t>
      </w:r>
      <w:r>
        <w:t xml:space="preserve">, calculated the volume of each shoot as π </w:t>
      </w:r>
      <w:r>
        <w:rPr>
          <w:rFonts w:cs="Times New Roman"/>
        </w:rPr>
        <w:t>×</w:t>
      </w:r>
      <w:r>
        <w:t xml:space="preserve"> (diameter/2)</w:t>
      </w:r>
      <w:r>
        <w:rPr>
          <w:vertAlign w:val="superscript"/>
        </w:rPr>
        <w:t>2</w:t>
      </w:r>
      <w:r>
        <w:t xml:space="preserve"> </w:t>
      </w:r>
      <w:r>
        <w:rPr>
          <w:rFonts w:cs="Times New Roman"/>
        </w:rPr>
        <w:t>×</w:t>
      </w:r>
      <w:r>
        <w:t xml:space="preserve"> height, and summed the volumes of all shoots of an individual (see Appendix S1 for more details). The final number of fruits</w:t>
      </w:r>
      <w:r>
        <w:rPr>
          <w:rFonts w:cs="Times New Roman"/>
          <w:lang w:val="en-US"/>
        </w:rPr>
        <w:t xml:space="preserve"> </w:t>
      </w:r>
      <w:r>
        <w:rPr>
          <w:rFonts w:cs="Times New Roman"/>
        </w:rPr>
        <w:t xml:space="preserve">was recorded for all </w:t>
      </w:r>
      <w:r>
        <w:rPr>
          <w:rFonts w:cs="Times New Roman"/>
        </w:rPr>
        <w:lastRenderedPageBreak/>
        <w:t xml:space="preserve">individuals in the field. Fruits that had not yet opened at the time of recording were directly examined in the field. The number of seeds was counted and pre-dispersal seed predation was identified by the presence of one or several larval entrance holes in a seed. For estimation of the number of intact and preyed seeds in fruits that had opened prior to the recording, see Appendix S1. </w:t>
      </w:r>
      <w:r>
        <w:rPr>
          <w:rFonts w:cs="Times New Roman"/>
          <w:lang w:val="en-US"/>
        </w:rPr>
        <w:t xml:space="preserve">The total number of intact seeds </w:t>
      </w:r>
      <w:del w:id="382" w:author="Johan Ehrlén" w:date="2018-11-28T11:48:00Z">
        <w:r w:rsidDel="0015247C">
          <w:rPr>
            <w:rFonts w:cs="Times New Roman"/>
            <w:lang w:val="en-US"/>
          </w:rPr>
          <w:delText xml:space="preserve">in </w:delText>
        </w:r>
      </w:del>
      <w:ins w:id="383" w:author="Johan Ehrlén" w:date="2018-11-28T11:48:00Z">
        <w:r w:rsidR="0015247C">
          <w:rPr>
            <w:rFonts w:cs="Times New Roman"/>
            <w:lang w:val="en-US"/>
          </w:rPr>
          <w:t>produced by</w:t>
        </w:r>
        <w:r w:rsidR="0015247C">
          <w:rPr>
            <w:rFonts w:cs="Times New Roman"/>
            <w:lang w:val="en-US"/>
          </w:rPr>
          <w:t xml:space="preserve"> </w:t>
        </w:r>
      </w:ins>
      <w:r>
        <w:rPr>
          <w:rFonts w:cs="Times New Roman"/>
          <w:lang w:val="en-US"/>
        </w:rPr>
        <w:t>an individual was used as an estimate of fitness.</w:t>
      </w:r>
    </w:p>
    <w:p w14:paraId="2BA7828B" w14:textId="74FF130D" w:rsidR="000F0B93" w:rsidRDefault="00796E6E">
      <w:pPr>
        <w:pStyle w:val="Standard"/>
        <w:spacing w:line="480" w:lineRule="auto"/>
      </w:pPr>
      <w:r>
        <w:rPr>
          <w:rFonts w:cs="Times New Roman"/>
          <w:lang w:val="en-US"/>
        </w:rPr>
        <w:t xml:space="preserve"> </w:t>
      </w:r>
      <w:r>
        <w:rPr>
          <w:rFonts w:cs="Times New Roman"/>
          <w:lang w:val="en-US"/>
        </w:rPr>
        <w:tab/>
      </w:r>
      <w:r>
        <w:t xml:space="preserve">We </w:t>
      </w:r>
      <w:del w:id="384" w:author="Johan Ehrlén" w:date="2018-11-28T11:51:00Z">
        <w:r w:rsidDel="008815A1">
          <w:delText xml:space="preserve">recorded </w:delText>
        </w:r>
      </w:del>
      <w:ins w:id="385" w:author="Johan Ehrlén" w:date="2018-11-28T11:51:00Z">
        <w:r w:rsidR="008815A1">
          <w:t>used</w:t>
        </w:r>
        <w:r w:rsidR="008815A1">
          <w:t xml:space="preserve"> </w:t>
        </w:r>
      </w:ins>
      <w:r>
        <w:t xml:space="preserve">total number of flowers </w:t>
      </w:r>
      <w:del w:id="386" w:author="Johan Ehrlén" w:date="2018-11-28T11:51:00Z">
        <w:r w:rsidDel="008815A1">
          <w:delText xml:space="preserve">as </w:delText>
        </w:r>
      </w:del>
      <w:ins w:id="387" w:author="Johan Ehrlén" w:date="2018-11-28T11:51:00Z">
        <w:r w:rsidR="008815A1">
          <w:t>to mean</w:t>
        </w:r>
        <w:r w:rsidR="008815A1">
          <w:t xml:space="preserve"> </w:t>
        </w:r>
      </w:ins>
      <w:r>
        <w:t xml:space="preserve">the cumulative number of open flowers </w:t>
      </w:r>
      <w:ins w:id="388" w:author="Johan Ehrlén" w:date="2018-11-28T11:52:00Z">
        <w:r w:rsidR="008815A1">
          <w:t>produced by an individual during the flowering season</w:t>
        </w:r>
      </w:ins>
      <w:del w:id="389" w:author="Johan Ehrlén" w:date="2018-11-28T11:52:00Z">
        <w:r w:rsidDel="008815A1">
          <w:delText>for each plant during the flowering peri</w:delText>
        </w:r>
      </w:del>
      <w:del w:id="390" w:author="Johan Ehrlén" w:date="2018-11-28T11:53:00Z">
        <w:r w:rsidDel="008815A1">
          <w:delText>od</w:delText>
        </w:r>
      </w:del>
      <w:r>
        <w:t xml:space="preserve">. The total number of flowers </w:t>
      </w:r>
      <w:del w:id="391" w:author="Johan Ehrlén" w:date="2018-11-28T11:52:00Z">
        <w:r w:rsidDel="008815A1">
          <w:delText xml:space="preserve">produced by an individual during the flowering season </w:delText>
        </w:r>
      </w:del>
      <w:r>
        <w:t>was obtained from counts of the total number of buds, flowers, fruits and scars from aborted flowers at each recording.</w:t>
      </w:r>
      <w:r>
        <w:rPr>
          <w:rFonts w:cs="Times New Roman"/>
        </w:rPr>
        <w:t xml:space="preserve"> </w:t>
      </w:r>
      <w:del w:id="392" w:author="Johan Ehrlén" w:date="2018-11-28T11:54:00Z">
        <w:r w:rsidDel="008815A1">
          <w:rPr>
            <w:rFonts w:cs="Times New Roman"/>
          </w:rPr>
          <w:delText>For e</w:delText>
        </w:r>
        <w:r w:rsidDel="008815A1">
          <w:rPr>
            <w:rFonts w:cs="Times New Roman"/>
            <w:lang w:val="en-US"/>
          </w:rPr>
          <w:delText>stimation of t</w:delText>
        </w:r>
      </w:del>
      <w:ins w:id="393" w:author="Johan Ehrlén" w:date="2018-11-28T11:54:00Z">
        <w:r w:rsidR="008815A1">
          <w:rPr>
            <w:rFonts w:cs="Times New Roman"/>
          </w:rPr>
          <w:t>T</w:t>
        </w:r>
      </w:ins>
      <w:r>
        <w:rPr>
          <w:rFonts w:cs="Times New Roman"/>
          <w:lang w:val="en-US"/>
        </w:rPr>
        <w:t xml:space="preserve">he total number of flowers </w:t>
      </w:r>
      <w:del w:id="394" w:author="Johan Ehrlén" w:date="2018-11-28T11:53:00Z">
        <w:r w:rsidDel="008815A1">
          <w:rPr>
            <w:rFonts w:cs="Times New Roman"/>
            <w:lang w:val="en-US"/>
          </w:rPr>
          <w:delText>after grazing</w:delText>
        </w:r>
      </w:del>
      <w:ins w:id="395" w:author="Johan Ehrlén" w:date="2018-11-28T11:53:00Z">
        <w:r w:rsidR="008815A1">
          <w:rPr>
            <w:rFonts w:cs="Times New Roman"/>
            <w:lang w:val="en-US"/>
          </w:rPr>
          <w:t>in individuals that were grazed</w:t>
        </w:r>
      </w:ins>
      <w:ins w:id="396" w:author="Johan Ehrlén" w:date="2018-11-28T11:54:00Z">
        <w:r w:rsidR="008815A1">
          <w:rPr>
            <w:rFonts w:cs="Times New Roman"/>
            <w:lang w:val="en-US"/>
          </w:rPr>
          <w:t xml:space="preserve"> was estimated based on </w:t>
        </w:r>
        <w:r w:rsidR="008815A1" w:rsidRPr="008815A1">
          <w:rPr>
            <w:rFonts w:cs="Times New Roman"/>
            <w:highlight w:val="yellow"/>
            <w:lang w:val="en-US"/>
            <w:rPrChange w:id="397" w:author="Johan Ehrlén" w:date="2018-11-28T11:54:00Z">
              <w:rPr>
                <w:rFonts w:cs="Times New Roman"/>
                <w:lang w:val="en-US"/>
              </w:rPr>
            </w:rPrChange>
          </w:rPr>
          <w:t>……</w:t>
        </w:r>
        <w:r w:rsidR="008815A1">
          <w:rPr>
            <w:rFonts w:cs="Times New Roman"/>
            <w:lang w:val="en-US"/>
          </w:rPr>
          <w:t xml:space="preserve"> (</w:t>
        </w:r>
      </w:ins>
      <w:del w:id="398" w:author="Johan Ehrlén" w:date="2018-11-28T11:54:00Z">
        <w:r w:rsidRPr="008815A1" w:rsidDel="008815A1">
          <w:rPr>
            <w:rFonts w:cs="Times New Roman"/>
            <w:highlight w:val="yellow"/>
            <w:lang w:val="en-US"/>
            <w:rPrChange w:id="399" w:author="Johan Ehrlén" w:date="2018-11-28T11:55:00Z">
              <w:rPr>
                <w:rFonts w:cs="Times New Roman"/>
                <w:lang w:val="en-US"/>
              </w:rPr>
            </w:rPrChange>
          </w:rPr>
          <w:delText xml:space="preserve">, </w:delText>
        </w:r>
      </w:del>
      <w:r w:rsidRPr="008815A1">
        <w:rPr>
          <w:rFonts w:cs="Times New Roman"/>
          <w:highlight w:val="yellow"/>
          <w:lang w:val="en-US"/>
          <w:rPrChange w:id="400" w:author="Johan Ehrlén" w:date="2018-11-28T11:55:00Z">
            <w:rPr>
              <w:rFonts w:cs="Times New Roman"/>
              <w:lang w:val="en-US"/>
            </w:rPr>
          </w:rPrChange>
        </w:rPr>
        <w:t>see Appendix S1</w:t>
      </w:r>
      <w:ins w:id="401" w:author="Johan Ehrlén" w:date="2018-11-28T11:54:00Z">
        <w:r w:rsidR="008815A1" w:rsidRPr="008815A1">
          <w:rPr>
            <w:rFonts w:cs="Times New Roman"/>
            <w:highlight w:val="yellow"/>
            <w:lang w:val="en-US"/>
            <w:rPrChange w:id="402" w:author="Johan Ehrlén" w:date="2018-11-28T11:55:00Z">
              <w:rPr>
                <w:rFonts w:cs="Times New Roman"/>
                <w:lang w:val="en-US"/>
              </w:rPr>
            </w:rPrChange>
          </w:rPr>
          <w:t xml:space="preserve"> for details</w:t>
        </w:r>
        <w:r w:rsidR="008815A1">
          <w:rPr>
            <w:rFonts w:cs="Times New Roman"/>
            <w:lang w:val="en-US"/>
          </w:rPr>
          <w:t>)</w:t>
        </w:r>
      </w:ins>
      <w:r>
        <w:rPr>
          <w:rFonts w:cs="Times New Roman"/>
          <w:lang w:val="en-US"/>
        </w:rPr>
        <w:t>.</w:t>
      </w:r>
    </w:p>
    <w:p w14:paraId="5447D1A2" w14:textId="5B55B2CA" w:rsidR="000F0B93" w:rsidRDefault="00796E6E">
      <w:pPr>
        <w:pStyle w:val="Standard"/>
        <w:spacing w:line="480" w:lineRule="auto"/>
      </w:pPr>
      <w:r>
        <w:rPr>
          <w:rFonts w:cs="Times New Roman"/>
        </w:rPr>
        <w:tab/>
        <w:t>F</w:t>
      </w:r>
      <w:r>
        <w:rPr>
          <w:rFonts w:cs="Times New Roman"/>
          <w:lang w:val="en-US"/>
        </w:rPr>
        <w:t xml:space="preserve">or each plant, we estimated first flowering day (FFD), i.e. the day of year when the first flower was fully unfolded with the banner petal folded upwards. The data on the presence or absence of open flowers from each visit also allowed us to with certainty determine during which </w:t>
      </w:r>
      <w:del w:id="403" w:author="Johan Ehrlén" w:date="2018-11-28T11:56:00Z">
        <w:r w:rsidDel="008F0056">
          <w:rPr>
            <w:rFonts w:cs="Times New Roman"/>
            <w:lang w:val="en-US"/>
          </w:rPr>
          <w:delText>4-</w:delText>
        </w:r>
      </w:del>
      <w:r>
        <w:rPr>
          <w:rFonts w:cs="Times New Roman"/>
          <w:lang w:val="en-US"/>
        </w:rPr>
        <w:t>5</w:t>
      </w:r>
      <w:del w:id="404" w:author="Johan Ehrlén" w:date="2018-11-28T11:56:00Z">
        <w:r w:rsidDel="008F0056">
          <w:rPr>
            <w:rFonts w:cs="Times New Roman"/>
            <w:lang w:val="en-US"/>
          </w:rPr>
          <w:delText xml:space="preserve"> </w:delText>
        </w:r>
      </w:del>
      <w:ins w:id="405" w:author="Johan Ehrlén" w:date="2018-11-28T11:56:00Z">
        <w:r w:rsidR="008F0056">
          <w:rPr>
            <w:rFonts w:cs="Times New Roman"/>
            <w:lang w:val="en-US"/>
          </w:rPr>
          <w:t>-</w:t>
        </w:r>
      </w:ins>
      <w:r>
        <w:rPr>
          <w:rFonts w:cs="Times New Roman"/>
          <w:lang w:val="en-US"/>
        </w:rPr>
        <w:t xml:space="preserve">day interval an individual had started to flower. To increase the resolution, we also assigned the most likely FFD to each individual </w:t>
      </w:r>
      <w:ins w:id="406" w:author="Johan Ehrlén" w:date="2018-11-28T11:57:00Z">
        <w:r w:rsidR="008F0056">
          <w:rPr>
            <w:rFonts w:cs="Times New Roman"/>
            <w:lang w:val="en-US"/>
          </w:rPr>
          <w:t xml:space="preserve">based on </w:t>
        </w:r>
        <w:r w:rsidR="008F0056" w:rsidRPr="008F0056">
          <w:rPr>
            <w:rFonts w:cs="Times New Roman"/>
            <w:highlight w:val="yellow"/>
            <w:lang w:val="en-US"/>
            <w:rPrChange w:id="407" w:author="Johan Ehrlén" w:date="2018-11-28T11:57:00Z">
              <w:rPr>
                <w:rFonts w:cs="Times New Roman"/>
                <w:lang w:val="en-US"/>
              </w:rPr>
            </w:rPrChange>
          </w:rPr>
          <w:t>…..</w:t>
        </w:r>
        <w:r w:rsidR="008F0056">
          <w:rPr>
            <w:rFonts w:cs="Times New Roman"/>
            <w:lang w:val="en-US"/>
          </w:rPr>
          <w:t xml:space="preserve"> </w:t>
        </w:r>
      </w:ins>
      <w:r>
        <w:rPr>
          <w:rFonts w:cs="Times New Roman"/>
          <w:lang w:val="en-US"/>
        </w:rPr>
        <w:t>(</w:t>
      </w:r>
      <w:r w:rsidRPr="008F0056">
        <w:rPr>
          <w:rFonts w:cs="Times New Roman"/>
          <w:highlight w:val="yellow"/>
          <w:lang w:val="en-US"/>
          <w:rPrChange w:id="408" w:author="Johan Ehrlén" w:date="2018-11-28T11:57:00Z">
            <w:rPr>
              <w:rFonts w:cs="Times New Roman"/>
              <w:lang w:val="en-US"/>
            </w:rPr>
          </w:rPrChange>
        </w:rPr>
        <w:t xml:space="preserve">see </w:t>
      </w:r>
      <w:del w:id="409" w:author="Johan Ehrlén" w:date="2018-11-28T11:57:00Z">
        <w:r w:rsidRPr="008F0056" w:rsidDel="008F0056">
          <w:rPr>
            <w:rFonts w:cs="Times New Roman"/>
            <w:highlight w:val="yellow"/>
            <w:lang w:val="en-US"/>
            <w:rPrChange w:id="410" w:author="Johan Ehrlén" w:date="2018-11-28T11:57:00Z">
              <w:rPr>
                <w:rFonts w:cs="Times New Roman"/>
                <w:lang w:val="en-US"/>
              </w:rPr>
            </w:rPrChange>
          </w:rPr>
          <w:delText xml:space="preserve">details in </w:delText>
        </w:r>
      </w:del>
      <w:r w:rsidRPr="008F0056">
        <w:rPr>
          <w:rFonts w:cs="Times New Roman"/>
          <w:highlight w:val="yellow"/>
          <w:lang w:val="en-US"/>
          <w:rPrChange w:id="411" w:author="Johan Ehrlén" w:date="2018-11-28T11:57:00Z">
            <w:rPr>
              <w:rFonts w:cs="Times New Roman"/>
              <w:lang w:val="en-US"/>
            </w:rPr>
          </w:rPrChange>
        </w:rPr>
        <w:t>Appendix S1</w:t>
      </w:r>
      <w:ins w:id="412" w:author="Johan Ehrlén" w:date="2018-11-28T11:57:00Z">
        <w:r w:rsidR="008F0056" w:rsidRPr="008F0056">
          <w:rPr>
            <w:rFonts w:cs="Times New Roman"/>
            <w:highlight w:val="yellow"/>
            <w:lang w:val="en-US"/>
            <w:rPrChange w:id="413" w:author="Johan Ehrlén" w:date="2018-11-28T11:57:00Z">
              <w:rPr>
                <w:rFonts w:cs="Times New Roman"/>
                <w:lang w:val="en-US"/>
              </w:rPr>
            </w:rPrChange>
          </w:rPr>
          <w:t xml:space="preserve"> for </w:t>
        </w:r>
        <w:r w:rsidR="008F0056" w:rsidRPr="008F0056">
          <w:rPr>
            <w:rFonts w:cs="Times New Roman"/>
            <w:highlight w:val="yellow"/>
            <w:lang w:val="en-US"/>
            <w:rPrChange w:id="414" w:author="Johan Ehrlén" w:date="2018-11-28T11:57:00Z">
              <w:rPr>
                <w:rFonts w:cs="Times New Roman"/>
                <w:lang w:val="en-US"/>
              </w:rPr>
            </w:rPrChange>
          </w:rPr>
          <w:t>details</w:t>
        </w:r>
      </w:ins>
      <w:r>
        <w:rPr>
          <w:rFonts w:cs="Times New Roman"/>
          <w:lang w:val="en-US"/>
        </w:rPr>
        <w:t>).</w:t>
      </w:r>
    </w:p>
    <w:p w14:paraId="62420419" w14:textId="2345C9E2" w:rsidR="000F0B93" w:rsidRDefault="00796E6E">
      <w:pPr>
        <w:pStyle w:val="Standard"/>
        <w:spacing w:line="480" w:lineRule="auto"/>
      </w:pPr>
      <w:r>
        <w:rPr>
          <w:rFonts w:cs="Times New Roman"/>
          <w:lang w:val="en-US"/>
        </w:rPr>
        <w:tab/>
        <w:t>Weather data for the period 1961-2017 was obtained from the Swedish Meteorological and Hydrological Institute (</w:t>
      </w:r>
      <w:r w:rsidR="00446F16">
        <w:rPr>
          <w:rStyle w:val="Internetlink"/>
          <w:rFonts w:cs="Times New Roman"/>
          <w:color w:val="auto"/>
          <w:u w:val="none"/>
          <w:lang w:val="en-US"/>
        </w:rPr>
        <w:fldChar w:fldCharType="begin"/>
      </w:r>
      <w:r w:rsidR="00446F16">
        <w:rPr>
          <w:rStyle w:val="Internetlink"/>
          <w:rFonts w:cs="Times New Roman"/>
          <w:color w:val="auto"/>
          <w:u w:val="none"/>
          <w:lang w:val="en-US"/>
        </w:rPr>
        <w:instrText xml:space="preserve"> HYPERLINK "http://www.smhi.se/" </w:instrText>
      </w:r>
      <w:r w:rsidR="00446F16">
        <w:rPr>
          <w:rStyle w:val="Internetlink"/>
          <w:rFonts w:cs="Times New Roman"/>
          <w:color w:val="auto"/>
          <w:u w:val="none"/>
          <w:lang w:val="en-US"/>
        </w:rPr>
        <w:fldChar w:fldCharType="separate"/>
      </w:r>
      <w:r>
        <w:rPr>
          <w:rStyle w:val="Internetlink"/>
          <w:rFonts w:cs="Times New Roman"/>
          <w:color w:val="auto"/>
          <w:u w:val="none"/>
          <w:lang w:val="en-US"/>
        </w:rPr>
        <w:t>www.smhi.se</w:t>
      </w:r>
      <w:r w:rsidR="00446F16">
        <w:rPr>
          <w:rStyle w:val="Internetlink"/>
          <w:rFonts w:cs="Times New Roman"/>
          <w:color w:val="auto"/>
          <w:u w:val="none"/>
          <w:lang w:val="en-US"/>
        </w:rPr>
        <w:fldChar w:fldCharType="end"/>
      </w:r>
      <w:r>
        <w:rPr>
          <w:rFonts w:cs="Times New Roman"/>
          <w:lang w:val="en-US"/>
        </w:rPr>
        <w:t>). Daily mean, minimum and maximum temperature values were averaged from two meteorological stations located in Oxelösund (58.6777 N, 17.1223 E, 41 km from the study plot) and Södertälje (59.2142 N, 17.6289 E, 29 km from the study plot). Missing values were estimated using the relationship between values of both stations in each month over all years (</w:t>
      </w:r>
      <w:r w:rsidRPr="008306FA">
        <w:rPr>
          <w:rFonts w:cs="Times New Roman"/>
          <w:highlight w:val="yellow"/>
          <w:lang w:val="en-US"/>
          <w:rPrChange w:id="415" w:author="Johan Ehrlén" w:date="2018-11-28T11:59:00Z">
            <w:rPr>
              <w:rFonts w:cs="Times New Roman"/>
              <w:lang w:val="en-US"/>
            </w:rPr>
          </w:rPrChange>
        </w:rPr>
        <w:t xml:space="preserve">see </w:t>
      </w:r>
      <w:del w:id="416" w:author="Johan Ehrlén" w:date="2018-11-28T11:59:00Z">
        <w:r w:rsidRPr="008306FA" w:rsidDel="008306FA">
          <w:rPr>
            <w:rFonts w:cs="Times New Roman"/>
            <w:highlight w:val="yellow"/>
            <w:lang w:val="en-US"/>
            <w:rPrChange w:id="417" w:author="Johan Ehrlén" w:date="2018-11-28T11:59:00Z">
              <w:rPr>
                <w:rFonts w:cs="Times New Roman"/>
                <w:lang w:val="en-US"/>
              </w:rPr>
            </w:rPrChange>
          </w:rPr>
          <w:delText xml:space="preserve">details in </w:delText>
        </w:r>
      </w:del>
      <w:r w:rsidRPr="008306FA">
        <w:rPr>
          <w:rFonts w:cs="Times New Roman"/>
          <w:highlight w:val="yellow"/>
          <w:lang w:val="en-US"/>
          <w:rPrChange w:id="418" w:author="Johan Ehrlén" w:date="2018-11-28T11:59:00Z">
            <w:rPr>
              <w:rFonts w:cs="Times New Roman"/>
              <w:lang w:val="en-US"/>
            </w:rPr>
          </w:rPrChange>
        </w:rPr>
        <w:t>Appendix S1</w:t>
      </w:r>
      <w:ins w:id="419" w:author="Johan Ehrlén" w:date="2018-11-28T11:59:00Z">
        <w:r w:rsidR="008306FA" w:rsidRPr="008306FA">
          <w:rPr>
            <w:rFonts w:cs="Times New Roman"/>
            <w:highlight w:val="yellow"/>
            <w:lang w:val="en-US"/>
            <w:rPrChange w:id="420" w:author="Johan Ehrlén" w:date="2018-11-28T11:59:00Z">
              <w:rPr>
                <w:rFonts w:cs="Times New Roman"/>
                <w:lang w:val="en-US"/>
              </w:rPr>
            </w:rPrChange>
          </w:rPr>
          <w:t xml:space="preserve"> for </w:t>
        </w:r>
        <w:r w:rsidR="008306FA" w:rsidRPr="008306FA">
          <w:rPr>
            <w:rFonts w:cs="Times New Roman"/>
            <w:highlight w:val="yellow"/>
            <w:lang w:val="en-US"/>
            <w:rPrChange w:id="421" w:author="Johan Ehrlén" w:date="2018-11-28T11:59:00Z">
              <w:rPr>
                <w:rFonts w:cs="Times New Roman"/>
                <w:lang w:val="en-US"/>
              </w:rPr>
            </w:rPrChange>
          </w:rPr>
          <w:t>details</w:t>
        </w:r>
      </w:ins>
      <w:r>
        <w:rPr>
          <w:rFonts w:cs="Times New Roman"/>
          <w:lang w:val="en-US"/>
        </w:rPr>
        <w:t xml:space="preserve">). Daily precipitation values were obtained mainly from one station located in Åda (58.9279 N,  17.5358 E, 5 km from the study plot). </w:t>
      </w:r>
      <w:commentRangeStart w:id="422"/>
      <w:r>
        <w:rPr>
          <w:rFonts w:cs="Times New Roman"/>
          <w:lang w:val="en-US"/>
        </w:rPr>
        <w:t>Precipitation data from this station was missing for 254 dates.</w:t>
      </w:r>
      <w:commentRangeEnd w:id="422"/>
      <w:r w:rsidR="00A8671B">
        <w:rPr>
          <w:rStyle w:val="CommentReference"/>
          <w:rFonts w:cs="Mangal"/>
          <w:lang w:val="en-US"/>
        </w:rPr>
        <w:commentReference w:id="422"/>
      </w:r>
      <w:r>
        <w:rPr>
          <w:rFonts w:cs="Times New Roman"/>
          <w:lang w:val="en-US"/>
        </w:rPr>
        <w:t xml:space="preserve"> In those cases, values were obtained from another station located in Sjögärde (58.9752 N, 17.8411 E, 14 km </w:t>
      </w:r>
      <w:r>
        <w:rPr>
          <w:rFonts w:cs="Times New Roman"/>
          <w:lang w:val="en-US"/>
        </w:rPr>
        <w:lastRenderedPageBreak/>
        <w:t>from the study plot).</w:t>
      </w:r>
    </w:p>
    <w:p w14:paraId="19A42187" w14:textId="77777777" w:rsidR="000F0B93" w:rsidRDefault="00796E6E">
      <w:pPr>
        <w:pStyle w:val="Standard"/>
        <w:spacing w:line="480" w:lineRule="auto"/>
        <w:rPr>
          <w:rFonts w:cs="Times New Roman"/>
          <w:b/>
          <w:bCs/>
          <w:lang w:val="en-US"/>
        </w:rPr>
      </w:pPr>
      <w:commentRangeStart w:id="423"/>
      <w:commentRangeStart w:id="424"/>
      <w:r>
        <w:rPr>
          <w:rFonts w:cs="Times New Roman"/>
          <w:b/>
          <w:bCs/>
          <w:lang w:val="en-US"/>
        </w:rPr>
        <w:t>Data management</w:t>
      </w:r>
      <w:commentRangeEnd w:id="423"/>
      <w:r>
        <w:rPr>
          <w:rFonts w:cs="Times New Roman"/>
          <w:b/>
          <w:bCs/>
          <w:lang w:val="en-US"/>
        </w:rPr>
        <w:commentReference w:id="423"/>
      </w:r>
      <w:commentRangeEnd w:id="424"/>
      <w:r w:rsidR="0086372B">
        <w:rPr>
          <w:rStyle w:val="CommentReference"/>
          <w:rFonts w:cs="Mangal"/>
          <w:lang w:val="en-US"/>
        </w:rPr>
        <w:commentReference w:id="424"/>
      </w:r>
    </w:p>
    <w:p w14:paraId="394F6848" w14:textId="58DE6AF3" w:rsidR="00A8671B" w:rsidRDefault="00A8671B" w:rsidP="00A8671B">
      <w:pPr>
        <w:pStyle w:val="Standard"/>
        <w:spacing w:line="480" w:lineRule="auto"/>
        <w:rPr>
          <w:ins w:id="425" w:author="ehrlen" w:date="2018-11-13T16:47:00Z"/>
          <w:rFonts w:cs="Times New Roman"/>
          <w:lang w:val="en-US"/>
        </w:rPr>
      </w:pPr>
      <w:ins w:id="426" w:author="ehrlen" w:date="2018-11-13T16:47:00Z">
        <w:r w:rsidRPr="00A8671B">
          <w:rPr>
            <w:rFonts w:cs="Times New Roman"/>
            <w:lang w:val="en-US"/>
          </w:rPr>
          <w:t xml:space="preserve">In order to take into account leap years, </w:t>
        </w:r>
        <w:del w:id="427" w:author="Johan Ehrlén" w:date="2018-11-28T12:01:00Z">
          <w:r w:rsidRPr="00A8671B" w:rsidDel="008B6588">
            <w:rPr>
              <w:rFonts w:cs="Times New Roman"/>
              <w:lang w:val="en-US"/>
            </w:rPr>
            <w:delText>occurring every four years, we downloaded yearly data on the dates of the vernal equinox from NASA (https://data.giss.nasa.gov/ar5/srvernal.html</w:delText>
          </w:r>
        </w:del>
        <w:del w:id="428" w:author="Johan Ehrlén" w:date="2018-11-28T12:00:00Z">
          <w:r w:rsidRPr="00A8671B" w:rsidDel="008306FA">
            <w:rPr>
              <w:rFonts w:cs="Times New Roman"/>
              <w:lang w:val="en-US"/>
            </w:rPr>
            <w:delText xml:space="preserve">  </w:delText>
          </w:r>
        </w:del>
        <w:del w:id="429" w:author="Johan Ehrlén" w:date="2018-11-28T12:01:00Z">
          <w:r w:rsidRPr="00A8671B" w:rsidDel="008B6588">
            <w:rPr>
              <w:rFonts w:cs="Times New Roman"/>
              <w:lang w:val="en-US"/>
            </w:rPr>
            <w:delText xml:space="preserve">), and </w:delText>
          </w:r>
        </w:del>
        <w:r w:rsidRPr="00A8671B">
          <w:rPr>
            <w:rFonts w:cs="Times New Roman"/>
            <w:lang w:val="en-US"/>
          </w:rPr>
          <w:t xml:space="preserve">we converted all FFD from calendar dates (dd/mm/yy) to the number of days </w:t>
        </w:r>
        <w:del w:id="430" w:author="Johan Ehrlén" w:date="2018-11-28T13:12:00Z">
          <w:r w:rsidRPr="00A8671B" w:rsidDel="00D64C1B">
            <w:rPr>
              <w:rFonts w:cs="Times New Roman"/>
              <w:lang w:val="en-US"/>
            </w:rPr>
            <w:delText>from</w:delText>
          </w:r>
        </w:del>
      </w:ins>
      <w:ins w:id="431" w:author="Johan Ehrlén" w:date="2018-11-28T13:12:00Z">
        <w:r w:rsidR="00D64C1B">
          <w:rPr>
            <w:rFonts w:cs="Times New Roman"/>
            <w:lang w:val="en-US"/>
          </w:rPr>
          <w:t>after</w:t>
        </w:r>
      </w:ins>
      <w:ins w:id="432" w:author="ehrlen" w:date="2018-11-13T16:47:00Z">
        <w:r w:rsidRPr="00A8671B">
          <w:rPr>
            <w:rFonts w:cs="Times New Roman"/>
            <w:lang w:val="en-US"/>
          </w:rPr>
          <w:t xml:space="preserve"> the vernal equinox. We then calculated three measures of the yearly position of the flowering season: </w:t>
        </w:r>
        <w:commentRangeStart w:id="433"/>
        <w:r w:rsidRPr="00A8671B">
          <w:rPr>
            <w:rFonts w:cs="Times New Roman"/>
            <w:lang w:val="en-US"/>
          </w:rPr>
          <w:t>the start, calculated as the date when 10% of the plants had started flowering</w:t>
        </w:r>
        <w:del w:id="434" w:author="Johan Ehrlén" w:date="2018-11-28T13:14:00Z">
          <w:r w:rsidRPr="00A8671B" w:rsidDel="00D64C1B">
            <w:rPr>
              <w:rFonts w:cs="Times New Roman"/>
              <w:lang w:val="en-US"/>
            </w:rPr>
            <w:delText xml:space="preserve"> (10% FFD)</w:delText>
          </w:r>
        </w:del>
        <w:r w:rsidRPr="00A8671B">
          <w:rPr>
            <w:rFonts w:cs="Times New Roman"/>
            <w:lang w:val="en-US"/>
          </w:rPr>
          <w:t xml:space="preserve">, the mean, calculated as </w:t>
        </w:r>
        <w:commentRangeStart w:id="435"/>
        <w:r w:rsidRPr="00A8671B">
          <w:rPr>
            <w:rFonts w:cs="Times New Roman"/>
            <w:lang w:val="en-US"/>
          </w:rPr>
          <w:t>the mean first flowering date</w:t>
        </w:r>
      </w:ins>
      <w:commentRangeEnd w:id="435"/>
      <w:r w:rsidR="00D64C1B">
        <w:rPr>
          <w:rStyle w:val="CommentReference"/>
          <w:rFonts w:cs="Mangal"/>
          <w:lang w:val="en-US"/>
        </w:rPr>
        <w:commentReference w:id="435"/>
      </w:r>
      <w:ins w:id="436" w:author="ehrlen" w:date="2018-11-13T16:47:00Z">
        <w:del w:id="437" w:author="Johan Ehrlén" w:date="2018-11-28T13:14:00Z">
          <w:r w:rsidRPr="00A8671B" w:rsidDel="00D64C1B">
            <w:rPr>
              <w:rFonts w:cs="Times New Roman"/>
              <w:lang w:val="en-US"/>
            </w:rPr>
            <w:delText xml:space="preserve"> (Mean FFD)</w:delText>
          </w:r>
        </w:del>
        <w:r w:rsidRPr="00A8671B">
          <w:rPr>
            <w:rFonts w:cs="Times New Roman"/>
            <w:lang w:val="en-US"/>
          </w:rPr>
          <w:t>, and the end, calculated as the date when 90% of the plants had started flowering</w:t>
        </w:r>
        <w:del w:id="438" w:author="Johan Ehrlén" w:date="2018-11-28T13:15:00Z">
          <w:r w:rsidRPr="00A8671B" w:rsidDel="00D64C1B">
            <w:rPr>
              <w:rFonts w:cs="Times New Roman"/>
              <w:lang w:val="en-US"/>
            </w:rPr>
            <w:delText xml:space="preserve"> (90% FFD)</w:delText>
          </w:r>
        </w:del>
      </w:ins>
      <w:commentRangeEnd w:id="433"/>
      <w:r w:rsidR="00D64C1B">
        <w:rPr>
          <w:rStyle w:val="CommentReference"/>
          <w:rFonts w:cs="Mangal"/>
          <w:lang w:val="en-US"/>
        </w:rPr>
        <w:commentReference w:id="433"/>
      </w:r>
      <w:ins w:id="439" w:author="ehrlen" w:date="2018-11-13T16:47:00Z">
        <w:r w:rsidRPr="00A8671B">
          <w:rPr>
            <w:rFonts w:cs="Times New Roman"/>
            <w:lang w:val="en-US"/>
          </w:rPr>
          <w:t xml:space="preserve">. As measures of the start and the end of the flowering season, we used 10 and 90% FFD instead of the date when the first and last plant started flowering in order to disregard extreme values of flowering dates. The yearly duration of the flowering season was defined as the number of days between </w:t>
        </w:r>
        <w:del w:id="440" w:author="Johan Ehrlén" w:date="2018-11-28T13:15:00Z">
          <w:r w:rsidRPr="00A8671B" w:rsidDel="00D64C1B">
            <w:rPr>
              <w:rFonts w:cs="Times New Roman"/>
              <w:lang w:val="en-US"/>
            </w:rPr>
            <w:delText>10% FFD</w:delText>
          </w:r>
        </w:del>
      </w:ins>
      <w:ins w:id="441" w:author="Johan Ehrlén" w:date="2018-11-28T13:15:00Z">
        <w:r w:rsidR="00D64C1B">
          <w:rPr>
            <w:rFonts w:cs="Times New Roman"/>
            <w:lang w:val="en-US"/>
          </w:rPr>
          <w:t>the start and the end of the flower</w:t>
        </w:r>
      </w:ins>
      <w:ins w:id="442" w:author="Johan Ehrlén" w:date="2018-11-28T13:16:00Z">
        <w:r w:rsidR="00D64C1B">
          <w:rPr>
            <w:rFonts w:cs="Times New Roman"/>
            <w:lang w:val="en-US"/>
          </w:rPr>
          <w:t>ing season</w:t>
        </w:r>
      </w:ins>
      <w:ins w:id="443" w:author="ehrlen" w:date="2018-11-13T16:47:00Z">
        <w:del w:id="444" w:author="Johan Ehrlén" w:date="2018-11-28T13:16:00Z">
          <w:r w:rsidRPr="00A8671B" w:rsidDel="00D64C1B">
            <w:rPr>
              <w:rFonts w:cs="Times New Roman"/>
              <w:lang w:val="en-US"/>
            </w:rPr>
            <w:delText xml:space="preserve"> and 90% FFD (N days 90-10% FFD)</w:delText>
          </w:r>
        </w:del>
        <w:r w:rsidRPr="00A8671B">
          <w:rPr>
            <w:rFonts w:cs="Times New Roman"/>
            <w:lang w:val="en-US"/>
          </w:rPr>
          <w:t>.</w:t>
        </w:r>
      </w:ins>
    </w:p>
    <w:p w14:paraId="48A707D7" w14:textId="1B82D948" w:rsidR="000F0B93" w:rsidDel="00A8671B" w:rsidRDefault="00A8671B">
      <w:pPr>
        <w:pStyle w:val="Standard"/>
        <w:spacing w:line="480" w:lineRule="auto"/>
        <w:ind w:firstLine="709"/>
        <w:rPr>
          <w:del w:id="445" w:author="ehrlen" w:date="2018-11-13T16:47:00Z"/>
        </w:rPr>
        <w:pPrChange w:id="446" w:author="ehrlen" w:date="2018-11-13T18:04:00Z">
          <w:pPr>
            <w:pStyle w:val="Standard"/>
            <w:spacing w:line="480" w:lineRule="auto"/>
          </w:pPr>
        </w:pPrChange>
      </w:pPr>
      <w:ins w:id="447" w:author="ehrlen" w:date="2018-11-13T16:43:00Z">
        <w:r w:rsidRPr="00A8671B">
          <w:rPr>
            <w:rFonts w:cs="Times New Roman"/>
            <w:lang w:val="en-US"/>
          </w:rPr>
          <w:t xml:space="preserve">Using weather data from </w:t>
        </w:r>
      </w:ins>
      <w:ins w:id="448" w:author="ehrlen" w:date="2018-11-13T16:45:00Z">
        <w:r>
          <w:rPr>
            <w:rFonts w:cs="Times New Roman"/>
            <w:lang w:val="en-US"/>
          </w:rPr>
          <w:t xml:space="preserve">the meterological stations, </w:t>
        </w:r>
      </w:ins>
      <w:del w:id="449" w:author="ehrlen" w:date="2018-11-13T16:46:00Z">
        <w:r w:rsidR="00796E6E" w:rsidDel="00A8671B">
          <w:rPr>
            <w:rFonts w:cs="Times New Roman"/>
            <w:lang w:val="en-US"/>
          </w:rPr>
          <w:delText>W</w:delText>
        </w:r>
      </w:del>
      <w:ins w:id="450" w:author="ehrlen" w:date="2018-11-13T16:46:00Z">
        <w:r>
          <w:rPr>
            <w:rFonts w:cs="Times New Roman"/>
            <w:lang w:val="en-US"/>
          </w:rPr>
          <w:t>w</w:t>
        </w:r>
      </w:ins>
      <w:r w:rsidR="00796E6E">
        <w:rPr>
          <w:rFonts w:cs="Times New Roman"/>
          <w:lang w:val="en-US"/>
        </w:rPr>
        <w:t xml:space="preserve">e calculated in total 12 climatic variables: monthly averages of daily minimum, mean and maximum temperatures and </w:t>
      </w:r>
      <w:commentRangeStart w:id="451"/>
      <w:commentRangeStart w:id="452"/>
      <w:r w:rsidR="00796E6E">
        <w:rPr>
          <w:rFonts w:cs="Times New Roman"/>
          <w:lang w:val="en-US"/>
        </w:rPr>
        <w:t>monthly sums of precipitation for March, April and May</w:t>
      </w:r>
      <w:commentRangeEnd w:id="451"/>
      <w:r w:rsidR="00796E6E">
        <w:commentReference w:id="451"/>
      </w:r>
      <w:commentRangeEnd w:id="452"/>
      <w:r w:rsidR="0086372B">
        <w:rPr>
          <w:rStyle w:val="CommentReference"/>
          <w:rFonts w:cs="Mangal"/>
          <w:lang w:val="en-US"/>
        </w:rPr>
        <w:commentReference w:id="452"/>
      </w:r>
      <w:r w:rsidR="00796E6E">
        <w:rPr>
          <w:rFonts w:cs="Times New Roman"/>
          <w:lang w:val="en-US"/>
        </w:rPr>
        <w:t>.</w:t>
      </w:r>
      <w:ins w:id="453" w:author="ehrlen" w:date="2018-11-13T16:41:00Z">
        <w:r>
          <w:rPr>
            <w:rFonts w:cs="Times New Roman"/>
            <w:lang w:val="en-US"/>
          </w:rPr>
          <w:t xml:space="preserve"> </w:t>
        </w:r>
        <w:r w:rsidRPr="00A8671B">
          <w:rPr>
            <w:rFonts w:cs="Times New Roman"/>
            <w:lang w:val="en-US"/>
          </w:rPr>
          <w:t xml:space="preserve">We expected that higher mean and maximum temperatures during the shoot development of </w:t>
        </w:r>
        <w:r w:rsidRPr="002B67C7">
          <w:rPr>
            <w:rFonts w:cs="Times New Roman"/>
            <w:i/>
            <w:lang w:val="en-US"/>
            <w:rPrChange w:id="454" w:author="Johan Ehrlén" w:date="2018-11-28T13:16:00Z">
              <w:rPr>
                <w:rFonts w:cs="Times New Roman"/>
                <w:lang w:val="en-US"/>
              </w:rPr>
            </w:rPrChange>
          </w:rPr>
          <w:t>L. vernus</w:t>
        </w:r>
        <w:r w:rsidRPr="00A8671B">
          <w:rPr>
            <w:rFonts w:cs="Times New Roman"/>
            <w:lang w:val="en-US"/>
          </w:rPr>
          <w:t xml:space="preserve"> in March, April and May should result in an earlier flowering as development of shoots and flower buds is strongly influenced by temperature (Fogelström et al. unpubl. data). Higher temperatures should also lead to higher mean fitness as </w:t>
        </w:r>
        <w:del w:id="455" w:author="Johan Ehrlén" w:date="2018-11-28T13:17:00Z">
          <w:r w:rsidRPr="00A8671B" w:rsidDel="002B67C7">
            <w:rPr>
              <w:rFonts w:cs="Times New Roman"/>
              <w:lang w:val="en-US"/>
            </w:rPr>
            <w:delText xml:space="preserve">there is no shortage of water during spring in these environments and </w:delText>
          </w:r>
        </w:del>
        <w:r w:rsidRPr="00A8671B">
          <w:rPr>
            <w:rFonts w:cs="Times New Roman"/>
            <w:lang w:val="en-US"/>
          </w:rPr>
          <w:t>both fertilization and seed set is likely to be favored by higher temperatures</w:t>
        </w:r>
      </w:ins>
      <w:ins w:id="456" w:author="Johan Ehrlén" w:date="2018-11-28T13:17:00Z">
        <w:r w:rsidR="002B67C7">
          <w:rPr>
            <w:rFonts w:cs="Times New Roman"/>
            <w:lang w:val="en-US"/>
          </w:rPr>
          <w:t>,</w:t>
        </w:r>
        <w:r w:rsidR="002B67C7" w:rsidRPr="002B67C7">
          <w:rPr>
            <w:rFonts w:cs="Times New Roman"/>
            <w:lang w:val="en-US"/>
          </w:rPr>
          <w:t xml:space="preserve"> </w:t>
        </w:r>
        <w:r w:rsidR="002B67C7" w:rsidRPr="00A8671B">
          <w:rPr>
            <w:rFonts w:cs="Times New Roman"/>
            <w:lang w:val="en-US"/>
          </w:rPr>
          <w:t>and</w:t>
        </w:r>
        <w:r w:rsidR="002B67C7" w:rsidRPr="00A8671B">
          <w:rPr>
            <w:rFonts w:cs="Times New Roman"/>
            <w:lang w:val="en-US"/>
          </w:rPr>
          <w:t xml:space="preserve"> </w:t>
        </w:r>
        <w:r w:rsidR="002B67C7" w:rsidRPr="00A8671B">
          <w:rPr>
            <w:rFonts w:cs="Times New Roman"/>
            <w:lang w:val="en-US"/>
          </w:rPr>
          <w:t>there is no shortage of water during spring in these environments</w:t>
        </w:r>
      </w:ins>
      <w:ins w:id="457" w:author="ehrlen" w:date="2018-11-13T16:41:00Z">
        <w:r w:rsidRPr="00A8671B">
          <w:rPr>
            <w:rFonts w:cs="Times New Roman"/>
            <w:lang w:val="en-US"/>
          </w:rPr>
          <w:t>. Lastly, higher temperatures should lead to stronger selection for earlier flowering as individuals flowering early would benefit most from beneficial conditions before canopy closure. Lower minimum temperatures in April and May might lead to weaker selection for earlier flowering because early buds might be damaged by frosts and early flowers might experience a shortage of pollinators.</w:t>
        </w:r>
      </w:ins>
      <w:ins w:id="458" w:author="ehrlen" w:date="2018-11-13T16:42:00Z">
        <w:r>
          <w:rPr>
            <w:rFonts w:cs="Times New Roman"/>
            <w:lang w:val="en-US"/>
          </w:rPr>
          <w:t xml:space="preserve"> </w:t>
        </w:r>
      </w:ins>
      <w:ins w:id="459" w:author="ehrlen" w:date="2018-11-13T16:41:00Z">
        <w:r w:rsidRPr="00A8671B">
          <w:rPr>
            <w:rFonts w:cs="Times New Roman"/>
            <w:lang w:val="en-US"/>
          </w:rPr>
          <w:t xml:space="preserve">We also expected that the duration of flowering should be positively associated with temperatures in April, as higher temperatures early during the season would mean an </w:t>
        </w:r>
        <w:r w:rsidRPr="00A8671B">
          <w:rPr>
            <w:rFonts w:cs="Times New Roman"/>
            <w:lang w:val="en-US"/>
          </w:rPr>
          <w:lastRenderedPageBreak/>
          <w:t>earlier start of flowering, and negatively associated with higher May temperatures as this would increase the speed of development and result in an earlier end of the flowering season.</w:t>
        </w:r>
        <w:r>
          <w:rPr>
            <w:rFonts w:cs="Times New Roman"/>
            <w:lang w:val="en-US"/>
          </w:rPr>
          <w:t xml:space="preserve"> </w:t>
        </w:r>
        <w:r w:rsidRPr="00A8671B">
          <w:rPr>
            <w:rFonts w:cs="Times New Roman"/>
            <w:lang w:val="en-US"/>
          </w:rPr>
          <w:t xml:space="preserve">The expected effects of precipitation during spring are slightly less clear. Precipitation during early spring, </w:t>
        </w:r>
        <w:del w:id="460" w:author="Johan Ehrlén" w:date="2018-11-28T13:18:00Z">
          <w:r w:rsidRPr="00A8671B" w:rsidDel="002B67C7">
            <w:rPr>
              <w:rFonts w:cs="Times New Roman"/>
              <w:lang w:val="en-US"/>
            </w:rPr>
            <w:delText xml:space="preserve">March - April, </w:delText>
          </w:r>
        </w:del>
        <w:r w:rsidRPr="00A8671B">
          <w:rPr>
            <w:rFonts w:cs="Times New Roman"/>
            <w:lang w:val="en-US"/>
          </w:rPr>
          <w:t>if falling as snow, might protect overwintering shoot buds from extreme low temperatures and lead to an earlier onset of growth and an earlier flowering. Precipitation during March falling as rain would often be associated with relatively mild temperatures, and thus also be correlated with an earlier growth and reproduction. The effects of early spring precipitation on selection on flowering time is more difficult to predict. Precipitation later in spring, during April and May, is expected to be associated with lower than average temperatures and lower availability of light, and thus poorer conditions for growth, fertilization and seed development. This would result in later flowering, lower fitness, and possibly weaker selection for early flowering.</w:t>
        </w:r>
      </w:ins>
    </w:p>
    <w:p w14:paraId="4AE4AE1A" w14:textId="438ECF18" w:rsidR="000F0B93" w:rsidRDefault="00796E6E">
      <w:pPr>
        <w:pStyle w:val="Standard"/>
        <w:spacing w:line="480" w:lineRule="auto"/>
        <w:ind w:firstLine="709"/>
        <w:pPrChange w:id="461" w:author="ehrlen" w:date="2018-11-13T18:04:00Z">
          <w:pPr>
            <w:pStyle w:val="Standard"/>
            <w:spacing w:line="480" w:lineRule="auto"/>
          </w:pPr>
        </w:pPrChange>
      </w:pPr>
      <w:r>
        <w:rPr>
          <w:rFonts w:cs="Times New Roman"/>
          <w:lang w:val="en-US"/>
        </w:rPr>
        <w:tab/>
      </w:r>
      <w:del w:id="462" w:author="ehrlen" w:date="2018-11-13T16:46:00Z">
        <w:r w:rsidDel="00A8671B">
          <w:rPr>
            <w:rFonts w:cs="Times New Roman"/>
            <w:lang w:val="en-US"/>
          </w:rPr>
          <w:delText>In order to take into account leap years, occurring every four years, we downloaded yearly data on the dates of the vernal equinox from NASA (</w:delText>
        </w:r>
        <w:commentRangeStart w:id="463"/>
        <w:commentRangeStart w:id="464"/>
        <w:r w:rsidDel="00A8671B">
          <w:rPr>
            <w:rStyle w:val="Internetlink"/>
          </w:rPr>
          <w:fldChar w:fldCharType="begin"/>
        </w:r>
        <w:r w:rsidDel="00A8671B">
          <w:rPr>
            <w:rStyle w:val="Internetlink"/>
          </w:rPr>
          <w:delInstrText xml:space="preserve"> HYPERLINK  "https://data.giss.nasa.gov/ar5/srvernal.html" </w:delInstrText>
        </w:r>
        <w:r w:rsidDel="00A8671B">
          <w:rPr>
            <w:rStyle w:val="Internetlink"/>
          </w:rPr>
          <w:fldChar w:fldCharType="separate"/>
        </w:r>
        <w:r w:rsidDel="00A8671B">
          <w:rPr>
            <w:rStyle w:val="Internetlink"/>
          </w:rPr>
          <w:delText>https://data.giss.nasa.gov/ar5/srvernal.html</w:delText>
        </w:r>
        <w:r w:rsidDel="00A8671B">
          <w:rPr>
            <w:rStyle w:val="Internetlink"/>
          </w:rPr>
          <w:fldChar w:fldCharType="end"/>
        </w:r>
        <w:commentRangeEnd w:id="463"/>
        <w:r w:rsidDel="00A8671B">
          <w:commentReference w:id="463"/>
        </w:r>
        <w:commentRangeEnd w:id="464"/>
        <w:r w:rsidR="0086372B" w:rsidDel="00A8671B">
          <w:rPr>
            <w:rStyle w:val="CommentReference"/>
            <w:rFonts w:cs="Mangal"/>
            <w:lang w:val="en-US"/>
          </w:rPr>
          <w:commentReference w:id="464"/>
        </w:r>
        <w:r w:rsidDel="00A8671B">
          <w:rPr>
            <w:rFonts w:cs="Times New Roman"/>
            <w:lang w:val="en-US"/>
          </w:rPr>
          <w:delText>), and we converted all FFD from calendar dates (dd/mm/yy) to the number of days from the vernal equinox. We then calculated three measures of the yearly position of the flowering season: the start, calculated as the date when 10% of the plants had started flowering (10% FFD), the mean, calculated as the mean first flowering date (Mean FFD), and the end, calculated as the date when 90% of the plants had started flowering (90% FFD). As measures of the start and the end of the flowering season, we used 10 and 90% FFD instead of the date when the first and last plant started flowering in order to disregard extreme values of flowering dates. The yearly duration of the flowering season was defined as the number of days between 10% FFD and 90% FFD (N days 90-10% FFD).</w:delText>
        </w:r>
      </w:del>
    </w:p>
    <w:p w14:paraId="41F803F8" w14:textId="77777777" w:rsidR="000F0B93" w:rsidRDefault="00796E6E">
      <w:pPr>
        <w:pStyle w:val="Standard"/>
        <w:spacing w:line="480" w:lineRule="auto"/>
        <w:rPr>
          <w:rFonts w:cs="Times New Roman"/>
          <w:b/>
          <w:bCs/>
          <w:lang w:val="en-US"/>
        </w:rPr>
      </w:pPr>
      <w:r>
        <w:rPr>
          <w:rFonts w:cs="Times New Roman"/>
          <w:b/>
          <w:bCs/>
          <w:lang w:val="en-US"/>
        </w:rPr>
        <w:t>Statistical analyses</w:t>
      </w:r>
    </w:p>
    <w:p w14:paraId="62BD29D7" w14:textId="7F27EC6F" w:rsidR="000F0B93" w:rsidRDefault="00796E6E">
      <w:pPr>
        <w:pStyle w:val="Standard"/>
        <w:spacing w:line="480" w:lineRule="auto"/>
      </w:pPr>
      <w:r>
        <w:rPr>
          <w:rFonts w:cs="Times New Roman"/>
          <w:lang w:val="en-US"/>
        </w:rPr>
        <w:t xml:space="preserve">We first checked for trends across years in climate, flowering time and mean fitness by performing univariate linear regressions of all climatic variables, mean first flowering date and </w:t>
      </w:r>
      <w:r>
        <w:rPr>
          <w:rFonts w:cs="Times New Roman"/>
          <w:color w:val="00000A"/>
          <w:lang w:val="en-US"/>
        </w:rPr>
        <w:t>number of intact (non-predated) seeds</w:t>
      </w:r>
      <w:r>
        <w:rPr>
          <w:rFonts w:cs="Times New Roman"/>
          <w:lang w:val="en-US"/>
        </w:rPr>
        <w:t xml:space="preserve"> against year. We checked for trends in climate for the 22 study years and for the period 1961-2017. We also performed a visual inspection of the data to </w:t>
      </w:r>
      <w:del w:id="465" w:author="Johan Ehrlén" w:date="2018-11-28T13:19:00Z">
        <w:r w:rsidDel="00221811">
          <w:rPr>
            <w:rFonts w:cs="Times New Roman"/>
            <w:lang w:val="en-US"/>
          </w:rPr>
          <w:delText>see if</w:delText>
        </w:r>
      </w:del>
      <w:ins w:id="466" w:author="Johan Ehrlén" w:date="2018-11-28T13:19:00Z">
        <w:r w:rsidR="00221811">
          <w:rPr>
            <w:rFonts w:cs="Times New Roman"/>
            <w:lang w:val="en-US"/>
          </w:rPr>
          <w:t>detect</w:t>
        </w:r>
      </w:ins>
      <w:r>
        <w:rPr>
          <w:rFonts w:cs="Times New Roman"/>
          <w:lang w:val="en-US"/>
        </w:rPr>
        <w:t xml:space="preserve"> any non-linear trends</w:t>
      </w:r>
      <w:del w:id="467" w:author="Johan Ehrlén" w:date="2018-11-28T13:19:00Z">
        <w:r w:rsidDel="00221811">
          <w:rPr>
            <w:rFonts w:cs="Times New Roman"/>
            <w:lang w:val="en-US"/>
          </w:rPr>
          <w:delText xml:space="preserve"> were likely to occur</w:delText>
        </w:r>
      </w:del>
      <w:commentRangeStart w:id="468"/>
      <w:r>
        <w:rPr>
          <w:rFonts w:cs="Times New Roman"/>
          <w:lang w:val="en-US"/>
        </w:rPr>
        <w:t xml:space="preserve">. </w:t>
      </w:r>
      <w:commentRangeEnd w:id="468"/>
      <w:r>
        <w:commentReference w:id="468"/>
      </w:r>
      <w:r>
        <w:commentReference w:id="469"/>
      </w:r>
    </w:p>
    <w:p w14:paraId="0DFB1AC3" w14:textId="5A06EABC" w:rsidR="000F0B93" w:rsidRDefault="00796E6E">
      <w:pPr>
        <w:pStyle w:val="Standard"/>
        <w:spacing w:line="480" w:lineRule="auto"/>
      </w:pPr>
      <w:r>
        <w:rPr>
          <w:rFonts w:cs="Times New Roman"/>
          <w:lang w:val="en-US"/>
        </w:rPr>
        <w:tab/>
        <w:t xml:space="preserve">To assess how much of the variation in first flowering date for individual plants was explained by year, we calculated the </w:t>
      </w:r>
      <w:r>
        <w:rPr>
          <w:rFonts w:cs="Times New Roman"/>
          <w:color w:val="00000A"/>
          <w:lang w:val="en-US"/>
        </w:rPr>
        <w:t>R</w:t>
      </w:r>
      <w:r>
        <w:rPr>
          <w:rFonts w:cs="Times New Roman"/>
          <w:color w:val="00000A"/>
          <w:vertAlign w:val="superscript"/>
          <w:lang w:val="en-US"/>
        </w:rPr>
        <w:t>2</w:t>
      </w:r>
      <w:r>
        <w:rPr>
          <w:rFonts w:cs="Times New Roman"/>
          <w:color w:val="00000A"/>
          <w:lang w:val="en-US"/>
        </w:rPr>
        <w:t xml:space="preserve"> from </w:t>
      </w:r>
      <w:r>
        <w:rPr>
          <w:rFonts w:cs="Times New Roman"/>
          <w:lang w:val="en-US"/>
        </w:rPr>
        <w:t xml:space="preserve">a univariate linear regression of first flowering date with year as a factor. The effects of yearly climate on first flowering date for individual plants were examined using linear mixed models with plant individual as a random effect and number of flowers as a covariate. All climatic variables were standardized prior to analyses by subtracting the mean and dividing by the standard deviation. We constructed a candidate model set using the 12 climatic variables as predictors. In order to avoid collinearity among </w:t>
      </w:r>
      <w:r>
        <w:rPr>
          <w:rFonts w:cs="Times New Roman"/>
          <w:lang w:val="en-US"/>
        </w:rPr>
        <w:lastRenderedPageBreak/>
        <w:t xml:space="preserve">predictors, we constrained the number of candidate models by avoiding models including pairs of variables with a Pearson correlation coefficient larger than 0.5. </w:t>
      </w:r>
      <w:r>
        <w:rPr>
          <w:rFonts w:eastAsia="Minion-Regular" w:cs="Minion-Regular"/>
          <w:lang w:val="en-US"/>
        </w:rPr>
        <w:t xml:space="preserve">We then ranked the resulting candidate models using the corrected version of the second-order Akaike information criterion (AICc). To account for model uncertainty, we performed model averaging of parameter estimates across all models with </w:t>
      </w:r>
      <w:r>
        <w:rPr>
          <w:rFonts w:eastAsia="BSSymbol-Medium" w:cs="BSSymbol-Medium"/>
          <w:lang w:val="en-US"/>
        </w:rPr>
        <w:t>Δ</w:t>
      </w:r>
      <w:r>
        <w:rPr>
          <w:rFonts w:eastAsia="Minion-Regular" w:cs="Minion-Regular"/>
          <w:lang w:val="en-US"/>
        </w:rPr>
        <w:t xml:space="preserve">AICc </w:t>
      </w:r>
      <w:r>
        <w:rPr>
          <w:rFonts w:eastAsia="BSSymbol-Medium" w:cs="BSSymbol-Medium"/>
          <w:lang w:val="en-US"/>
        </w:rPr>
        <w:t xml:space="preserve">&lt; </w:t>
      </w:r>
      <w:r>
        <w:rPr>
          <w:rFonts w:eastAsia="Minion-Regular" w:cs="Minion-Regular"/>
          <w:lang w:val="en-US"/>
        </w:rPr>
        <w:t xml:space="preserve">2. </w:t>
      </w:r>
      <w:r>
        <w:rPr>
          <w:rFonts w:cs="Times New Roman"/>
          <w:lang w:val="en-US"/>
        </w:rPr>
        <w:t xml:space="preserve">The effects of </w:t>
      </w:r>
      <w:del w:id="470" w:author="Johan Ehrlén" w:date="2018-11-28T13:20:00Z">
        <w:r w:rsidDel="00221811">
          <w:rPr>
            <w:rFonts w:cs="Times New Roman"/>
            <w:lang w:val="en-US"/>
          </w:rPr>
          <w:delText xml:space="preserve">yearly </w:delText>
        </w:r>
      </w:del>
      <w:r>
        <w:rPr>
          <w:rFonts w:cs="Times New Roman"/>
          <w:lang w:val="en-US"/>
        </w:rPr>
        <w:t>climate on the yearly position (</w:t>
      </w:r>
      <w:del w:id="471" w:author="Johan Ehrlén" w:date="2018-11-28T13:20:00Z">
        <w:r w:rsidDel="00221811">
          <w:rPr>
            <w:rFonts w:cs="Times New Roman"/>
            <w:lang w:val="en-US"/>
          </w:rPr>
          <w:delText>10% FFD, Mean FFD and 90% FFD</w:delText>
        </w:r>
      </w:del>
      <w:ins w:id="472" w:author="Johan Ehrlén" w:date="2018-11-28T13:20:00Z">
        <w:r w:rsidR="00221811">
          <w:rPr>
            <w:rFonts w:cs="Times New Roman"/>
            <w:lang w:val="en-US"/>
          </w:rPr>
          <w:t>start, mean and end</w:t>
        </w:r>
      </w:ins>
      <w:r>
        <w:rPr>
          <w:rFonts w:cs="Times New Roman"/>
          <w:lang w:val="en-US"/>
        </w:rPr>
        <w:t>) and duration of the flowering season were examined using linear models with the climatic variables that had a significant effect in the averaged model for first flowering date for individual plants as predictors. In order to explore how long-term trends influenced our estimates of effects of climate, we ran the models including also year as a covariate.</w:t>
      </w:r>
    </w:p>
    <w:p w14:paraId="753E75C4" w14:textId="77777777" w:rsidR="000F0B93" w:rsidRDefault="00796E6E">
      <w:pPr>
        <w:pStyle w:val="Standard"/>
        <w:spacing w:line="480" w:lineRule="auto"/>
      </w:pPr>
      <w:r>
        <w:rPr>
          <w:rFonts w:cs="Times New Roman"/>
          <w:lang w:val="en-US"/>
        </w:rPr>
        <w:tab/>
        <w:t xml:space="preserve">To assess how much of the variation in individual fitness was explained by year, we calculated the </w:t>
      </w:r>
      <w:r>
        <w:rPr>
          <w:rFonts w:cs="Times New Roman"/>
          <w:color w:val="00000A"/>
          <w:lang w:val="en-US"/>
        </w:rPr>
        <w:t>R</w:t>
      </w:r>
      <w:r>
        <w:rPr>
          <w:rFonts w:cs="Times New Roman"/>
          <w:color w:val="00000A"/>
          <w:vertAlign w:val="superscript"/>
          <w:lang w:val="en-US"/>
        </w:rPr>
        <w:t>2</w:t>
      </w:r>
      <w:r>
        <w:rPr>
          <w:rFonts w:cs="Times New Roman"/>
          <w:color w:val="00000A"/>
          <w:lang w:val="en-US"/>
        </w:rPr>
        <w:t xml:space="preserve"> from</w:t>
      </w:r>
      <w:r>
        <w:rPr>
          <w:rFonts w:cs="Times New Roman"/>
          <w:lang w:val="en-US"/>
        </w:rPr>
        <w:t xml:space="preserve"> </w:t>
      </w:r>
      <w:commentRangeStart w:id="473"/>
      <w:r>
        <w:rPr>
          <w:rFonts w:cs="Times New Roman"/>
          <w:lang w:val="en-US"/>
        </w:rPr>
        <w:t>a univariate linear regression of fitness with year as a factor</w:t>
      </w:r>
      <w:commentRangeEnd w:id="473"/>
      <w:r w:rsidR="00221811">
        <w:rPr>
          <w:rStyle w:val="CommentReference"/>
          <w:rFonts w:cs="Mangal"/>
          <w:lang w:val="en-US"/>
        </w:rPr>
        <w:commentReference w:id="473"/>
      </w:r>
      <w:r>
        <w:rPr>
          <w:rFonts w:cs="Times New Roman"/>
          <w:lang w:val="en-US"/>
        </w:rPr>
        <w:t xml:space="preserve">. </w:t>
      </w:r>
      <w:r>
        <w:rPr>
          <w:lang w:val="en-US"/>
        </w:rPr>
        <w:t>The effects of yearly climate, yearly position (</w:t>
      </w:r>
      <w:r>
        <w:rPr>
          <w:rFonts w:eastAsia="Adobe Garamond Pro" w:cs="Times New Roman"/>
          <w:color w:val="000000"/>
          <w:lang w:val="en-US"/>
        </w:rPr>
        <w:t xml:space="preserve">mean FFD) </w:t>
      </w:r>
      <w:r>
        <w:rPr>
          <w:lang w:val="en-US"/>
        </w:rPr>
        <w:t xml:space="preserve">and duration of the flowering season on individual fitness were examined using linear mixed models </w:t>
      </w:r>
      <w:r>
        <w:rPr>
          <w:rFonts w:cs="Times New Roman"/>
          <w:lang w:val="en-US"/>
        </w:rPr>
        <w:t>with number of flowers as a condition trait and plant individual as a random effect. For the effects of yearly climate, we performed model selection and model averaging using the 12 climatic variables as described above.</w:t>
      </w:r>
    </w:p>
    <w:p w14:paraId="7838D29E" w14:textId="389410D4" w:rsidR="000F0B93" w:rsidRDefault="00796E6E">
      <w:pPr>
        <w:pStyle w:val="Standard"/>
        <w:spacing w:line="480" w:lineRule="auto"/>
      </w:pPr>
      <w:r>
        <w:rPr>
          <w:rFonts w:cs="Times New Roman"/>
          <w:lang w:val="en-US"/>
        </w:rPr>
        <w:tab/>
      </w:r>
      <w:ins w:id="474" w:author="Johan Ehrlén" w:date="2018-11-28T13:26:00Z">
        <w:r w:rsidR="00C9279A">
          <w:rPr>
            <w:rFonts w:cs="Times New Roman"/>
            <w:lang w:val="en-US"/>
          </w:rPr>
          <w:t>T</w:t>
        </w:r>
      </w:ins>
      <w:del w:id="475" w:author="Johan Ehrlén" w:date="2018-11-28T13:26:00Z">
        <w:r w:rsidDel="00C9279A">
          <w:rPr>
            <w:rFonts w:cs="Times New Roman"/>
            <w:lang w:val="en-US"/>
          </w:rPr>
          <w:delText>I</w:delText>
        </w:r>
      </w:del>
      <w:del w:id="476" w:author="Johan Ehrlén" w:date="2018-11-28T13:27:00Z">
        <w:r w:rsidDel="00C9279A">
          <w:rPr>
            <w:rFonts w:cs="Times New Roman"/>
            <w:lang w:val="en-US"/>
          </w:rPr>
          <w:delText>n order t</w:delText>
        </w:r>
      </w:del>
      <w:r>
        <w:rPr>
          <w:rFonts w:cs="Times New Roman"/>
          <w:lang w:val="en-US"/>
        </w:rPr>
        <w:t>o assess total and direct phenotypic selection on flowering time (FFD)</w:t>
      </w:r>
      <w:del w:id="477" w:author="Johan Ehrlén" w:date="2018-11-28T13:29:00Z">
        <w:r w:rsidDel="00C9279A">
          <w:rPr>
            <w:rFonts w:cs="Times New Roman"/>
            <w:lang w:val="en-US"/>
          </w:rPr>
          <w:delText>,</w:delText>
        </w:r>
      </w:del>
      <w:r>
        <w:rPr>
          <w:rFonts w:cs="Times New Roman"/>
          <w:lang w:val="en-US"/>
        </w:rPr>
        <w:t xml:space="preserve"> </w:t>
      </w:r>
      <w:ins w:id="478" w:author="Johan Ehrlén" w:date="2018-11-28T13:29:00Z">
        <w:r w:rsidR="00C9279A">
          <w:rPr>
            <w:rFonts w:cs="Times New Roman"/>
            <w:color w:val="00000A"/>
            <w:lang w:val="en-US"/>
          </w:rPr>
          <w:t>for each year</w:t>
        </w:r>
        <w:r w:rsidR="00C9279A">
          <w:rPr>
            <w:rFonts w:cs="Times New Roman"/>
            <w:lang w:val="en-US"/>
          </w:rPr>
          <w:t>,</w:t>
        </w:r>
        <w:r w:rsidR="00C9279A">
          <w:rPr>
            <w:rFonts w:cs="Times New Roman"/>
            <w:color w:val="00000A"/>
            <w:lang w:val="en-US"/>
          </w:rPr>
          <w:t xml:space="preserve"> </w:t>
        </w:r>
      </w:ins>
      <w:r>
        <w:rPr>
          <w:rFonts w:cs="Times New Roman"/>
          <w:lang w:val="en-US"/>
        </w:rPr>
        <w:t>w</w:t>
      </w:r>
      <w:r>
        <w:rPr>
          <w:rFonts w:cs="Times New Roman"/>
          <w:color w:val="00000A"/>
          <w:lang w:val="en-US"/>
        </w:rPr>
        <w:t>e estimated phenotypic selection differentials and gradients</w:t>
      </w:r>
      <w:ins w:id="479" w:author="Johan Ehrlén" w:date="2018-11-28T13:29:00Z">
        <w:r w:rsidR="00C9279A">
          <w:rPr>
            <w:rFonts w:cs="Times New Roman"/>
            <w:color w:val="00000A"/>
            <w:lang w:val="en-US"/>
          </w:rPr>
          <w:t>, respectively,</w:t>
        </w:r>
      </w:ins>
      <w:r>
        <w:rPr>
          <w:rFonts w:cs="Times New Roman"/>
          <w:color w:val="00000A"/>
          <w:lang w:val="en-US"/>
        </w:rPr>
        <w:t xml:space="preserve"> </w:t>
      </w:r>
      <w:del w:id="480" w:author="Johan Ehrlén" w:date="2018-11-28T13:29:00Z">
        <w:r w:rsidDel="00C9279A">
          <w:rPr>
            <w:rFonts w:cs="Times New Roman"/>
            <w:color w:val="00000A"/>
            <w:lang w:val="en-US"/>
          </w:rPr>
          <w:delText xml:space="preserve">for each year </w:delText>
        </w:r>
      </w:del>
      <w:r>
        <w:rPr>
          <w:rFonts w:cs="Times New Roman"/>
          <w:color w:val="00000A"/>
          <w:lang w:val="en-US"/>
        </w:rPr>
        <w:t>using linear regression models</w:t>
      </w:r>
      <w:r>
        <w:rPr>
          <w:lang w:val="en-US"/>
        </w:rPr>
        <w:t>.</w:t>
      </w:r>
      <w:r>
        <w:rPr>
          <w:rFonts w:cs="Times New Roman"/>
          <w:color w:val="00000A"/>
          <w:lang w:val="en-US"/>
        </w:rPr>
        <w:t xml:space="preserve"> Fitness, in terms of the number of intact seeds, was relativized within years by dividing individual values by yearly mean values. </w:t>
      </w:r>
      <w:commentRangeStart w:id="481"/>
      <w:r>
        <w:rPr>
          <w:rFonts w:cs="Times New Roman"/>
          <w:color w:val="00000A"/>
          <w:lang w:val="en-US"/>
        </w:rPr>
        <w:t>Traits were standardized within years by subtracting the yearly mean and dividing by the yearly standard deviation.</w:t>
      </w:r>
      <w:commentRangeEnd w:id="481"/>
      <w:r w:rsidR="00C9279A">
        <w:rPr>
          <w:rStyle w:val="CommentReference"/>
          <w:rFonts w:cs="Mangal"/>
          <w:lang w:val="en-US"/>
        </w:rPr>
        <w:commentReference w:id="481"/>
      </w:r>
      <w:r>
        <w:rPr>
          <w:rFonts w:cs="Times New Roman"/>
          <w:color w:val="00000A"/>
          <w:lang w:val="en-US"/>
        </w:rPr>
        <w:t xml:space="preserve"> Phenotypic selection differentials, providing estimates of the </w:t>
      </w:r>
      <w:del w:id="482" w:author="Johan Ehrlén" w:date="2018-11-28T13:38:00Z">
        <w:r w:rsidDel="00A34D97">
          <w:rPr>
            <w:rFonts w:cs="Times New Roman"/>
            <w:color w:val="00000A"/>
            <w:lang w:val="en-US"/>
          </w:rPr>
          <w:delText xml:space="preserve">combined </w:delText>
        </w:r>
      </w:del>
      <w:ins w:id="483" w:author="Johan Ehrlén" w:date="2018-11-28T13:38:00Z">
        <w:r w:rsidR="00A34D97">
          <w:rPr>
            <w:rFonts w:cs="Times New Roman"/>
            <w:color w:val="00000A"/>
            <w:lang w:val="en-US"/>
          </w:rPr>
          <w:t>combin</w:t>
        </w:r>
        <w:r w:rsidR="00A34D97">
          <w:rPr>
            <w:rFonts w:cs="Times New Roman"/>
            <w:color w:val="00000A"/>
            <w:lang w:val="en-US"/>
          </w:rPr>
          <w:t>ation of</w:t>
        </w:r>
        <w:r w:rsidR="00A34D97">
          <w:rPr>
            <w:rFonts w:cs="Times New Roman"/>
            <w:color w:val="00000A"/>
            <w:lang w:val="en-US"/>
          </w:rPr>
          <w:t xml:space="preserve"> </w:t>
        </w:r>
      </w:ins>
      <w:r>
        <w:rPr>
          <w:rFonts w:cs="Times New Roman"/>
          <w:color w:val="00000A"/>
          <w:lang w:val="en-US"/>
        </w:rPr>
        <w:t>direct</w:t>
      </w:r>
      <w:ins w:id="484" w:author="Johan Ehrlén" w:date="2018-11-28T13:39:00Z">
        <w:r w:rsidR="00A34D97">
          <w:rPr>
            <w:rFonts w:cs="Times New Roman"/>
            <w:color w:val="00000A"/>
            <w:lang w:val="en-US"/>
          </w:rPr>
          <w:t xml:space="preserve"> selection</w:t>
        </w:r>
      </w:ins>
      <w:ins w:id="485" w:author="Johan Ehrlén" w:date="2018-11-28T13:37:00Z">
        <w:r w:rsidR="00A34D97">
          <w:rPr>
            <w:rFonts w:cs="Times New Roman"/>
            <w:color w:val="00000A"/>
            <w:lang w:val="en-US"/>
          </w:rPr>
          <w:t>,</w:t>
        </w:r>
      </w:ins>
      <w:r>
        <w:rPr>
          <w:rFonts w:cs="Times New Roman"/>
          <w:color w:val="00000A"/>
          <w:lang w:val="en-US"/>
        </w:rPr>
        <w:t xml:space="preserve"> and indirect </w:t>
      </w:r>
      <w:del w:id="486" w:author="Johan Ehrlén" w:date="2018-11-28T13:37:00Z">
        <w:r w:rsidDel="00A34D97">
          <w:rPr>
            <w:rFonts w:cs="Times New Roman"/>
            <w:color w:val="00000A"/>
            <w:lang w:val="en-US"/>
          </w:rPr>
          <w:delText xml:space="preserve">(i.e. total) </w:delText>
        </w:r>
      </w:del>
      <w:r>
        <w:rPr>
          <w:rFonts w:cs="Times New Roman"/>
          <w:color w:val="00000A"/>
          <w:lang w:val="en-US"/>
        </w:rPr>
        <w:t xml:space="preserve">selection mediated through correlated characters on a trait, were calculated for each year using univariate regressions of relative fitness on standardized FFD and number of </w:t>
      </w:r>
      <w:r>
        <w:rPr>
          <w:rFonts w:cs="Times New Roman"/>
          <w:color w:val="00000A"/>
          <w:lang w:val="en-US"/>
        </w:rPr>
        <w:lastRenderedPageBreak/>
        <w:t xml:space="preserve">flowers (Lande &amp; Arnold </w:t>
      </w:r>
      <w:r>
        <w:rPr>
          <w:lang w:val="en-US"/>
        </w:rPr>
        <w:t>1983).</w:t>
      </w:r>
      <w:r>
        <w:rPr>
          <w:rFonts w:cs="Times New Roman"/>
          <w:color w:val="00000A"/>
          <w:lang w:val="en-US"/>
        </w:rPr>
        <w:t xml:space="preserve"> </w:t>
      </w:r>
      <w:r>
        <w:rPr>
          <w:rFonts w:eastAsia="TimesNRMT" w:cs="Times New Roman"/>
          <w:color w:val="00000A"/>
          <w:lang w:val="en-US"/>
        </w:rPr>
        <w:t xml:space="preserve">Phenotypic selection </w:t>
      </w:r>
      <w:r>
        <w:rPr>
          <w:lang w:val="en-US"/>
        </w:rPr>
        <w:t>gradients,</w:t>
      </w:r>
      <w:r>
        <w:rPr>
          <w:rFonts w:eastAsia="TimesNRMT" w:cs="Times New Roman"/>
          <w:color w:val="00000A"/>
          <w:lang w:val="en-US"/>
        </w:rPr>
        <w:t xml:space="preserve"> providing estimates of direct selection on a trait, </w:t>
      </w:r>
      <w:r>
        <w:rPr>
          <w:lang w:val="en-US"/>
        </w:rPr>
        <w:t xml:space="preserve">were calculated for each year using multiple linear regressions of relative fitness on standardized FFD and number of flowers. We included the number of flowers </w:t>
      </w:r>
      <w:r>
        <w:rPr>
          <w:rFonts w:cs="Times New Roman"/>
          <w:color w:val="00000A"/>
          <w:lang w:val="en-US"/>
        </w:rPr>
        <w:t xml:space="preserve">as a measure of resource state in these analyses in order to reduce bias due to environmentally induced covariance between FFD and fitness (Rausher </w:t>
      </w:r>
      <w:r>
        <w:rPr>
          <w:lang w:val="en-US"/>
        </w:rPr>
        <w:t>1992).</w:t>
      </w:r>
      <w:r>
        <w:rPr>
          <w:rFonts w:cs="Times New Roman"/>
          <w:color w:val="00000A"/>
          <w:lang w:val="en-US"/>
        </w:rPr>
        <w:t xml:space="preserve"> In addition to directional (linear) selection, we also assessed non-linear (quadratic and correlational) selection (Lande &amp; Arnold 1983; Arnold </w:t>
      </w:r>
      <w:r>
        <w:rPr>
          <w:lang w:val="en-US"/>
        </w:rPr>
        <w:t>1986)</w:t>
      </w:r>
      <w:r>
        <w:rPr>
          <w:rFonts w:eastAsia="TimesNRMT" w:cs="Times New Roman"/>
          <w:color w:val="00000A"/>
          <w:lang w:val="en-US"/>
        </w:rPr>
        <w:t>. N</w:t>
      </w:r>
      <w:r>
        <w:rPr>
          <w:rFonts w:cs="Times New Roman"/>
          <w:color w:val="00000A"/>
          <w:lang w:val="en-US"/>
        </w:rPr>
        <w:t xml:space="preserve">on-linear (quadratic and correlational) selection was estimated by examining the effect of quadratic and interaction terms in a model including also the linear terms. Quadratic regression coefficients and their standard errors were doubled (Stinchcombe </w:t>
      </w:r>
      <w:r>
        <w:rPr>
          <w:rFonts w:cs="Times New Roman"/>
          <w:i/>
          <w:iCs/>
          <w:color w:val="00000A"/>
          <w:lang w:val="en-US"/>
        </w:rPr>
        <w:t>et al.</w:t>
      </w:r>
      <w:r>
        <w:rPr>
          <w:rFonts w:cs="Times New Roman"/>
          <w:color w:val="00000A"/>
          <w:lang w:val="en-US"/>
        </w:rPr>
        <w:t xml:space="preserve"> 2008). We checked for a trend across years in direct selection on flowering time by performing </w:t>
      </w:r>
      <w:del w:id="487" w:author="Johan Ehrlén" w:date="2018-11-28T13:39:00Z">
        <w:r w:rsidDel="00A34D97">
          <w:rPr>
            <w:rFonts w:cs="Times New Roman"/>
            <w:color w:val="00000A"/>
            <w:lang w:val="en-US"/>
          </w:rPr>
          <w:delText>an</w:delText>
        </w:r>
      </w:del>
      <w:ins w:id="488" w:author="Johan Ehrlén" w:date="2018-11-28T13:39:00Z">
        <w:r w:rsidR="00A34D97">
          <w:rPr>
            <w:rFonts w:cs="Times New Roman"/>
            <w:color w:val="00000A"/>
            <w:lang w:val="en-US"/>
          </w:rPr>
          <w:t>a</w:t>
        </w:r>
      </w:ins>
      <w:r>
        <w:rPr>
          <w:rFonts w:cs="Times New Roman"/>
          <w:color w:val="00000A"/>
          <w:lang w:val="en-US"/>
        </w:rPr>
        <w:t xml:space="preserve"> univariate linear regression of selection gradients for FFD against year. </w:t>
      </w:r>
      <w:commentRangeStart w:id="489"/>
      <w:r>
        <w:rPr>
          <w:rFonts w:cs="Times New Roman"/>
          <w:color w:val="00000A"/>
          <w:lang w:val="en-US"/>
        </w:rPr>
        <w:t>To assess how much of the variation in total selection was explained by year, we subtracted the R</w:t>
      </w:r>
      <w:r>
        <w:rPr>
          <w:rFonts w:cs="Times New Roman"/>
          <w:color w:val="00000A"/>
          <w:vertAlign w:val="superscript"/>
          <w:lang w:val="en-US"/>
        </w:rPr>
        <w:t>2</w:t>
      </w:r>
      <w:r>
        <w:rPr>
          <w:rFonts w:cs="Times New Roman"/>
          <w:color w:val="00000A"/>
          <w:lang w:val="en-US"/>
        </w:rPr>
        <w:t xml:space="preserve"> from a phenotypic selection model including only FFD from the R</w:t>
      </w:r>
      <w:r>
        <w:rPr>
          <w:rFonts w:cs="Times New Roman"/>
          <w:color w:val="00000A"/>
          <w:vertAlign w:val="superscript"/>
          <w:lang w:val="en-US"/>
        </w:rPr>
        <w:t>2</w:t>
      </w:r>
      <w:r>
        <w:rPr>
          <w:rFonts w:cs="Times New Roman"/>
          <w:color w:val="00000A"/>
          <w:lang w:val="en-US"/>
        </w:rPr>
        <w:t xml:space="preserve"> from a phenotypic selection model including also the interaction FFD:year as a factor. To assess how much of the variation in direct selection was explained by year, we subtracted the R</w:t>
      </w:r>
      <w:r>
        <w:rPr>
          <w:rFonts w:cs="Times New Roman"/>
          <w:color w:val="00000A"/>
          <w:vertAlign w:val="superscript"/>
          <w:lang w:val="en-US"/>
        </w:rPr>
        <w:t>2</w:t>
      </w:r>
      <w:r>
        <w:rPr>
          <w:rFonts w:cs="Times New Roman"/>
          <w:color w:val="00000A"/>
          <w:lang w:val="en-US"/>
        </w:rPr>
        <w:t xml:space="preserve"> from a phenotypic selection model including only FFD and number of flowers from the R</w:t>
      </w:r>
      <w:r>
        <w:rPr>
          <w:rFonts w:cs="Times New Roman"/>
          <w:color w:val="00000A"/>
          <w:vertAlign w:val="superscript"/>
          <w:lang w:val="en-US"/>
        </w:rPr>
        <w:t>2</w:t>
      </w:r>
      <w:r>
        <w:rPr>
          <w:rFonts w:cs="Times New Roman"/>
          <w:color w:val="00000A"/>
          <w:lang w:val="en-US"/>
        </w:rPr>
        <w:t xml:space="preserve"> from a phenotypic selection model including also the interaction FFD:year as a factor.</w:t>
      </w:r>
      <w:commentRangeEnd w:id="489"/>
      <w:r>
        <w:rPr>
          <w:rStyle w:val="CommentReference"/>
          <w:rFonts w:cs="Mangal"/>
          <w:lang w:val="en-US"/>
        </w:rPr>
        <w:commentReference w:id="489"/>
      </w:r>
    </w:p>
    <w:p w14:paraId="36F4DF53" w14:textId="77777777" w:rsidR="000F0B93" w:rsidRDefault="00796E6E">
      <w:pPr>
        <w:pStyle w:val="Standard"/>
        <w:spacing w:line="480" w:lineRule="auto"/>
      </w:pPr>
      <w:r>
        <w:rPr>
          <w:rFonts w:cs="Times New Roman"/>
          <w:color w:val="00000A"/>
          <w:lang w:val="en-US"/>
        </w:rPr>
        <w:tab/>
      </w:r>
      <w:commentRangeStart w:id="490"/>
      <w:r>
        <w:rPr>
          <w:rFonts w:cs="Times New Roman"/>
          <w:color w:val="00000A"/>
          <w:lang w:val="en-US"/>
        </w:rPr>
        <w:t>Among-year differences in total and direct phenotypic linear selection on flowering time were evaluated using phenotypic selection models including also the interaction between standardized first flowering date and year. The main effect of year was not included as fitness was relativized within years prior to analysis. P</w:t>
      </w:r>
      <w:r>
        <w:rPr>
          <w:rFonts w:cs="Times New Roman"/>
          <w:lang w:val="en-US"/>
        </w:rPr>
        <w:t>lant individual was included as a random effect.</w:t>
      </w:r>
      <w:commentRangeEnd w:id="490"/>
      <w:r w:rsidR="00A51DEF">
        <w:rPr>
          <w:rStyle w:val="CommentReference"/>
          <w:rFonts w:cs="Mangal"/>
          <w:lang w:val="en-US"/>
        </w:rPr>
        <w:commentReference w:id="490"/>
      </w:r>
    </w:p>
    <w:p w14:paraId="6B284A97" w14:textId="77777777" w:rsidR="000F0B93" w:rsidRDefault="00796E6E">
      <w:pPr>
        <w:pStyle w:val="Standard"/>
        <w:tabs>
          <w:tab w:val="left" w:pos="857"/>
        </w:tabs>
        <w:spacing w:line="480" w:lineRule="auto"/>
      </w:pPr>
      <w:r>
        <w:rPr>
          <w:rFonts w:cs="Times New Roman"/>
          <w:color w:val="00000A"/>
          <w:lang w:val="en-US"/>
        </w:rPr>
        <w:tab/>
      </w:r>
      <w:commentRangeStart w:id="491"/>
      <w:r>
        <w:rPr>
          <w:rFonts w:cs="Times New Roman"/>
          <w:color w:val="00000A"/>
          <w:lang w:val="en-US"/>
        </w:rPr>
        <w:t xml:space="preserve">To examine if variation in </w:t>
      </w:r>
      <w:commentRangeStart w:id="492"/>
      <w:r>
        <w:rPr>
          <w:rFonts w:cs="Times New Roman"/>
          <w:color w:val="00000A"/>
          <w:lang w:val="en-US"/>
        </w:rPr>
        <w:t>total</w:t>
      </w:r>
      <w:commentRangeEnd w:id="492"/>
      <w:r>
        <w:commentReference w:id="492"/>
      </w:r>
      <w:r>
        <w:rPr>
          <w:rFonts w:cs="Times New Roman"/>
          <w:color w:val="00000A"/>
          <w:lang w:val="en-US"/>
        </w:rPr>
        <w:t xml:space="preserve"> phenotypic selection among years was related to climatic conditions during spring, we</w:t>
      </w:r>
      <w:r>
        <w:rPr>
          <w:rFonts w:cs="Times New Roman"/>
          <w:lang w:val="en-US"/>
        </w:rPr>
        <w:t xml:space="preserve"> performed three phenotypic selection models, including the interactions between standardized FFD and (1) climatic variables, (2) mean FFD, or (3) </w:t>
      </w:r>
      <w:r>
        <w:rPr>
          <w:rFonts w:cs="Times New Roman"/>
          <w:lang w:val="en-US"/>
        </w:rPr>
        <w:lastRenderedPageBreak/>
        <w:t xml:space="preserve">duration of the flowering season. </w:t>
      </w:r>
      <w:r>
        <w:rPr>
          <w:rFonts w:cs="Times New Roman"/>
          <w:color w:val="00000A"/>
          <w:lang w:val="en-US"/>
        </w:rPr>
        <w:t>The main effects of these variables were not included as fitness was relativized within years prior to analysis. P</w:t>
      </w:r>
      <w:r>
        <w:rPr>
          <w:rFonts w:cs="Times New Roman"/>
          <w:lang w:val="en-US"/>
        </w:rPr>
        <w:t>lant individual was included as a random effect</w:t>
      </w:r>
      <w:r>
        <w:rPr>
          <w:rFonts w:cs="Times New Roman"/>
          <w:color w:val="00000A"/>
          <w:lang w:val="en-US"/>
        </w:rPr>
        <w:t xml:space="preserve">. </w:t>
      </w:r>
      <w:r>
        <w:rPr>
          <w:rFonts w:cs="Times New Roman"/>
          <w:lang w:val="en-US"/>
        </w:rPr>
        <w:t xml:space="preserve">For the effects of climate, we performed model selection and model averaging as explained above, using the interactions between standardized first flowering date and each of the 17 climatic variables. </w:t>
      </w:r>
      <w:commentRangeEnd w:id="491"/>
      <w:r w:rsidR="00A51DEF">
        <w:rPr>
          <w:rStyle w:val="CommentReference"/>
          <w:rFonts w:cs="Mangal"/>
          <w:lang w:val="en-US"/>
        </w:rPr>
        <w:commentReference w:id="491"/>
      </w:r>
      <w:commentRangeStart w:id="493"/>
      <w:r>
        <w:rPr>
          <w:rFonts w:cs="Times New Roman"/>
          <w:lang w:val="en-US"/>
        </w:rPr>
        <w:t>Interaction terms that had a significant effect in the averaged model were then used in the phenotypic selection model.</w:t>
      </w:r>
      <w:commentRangeEnd w:id="493"/>
      <w:r>
        <w:commentReference w:id="493"/>
      </w:r>
      <w:r>
        <w:commentReference w:id="494"/>
      </w:r>
      <w:r>
        <w:t xml:space="preserve"> </w:t>
      </w:r>
      <w:r>
        <w:rPr>
          <w:rFonts w:cs="Times New Roman"/>
          <w:color w:val="00000A"/>
          <w:lang w:val="en-US"/>
        </w:rPr>
        <w:t xml:space="preserve">To examine if variation in direct phenotypic selection among years was related to conditions during spring, we repeated the same procedure with models where </w:t>
      </w:r>
      <w:r>
        <w:rPr>
          <w:rFonts w:cs="Times New Roman"/>
          <w:lang w:val="en-US"/>
        </w:rPr>
        <w:t>standardized n</w:t>
      </w:r>
      <w:r>
        <w:rPr>
          <w:rFonts w:cs="Times New Roman"/>
          <w:color w:val="00000A"/>
          <w:lang w:val="en-US"/>
        </w:rPr>
        <w:t>umber of flowers was included as a measure of resource state.</w:t>
      </w:r>
    </w:p>
    <w:p w14:paraId="03C28216" w14:textId="77777777" w:rsidR="000F0B93" w:rsidRDefault="00796E6E">
      <w:pPr>
        <w:pStyle w:val="Standard"/>
      </w:pPr>
      <w:r>
        <w:rPr>
          <w:rFonts w:cs="Times New Roman"/>
          <w:color w:val="00000A"/>
          <w:lang w:val="en-US"/>
        </w:rPr>
        <w:tab/>
        <w:t>All statistical analyses were carried out in R version 3.5.1 (R Core Team 2018)</w:t>
      </w:r>
      <w:r>
        <w:rPr>
          <w:lang w:val="en-US"/>
        </w:rPr>
        <w:t>.</w:t>
      </w:r>
    </w:p>
    <w:p w14:paraId="580549F3" w14:textId="77777777" w:rsidR="000F0B93" w:rsidRDefault="000F0B93">
      <w:pPr>
        <w:pStyle w:val="Standard"/>
        <w:spacing w:line="480" w:lineRule="auto"/>
        <w:rPr>
          <w:lang w:val="en-US"/>
        </w:rPr>
      </w:pPr>
    </w:p>
    <w:p w14:paraId="5DF2E5D0" w14:textId="77777777" w:rsidR="000F0B93" w:rsidRDefault="00796E6E">
      <w:pPr>
        <w:pStyle w:val="Standard"/>
        <w:spacing w:line="480" w:lineRule="auto"/>
      </w:pPr>
      <w:r>
        <w:rPr>
          <w:rFonts w:cs="Times New Roman"/>
          <w:lang w:val="en-US"/>
        </w:rPr>
        <w:t>RESULTS</w:t>
      </w:r>
    </w:p>
    <w:p w14:paraId="4A67440A" w14:textId="0C185831" w:rsidR="000F0B93" w:rsidRDefault="00796E6E">
      <w:pPr>
        <w:pStyle w:val="Standard"/>
        <w:spacing w:line="480" w:lineRule="auto"/>
      </w:pPr>
      <w:del w:id="495" w:author="Johan Ehrlén" w:date="2018-11-28T13:42:00Z">
        <w:r w:rsidDel="00123407">
          <w:rPr>
            <w:rFonts w:cs="Times New Roman"/>
            <w:lang w:val="en-US"/>
          </w:rPr>
          <w:delText>We found</w:delText>
        </w:r>
      </w:del>
      <w:ins w:id="496" w:author="Johan Ehrlén" w:date="2018-11-28T13:42:00Z">
        <w:r w:rsidR="00123407">
          <w:rPr>
            <w:rFonts w:cs="Times New Roman"/>
            <w:lang w:val="en-US"/>
          </w:rPr>
          <w:t>There was</w:t>
        </w:r>
      </w:ins>
      <w:r>
        <w:rPr>
          <w:rFonts w:cs="Times New Roman"/>
          <w:lang w:val="en-US"/>
        </w:rPr>
        <w:t xml:space="preserve"> considerable variation in climate </w:t>
      </w:r>
      <w:del w:id="497" w:author="Johan Ehrlén" w:date="2018-11-28T13:43:00Z">
        <w:r w:rsidDel="00123407">
          <w:rPr>
            <w:rFonts w:cs="Times New Roman"/>
            <w:lang w:val="en-US"/>
          </w:rPr>
          <w:delText>among the 22 study years and</w:delText>
        </w:r>
      </w:del>
      <w:ins w:id="498" w:author="Johan Ehrlén" w:date="2018-11-28T13:43:00Z">
        <w:r w:rsidR="00123407">
          <w:rPr>
            <w:rFonts w:cs="Times New Roman"/>
            <w:lang w:val="en-US"/>
          </w:rPr>
          <w:t>in the study area</w:t>
        </w:r>
      </w:ins>
      <w:r>
        <w:rPr>
          <w:rFonts w:cs="Times New Roman"/>
          <w:lang w:val="en-US"/>
        </w:rPr>
        <w:t xml:space="preserve"> during the period 1961-2017 </w:t>
      </w:r>
      <w:r>
        <w:rPr>
          <w:rFonts w:eastAsia="Adobe Garamond Pro" w:cs="Times New Roman"/>
          <w:color w:val="000000"/>
          <w:lang w:val="en-US"/>
        </w:rPr>
        <w:t>(Fig. 1, Figs. S1-S4)</w:t>
      </w:r>
      <w:r>
        <w:rPr>
          <w:rFonts w:cs="Times New Roman"/>
          <w:lang w:val="en-US"/>
        </w:rPr>
        <w:t xml:space="preserve">. </w:t>
      </w:r>
      <w:del w:id="499" w:author="Johan Ehrlén" w:date="2018-11-28T13:44:00Z">
        <w:r w:rsidDel="00123407">
          <w:rPr>
            <w:rFonts w:cs="Times New Roman"/>
            <w:lang w:val="en-US"/>
          </w:rPr>
          <w:delText xml:space="preserve">There were no significant trends across years in climatic variables for the 22 study years, but we found trends of increase </w:delText>
        </w:r>
      </w:del>
      <w:del w:id="500" w:author="Johan Ehrlén" w:date="2018-11-28T13:45:00Z">
        <w:r w:rsidDel="00123407">
          <w:rPr>
            <w:rFonts w:cs="Times New Roman"/>
            <w:lang w:val="en-US"/>
          </w:rPr>
          <w:delText xml:space="preserve">in </w:delText>
        </w:r>
      </w:del>
      <w:del w:id="501" w:author="Johan Ehrlén" w:date="2018-11-28T13:43:00Z">
        <w:r w:rsidDel="00123407">
          <w:rPr>
            <w:rFonts w:cs="Times New Roman"/>
            <w:lang w:val="en-US"/>
          </w:rPr>
          <w:delText>minimum</w:delText>
        </w:r>
      </w:del>
      <w:ins w:id="502" w:author="Johan Ehrlén" w:date="2018-11-28T13:43:00Z">
        <w:r w:rsidR="00123407">
          <w:rPr>
            <w:rFonts w:cs="Times New Roman"/>
            <w:lang w:val="en-US"/>
          </w:rPr>
          <w:t>M</w:t>
        </w:r>
        <w:r w:rsidR="00123407">
          <w:rPr>
            <w:rFonts w:cs="Times New Roman"/>
            <w:lang w:val="en-US"/>
          </w:rPr>
          <w:t>inimum</w:t>
        </w:r>
      </w:ins>
      <w:r>
        <w:rPr>
          <w:rFonts w:cs="Times New Roman"/>
          <w:lang w:val="en-US"/>
        </w:rPr>
        <w:t xml:space="preserve">, mean and maximum daily temperature </w:t>
      </w:r>
      <w:ins w:id="503" w:author="Johan Ehrlén" w:date="2018-11-28T13:43:00Z">
        <w:r w:rsidR="00123407">
          <w:rPr>
            <w:rFonts w:cs="Times New Roman"/>
            <w:lang w:val="en-US"/>
          </w:rPr>
          <w:t xml:space="preserve">increased </w:t>
        </w:r>
      </w:ins>
      <w:ins w:id="504" w:author="Johan Ehrlén" w:date="2018-11-28T13:45:00Z">
        <w:r w:rsidR="00E450B4">
          <w:rPr>
            <w:rFonts w:cs="Times New Roman"/>
            <w:lang w:val="en-US"/>
          </w:rPr>
          <w:t xml:space="preserve">significantly </w:t>
        </w:r>
      </w:ins>
      <w:r>
        <w:rPr>
          <w:rFonts w:cs="Times New Roman"/>
          <w:lang w:val="en-US"/>
        </w:rPr>
        <w:t>during the period 1961-2017</w:t>
      </w:r>
      <w:ins w:id="505" w:author="Johan Ehrlén" w:date="2018-11-28T13:44:00Z">
        <w:r w:rsidR="00123407">
          <w:rPr>
            <w:rFonts w:cs="Times New Roman"/>
            <w:lang w:val="en-US"/>
          </w:rPr>
          <w:t>, but trends were</w:t>
        </w:r>
      </w:ins>
      <w:r>
        <w:rPr>
          <w:rFonts w:cs="Times New Roman"/>
          <w:lang w:val="en-US"/>
        </w:rPr>
        <w:t xml:space="preserve"> </w:t>
      </w:r>
      <w:ins w:id="506" w:author="Johan Ehrlén" w:date="2018-11-28T13:44:00Z">
        <w:r w:rsidR="00123407">
          <w:rPr>
            <w:rFonts w:cs="Times New Roman"/>
            <w:lang w:val="en-US"/>
          </w:rPr>
          <w:t>no</w:t>
        </w:r>
        <w:r w:rsidR="00123407">
          <w:rPr>
            <w:rFonts w:cs="Times New Roman"/>
            <w:lang w:val="en-US"/>
          </w:rPr>
          <w:t>t</w:t>
        </w:r>
        <w:r w:rsidR="00123407">
          <w:rPr>
            <w:rFonts w:cs="Times New Roman"/>
            <w:lang w:val="en-US"/>
          </w:rPr>
          <w:t xml:space="preserve"> significant </w:t>
        </w:r>
        <w:r w:rsidR="00123407">
          <w:rPr>
            <w:rFonts w:cs="Times New Roman"/>
            <w:lang w:val="en-US"/>
          </w:rPr>
          <w:t>over</w:t>
        </w:r>
        <w:r w:rsidR="00123407">
          <w:rPr>
            <w:rFonts w:cs="Times New Roman"/>
            <w:lang w:val="en-US"/>
          </w:rPr>
          <w:t xml:space="preserve"> the 22 study years</w:t>
        </w:r>
        <w:r w:rsidR="00123407">
          <w:rPr>
            <w:rFonts w:cs="Times New Roman"/>
            <w:lang w:val="en-US"/>
          </w:rPr>
          <w:t xml:space="preserve"> </w:t>
        </w:r>
      </w:ins>
      <w:r>
        <w:rPr>
          <w:rFonts w:cs="Times New Roman"/>
          <w:lang w:val="en-US"/>
        </w:rPr>
        <w:t>(Table S1, Figs. S1-S3).</w:t>
      </w:r>
    </w:p>
    <w:p w14:paraId="76AA078D" w14:textId="35223749" w:rsidR="000F0B93" w:rsidRDefault="00796E6E">
      <w:pPr>
        <w:pStyle w:val="Standard"/>
        <w:spacing w:line="480" w:lineRule="auto"/>
        <w:ind w:firstLine="709"/>
      </w:pPr>
      <w:r>
        <w:rPr>
          <w:rFonts w:cs="Times New Roman"/>
          <w:lang w:val="en-US"/>
        </w:rPr>
        <w:t xml:space="preserve">Mean </w:t>
      </w:r>
      <w:del w:id="507" w:author="Johan Ehrlén" w:date="2018-11-28T14:03:00Z">
        <w:r w:rsidDel="00F227E2">
          <w:rPr>
            <w:rFonts w:cs="Times New Roman"/>
            <w:lang w:val="en-US"/>
          </w:rPr>
          <w:delText>first flowering date</w:delText>
        </w:r>
      </w:del>
      <w:ins w:id="508" w:author="Johan Ehrlén" w:date="2018-11-28T14:03:00Z">
        <w:r w:rsidR="00F227E2">
          <w:rPr>
            <w:rFonts w:cs="Times New Roman"/>
            <w:lang w:val="en-US"/>
          </w:rPr>
          <w:t>FFD</w:t>
        </w:r>
      </w:ins>
      <w:r>
        <w:rPr>
          <w:rFonts w:cs="Times New Roman"/>
          <w:lang w:val="en-US"/>
        </w:rPr>
        <w:t xml:space="preserve"> ranged from 48.0 to 71.6 days (mean = 58.1) </w:t>
      </w:r>
      <w:del w:id="509" w:author="Johan Ehrlén" w:date="2018-11-28T13:45:00Z">
        <w:r w:rsidDel="00E450B4">
          <w:rPr>
            <w:rFonts w:cs="Times New Roman"/>
            <w:lang w:val="en-US"/>
          </w:rPr>
          <w:delText xml:space="preserve">from </w:delText>
        </w:r>
      </w:del>
      <w:ins w:id="510" w:author="Johan Ehrlén" w:date="2018-11-28T13:45:00Z">
        <w:r w:rsidR="00E450B4">
          <w:rPr>
            <w:rFonts w:cs="Times New Roman"/>
            <w:lang w:val="en-US"/>
          </w:rPr>
          <w:t>after</w:t>
        </w:r>
        <w:r w:rsidR="00E450B4">
          <w:rPr>
            <w:rFonts w:cs="Times New Roman"/>
            <w:lang w:val="en-US"/>
          </w:rPr>
          <w:t xml:space="preserve"> </w:t>
        </w:r>
      </w:ins>
      <w:r>
        <w:rPr>
          <w:rFonts w:cs="Times New Roman"/>
          <w:lang w:val="en-US"/>
        </w:rPr>
        <w:t xml:space="preserve">the vernal equinox. Differences among years explained 59% of the variation in </w:t>
      </w:r>
      <w:del w:id="511" w:author="Johan Ehrlén" w:date="2018-11-28T14:03:00Z">
        <w:r w:rsidDel="00F227E2">
          <w:rPr>
            <w:rFonts w:cs="Times New Roman"/>
            <w:lang w:val="en-US"/>
          </w:rPr>
          <w:delText>first flowering dates of individual plants</w:delText>
        </w:r>
      </w:del>
      <w:ins w:id="512" w:author="Johan Ehrlén" w:date="2018-11-28T14:03:00Z">
        <w:r w:rsidR="00F227E2">
          <w:rPr>
            <w:rFonts w:cs="Times New Roman"/>
            <w:lang w:val="en-US"/>
          </w:rPr>
          <w:t>FFD</w:t>
        </w:r>
      </w:ins>
      <w:r>
        <w:rPr>
          <w:rFonts w:cs="Times New Roman"/>
          <w:lang w:val="en-US"/>
        </w:rPr>
        <w:t>. There was a significant</w:t>
      </w:r>
      <w:r>
        <w:rPr>
          <w:rFonts w:eastAsia="Adobe Garamond Pro" w:cs="Times New Roman"/>
          <w:color w:val="000000"/>
          <w:lang w:val="en-US"/>
        </w:rPr>
        <w:t xml:space="preserve"> linear trend of an earlier mean first flowering date </w:t>
      </w:r>
      <w:del w:id="513" w:author="Johan Ehrlén" w:date="2018-11-28T13:52:00Z">
        <w:r w:rsidDel="00BD497B">
          <w:rPr>
            <w:rFonts w:eastAsia="Adobe Garamond Pro" w:cs="Times New Roman"/>
            <w:color w:val="000000"/>
            <w:lang w:val="en-US"/>
          </w:rPr>
          <w:delText>across years</w:delText>
        </w:r>
      </w:del>
      <w:ins w:id="514" w:author="Johan Ehrlén" w:date="2018-11-28T13:52:00Z">
        <w:r w:rsidR="00BD497B">
          <w:rPr>
            <w:rFonts w:eastAsia="Adobe Garamond Pro" w:cs="Times New Roman"/>
            <w:color w:val="000000"/>
            <w:lang w:val="en-US"/>
          </w:rPr>
          <w:t>over the study period</w:t>
        </w:r>
      </w:ins>
      <w:r>
        <w:rPr>
          <w:rFonts w:eastAsia="Adobe Garamond Pro" w:cs="Times New Roman"/>
          <w:color w:val="000000"/>
          <w:lang w:val="en-US"/>
        </w:rPr>
        <w:t xml:space="preserve"> (linear regression coefficient = -0.267, t = -2.42, p = 0.025, adjusted R</w:t>
      </w:r>
      <w:r>
        <w:rPr>
          <w:rFonts w:eastAsia="Adobe Garamond Pro" w:cs="Times New Roman"/>
          <w:color w:val="000000"/>
          <w:vertAlign w:val="superscript"/>
          <w:lang w:val="en-US"/>
        </w:rPr>
        <w:t>2</w:t>
      </w:r>
      <w:r>
        <w:rPr>
          <w:rFonts w:eastAsia="Adobe Garamond Pro" w:cs="Times New Roman"/>
          <w:color w:val="000000"/>
          <w:lang w:val="en-US"/>
        </w:rPr>
        <w:t xml:space="preserve"> = 0.19, Fig. 1B). </w:t>
      </w:r>
      <w:ins w:id="515" w:author="Johan Ehrlén" w:date="2018-11-28T13:54:00Z">
        <w:r w:rsidR="00BD497B">
          <w:rPr>
            <w:rFonts w:eastAsia="Adobe Garamond Pro" w:cs="Times New Roman"/>
            <w:color w:val="000000"/>
            <w:lang w:val="en-US"/>
          </w:rPr>
          <w:t>Differences in c</w:t>
        </w:r>
      </w:ins>
      <w:commentRangeStart w:id="516"/>
      <w:del w:id="517" w:author="Johan Ehrlén" w:date="2018-11-28T13:54:00Z">
        <w:r w:rsidDel="00BD497B">
          <w:rPr>
            <w:rFonts w:cs="Times New Roman"/>
            <w:lang w:val="en-US"/>
          </w:rPr>
          <w:delText>C</w:delText>
        </w:r>
      </w:del>
      <w:r>
        <w:rPr>
          <w:rFonts w:cs="Times New Roman"/>
          <w:lang w:val="en-US"/>
        </w:rPr>
        <w:t xml:space="preserve">limate </w:t>
      </w:r>
      <w:ins w:id="518" w:author="Johan Ehrlén" w:date="2018-11-28T13:54:00Z">
        <w:r w:rsidR="00BD497B">
          <w:rPr>
            <w:rFonts w:cs="Times New Roman"/>
            <w:lang w:val="en-US"/>
          </w:rPr>
          <w:t xml:space="preserve">among years </w:t>
        </w:r>
      </w:ins>
      <w:r>
        <w:rPr>
          <w:rFonts w:cs="Times New Roman"/>
          <w:lang w:val="en-US"/>
        </w:rPr>
        <w:t xml:space="preserve">explained a large part </w:t>
      </w:r>
      <w:del w:id="519" w:author="Johan Ehrlén" w:date="2018-11-28T13:55:00Z">
        <w:r w:rsidDel="00BD497B">
          <w:rPr>
            <w:rFonts w:cs="Times New Roman"/>
            <w:lang w:val="en-US"/>
          </w:rPr>
          <w:delText xml:space="preserve">(58%) </w:delText>
        </w:r>
      </w:del>
      <w:r>
        <w:rPr>
          <w:rFonts w:cs="Times New Roman"/>
          <w:lang w:val="en-US"/>
        </w:rPr>
        <w:t xml:space="preserve">of the variation in </w:t>
      </w:r>
      <w:del w:id="520" w:author="Johan Ehrlén" w:date="2018-11-28T14:04:00Z">
        <w:r w:rsidDel="00F227E2">
          <w:rPr>
            <w:rFonts w:cs="Times New Roman"/>
            <w:lang w:val="en-US"/>
          </w:rPr>
          <w:delText>first flowering date</w:delText>
        </w:r>
        <w:commentRangeEnd w:id="516"/>
        <w:r w:rsidDel="00F227E2">
          <w:commentReference w:id="516"/>
        </w:r>
      </w:del>
      <w:ins w:id="521" w:author="Johan Ehrlén" w:date="2018-11-28T14:04:00Z">
        <w:r w:rsidR="00F227E2">
          <w:rPr>
            <w:rFonts w:cs="Times New Roman"/>
            <w:lang w:val="en-US"/>
          </w:rPr>
          <w:t>FFD</w:t>
        </w:r>
      </w:ins>
      <w:r>
        <w:rPr>
          <w:rFonts w:cs="Times New Roman"/>
          <w:lang w:val="en-US"/>
        </w:rPr>
        <w:t xml:space="preserve">, flowering occurring significantly earlier in years with higher </w:t>
      </w:r>
      <w:r>
        <w:rPr>
          <w:rFonts w:cs="Times New Roman"/>
        </w:rPr>
        <w:t>mean</w:t>
      </w:r>
      <w:r>
        <w:rPr>
          <w:rFonts w:cs="Times New Roman"/>
          <w:lang w:val="en-US"/>
        </w:rPr>
        <w:t xml:space="preserve"> temperatures in April and May and higher precipitation in March and April (Table 1A, Fig. 2).  Climate predictors </w:t>
      </w:r>
      <w:del w:id="522" w:author="Johan Ehrlén" w:date="2018-11-28T13:55:00Z">
        <w:r w:rsidDel="00470040">
          <w:rPr>
            <w:rFonts w:cs="Times New Roman"/>
            <w:lang w:val="en-US"/>
          </w:rPr>
          <w:delText xml:space="preserve">also </w:delText>
        </w:r>
      </w:del>
      <w:r>
        <w:rPr>
          <w:rFonts w:cs="Times New Roman"/>
          <w:lang w:val="en-US"/>
        </w:rPr>
        <w:t xml:space="preserve">explained </w:t>
      </w:r>
      <w:del w:id="523" w:author="Johan Ehrlén" w:date="2018-11-28T13:56:00Z">
        <w:r w:rsidDel="00470040">
          <w:rPr>
            <w:rFonts w:cs="Times New Roman"/>
            <w:lang w:val="en-US"/>
          </w:rPr>
          <w:delText>a</w:delText>
        </w:r>
      </w:del>
      <w:del w:id="524" w:author="Johan Ehrlén" w:date="2018-11-28T13:55:00Z">
        <w:r w:rsidDel="00470040">
          <w:rPr>
            <w:rFonts w:cs="Times New Roman"/>
            <w:lang w:val="en-US"/>
          </w:rPr>
          <w:delText xml:space="preserve"> very</w:delText>
        </w:r>
      </w:del>
      <w:del w:id="525" w:author="Johan Ehrlén" w:date="2018-11-28T13:56:00Z">
        <w:r w:rsidDel="00470040">
          <w:rPr>
            <w:rFonts w:cs="Times New Roman"/>
            <w:lang w:val="en-US"/>
          </w:rPr>
          <w:delText xml:space="preserve"> large fraction</w:delText>
        </w:r>
      </w:del>
      <w:ins w:id="526" w:author="Johan Ehrlén" w:date="2018-11-28T13:56:00Z">
        <w:r w:rsidR="00470040">
          <w:rPr>
            <w:rFonts w:cs="Times New Roman"/>
            <w:lang w:val="en-US"/>
          </w:rPr>
          <w:t>most</w:t>
        </w:r>
      </w:ins>
      <w:r>
        <w:rPr>
          <w:rFonts w:cs="Times New Roman"/>
          <w:lang w:val="en-US"/>
        </w:rPr>
        <w:t xml:space="preserve"> of the variation </w:t>
      </w:r>
      <w:ins w:id="527" w:author="Johan Ehrlén" w:date="2018-11-28T13:56:00Z">
        <w:r w:rsidR="00470040">
          <w:rPr>
            <w:rFonts w:cs="Times New Roman"/>
            <w:lang w:val="en-US"/>
          </w:rPr>
          <w:t xml:space="preserve">among years </w:t>
        </w:r>
      </w:ins>
      <w:r>
        <w:rPr>
          <w:rFonts w:cs="Times New Roman"/>
          <w:lang w:val="en-US"/>
        </w:rPr>
        <w:t xml:space="preserve">in the start (72%), mean (76%), end (84%) and duration (57%) of the flowering season (Table 1B and C). Both the start, the mean and the end of the flowering season were earlier in years with higher mean temperatures in April and May (Table 1B, Fig. 3A-B). The </w:t>
      </w:r>
      <w:r>
        <w:rPr>
          <w:rFonts w:cs="Times New Roman"/>
          <w:lang w:val="en-US"/>
        </w:rPr>
        <w:lastRenderedPageBreak/>
        <w:t xml:space="preserve">duration of the flowering season was longer in years with higher mean temperatures in April (Table 1C, Fig. 4). There were no effects of precipitation on the position and duration of the flowering season. </w:t>
      </w:r>
      <w:del w:id="528" w:author="ehrlen" w:date="2018-11-13T18:04:00Z">
        <w:r w:rsidDel="00D506E7">
          <w:rPr>
            <w:rFonts w:cs="Times New Roman"/>
            <w:lang w:val="en-US"/>
          </w:rPr>
          <w:delText xml:space="preserve">These </w:delText>
        </w:r>
      </w:del>
      <w:ins w:id="529" w:author="ehrlen" w:date="2018-11-13T18:04:00Z">
        <w:r w:rsidR="00D506E7">
          <w:rPr>
            <w:rFonts w:cs="Times New Roman"/>
            <w:lang w:val="en-US"/>
          </w:rPr>
          <w:t xml:space="preserve">All these </w:t>
        </w:r>
      </w:ins>
      <w:r>
        <w:rPr>
          <w:rFonts w:cs="Times New Roman"/>
          <w:lang w:val="en-US"/>
        </w:rPr>
        <w:t>effects of climate variables were independent of long-term trends (Table S2).</w:t>
      </w:r>
    </w:p>
    <w:p w14:paraId="73F096D8" w14:textId="1C53DF43" w:rsidR="000F0B93" w:rsidRDefault="00796E6E">
      <w:pPr>
        <w:pStyle w:val="Standard"/>
        <w:spacing w:line="480" w:lineRule="auto"/>
      </w:pPr>
      <w:r>
        <w:rPr>
          <w:rFonts w:cs="Times New Roman"/>
          <w:lang w:val="en-US"/>
        </w:rPr>
        <w:tab/>
        <w:t xml:space="preserve">Mean fitness of individuals ranged from 0.2 to 18.6 (mean = 5.0) intact seeds </w:t>
      </w:r>
      <w:ins w:id="530" w:author="Johan Ehrlén" w:date="2018-11-28T14:00:00Z">
        <w:r w:rsidR="00F227E2">
          <w:rPr>
            <w:rFonts w:cs="Times New Roman"/>
            <w:lang w:val="en-US"/>
          </w:rPr>
          <w:t xml:space="preserve">per flowering individual </w:t>
        </w:r>
      </w:ins>
      <w:r>
        <w:rPr>
          <w:rFonts w:cs="Times New Roman"/>
          <w:lang w:val="en-US"/>
        </w:rPr>
        <w:t>across years</w:t>
      </w:r>
      <w:ins w:id="531" w:author="Johan Ehrlén" w:date="2018-11-28T14:01:00Z">
        <w:r w:rsidR="00F227E2">
          <w:rPr>
            <w:rFonts w:cs="Times New Roman"/>
            <w:lang w:val="en-US"/>
          </w:rPr>
          <w:t>, but t</w:t>
        </w:r>
      </w:ins>
      <w:del w:id="532" w:author="Johan Ehrlén" w:date="2018-11-28T14:01:00Z">
        <w:r w:rsidDel="00F227E2">
          <w:rPr>
            <w:rFonts w:cs="Times New Roman"/>
            <w:lang w:val="en-US"/>
          </w:rPr>
          <w:delText>. T</w:delText>
        </w:r>
      </w:del>
      <w:r>
        <w:rPr>
          <w:rFonts w:cs="Times New Roman"/>
          <w:lang w:val="en-US"/>
        </w:rPr>
        <w:t xml:space="preserve">here was no significant </w:t>
      </w:r>
      <w:del w:id="533" w:author="Johan Ehrlén" w:date="2018-11-28T14:01:00Z">
        <w:r w:rsidDel="00F227E2">
          <w:rPr>
            <w:rFonts w:cs="Times New Roman"/>
            <w:lang w:val="en-US"/>
          </w:rPr>
          <w:delText xml:space="preserve">linear </w:delText>
        </w:r>
      </w:del>
      <w:r>
        <w:rPr>
          <w:rFonts w:cs="Times New Roman"/>
          <w:lang w:val="en-US"/>
        </w:rPr>
        <w:t xml:space="preserve">trend across years </w:t>
      </w:r>
      <w:del w:id="534" w:author="Johan Ehrlén" w:date="2018-11-28T14:01:00Z">
        <w:r w:rsidDel="00F227E2">
          <w:rPr>
            <w:rFonts w:cs="Times New Roman"/>
            <w:lang w:val="en-US"/>
          </w:rPr>
          <w:delText xml:space="preserve">in fitness </w:delText>
        </w:r>
      </w:del>
      <w:r>
        <w:rPr>
          <w:rFonts w:eastAsia="Adobe Garamond Pro" w:cs="Times New Roman"/>
          <w:color w:val="000000"/>
          <w:lang w:val="en-US"/>
        </w:rPr>
        <w:t xml:space="preserve">(Fig. 1C). </w:t>
      </w:r>
      <w:r>
        <w:rPr>
          <w:rFonts w:cs="Times New Roman"/>
          <w:lang w:val="en-US"/>
        </w:rPr>
        <w:t xml:space="preserve">Differences among years explained 17% of the variation in fitness for individual plants. Fitness increased </w:t>
      </w:r>
      <w:del w:id="535" w:author="Johan Ehrlén" w:date="2018-11-28T14:02:00Z">
        <w:r w:rsidDel="00F227E2">
          <w:rPr>
            <w:rFonts w:cs="Times New Roman"/>
            <w:lang w:val="en-US"/>
          </w:rPr>
          <w:delText xml:space="preserve">significantly </w:delText>
        </w:r>
      </w:del>
      <w:r>
        <w:rPr>
          <w:rFonts w:cs="Times New Roman"/>
          <w:lang w:val="en-US"/>
        </w:rPr>
        <w:t xml:space="preserve">with precipitation in March, and decreased </w:t>
      </w:r>
      <w:del w:id="536" w:author="Johan Ehrlén" w:date="2018-11-28T14:02:00Z">
        <w:r w:rsidDel="00F227E2">
          <w:rPr>
            <w:rFonts w:cs="Times New Roman"/>
            <w:lang w:val="en-US"/>
          </w:rPr>
          <w:delText xml:space="preserve">significantly </w:delText>
        </w:r>
      </w:del>
      <w:r>
        <w:rPr>
          <w:rFonts w:cs="Times New Roman"/>
          <w:lang w:val="en-US"/>
        </w:rPr>
        <w:t xml:space="preserve">with maximum temperatures in April, minimum temperatures in May and precipitation in April (Table 2, Fig. 5A-D). </w:t>
      </w:r>
      <w:commentRangeStart w:id="537"/>
      <w:r>
        <w:rPr>
          <w:rFonts w:cs="Times New Roman"/>
          <w:lang w:val="en-US"/>
        </w:rPr>
        <w:t xml:space="preserve">Fitness was </w:t>
      </w:r>
      <w:ins w:id="538" w:author="Johan Ehrlén" w:date="2018-11-28T14:02:00Z">
        <w:r w:rsidR="00F227E2">
          <w:rPr>
            <w:rFonts w:cs="Times New Roman"/>
            <w:lang w:val="en-US"/>
          </w:rPr>
          <w:t xml:space="preserve">also </w:t>
        </w:r>
      </w:ins>
      <w:r>
        <w:rPr>
          <w:rFonts w:cs="Times New Roman"/>
          <w:lang w:val="en-US"/>
        </w:rPr>
        <w:t>higher in years with a longer duration of the flowering season (Table 2, Fig. 5E), while the position of the flowering season had no effect on fitness.</w:t>
      </w:r>
      <w:commentRangeEnd w:id="537"/>
      <w:r w:rsidR="00F227E2">
        <w:rPr>
          <w:rStyle w:val="CommentReference"/>
          <w:rFonts w:cs="Mangal"/>
          <w:lang w:val="en-US"/>
        </w:rPr>
        <w:commentReference w:id="537"/>
      </w:r>
    </w:p>
    <w:p w14:paraId="6FD7C896" w14:textId="61BCCE5B" w:rsidR="000F0B93" w:rsidRDefault="00796E6E" w:rsidP="00D506E7">
      <w:pPr>
        <w:pStyle w:val="Standard"/>
        <w:spacing w:line="480" w:lineRule="auto"/>
      </w:pPr>
      <w:r>
        <w:rPr>
          <w:rFonts w:cs="Times New Roman"/>
          <w:lang w:val="en-US"/>
        </w:rPr>
        <w:tab/>
      </w:r>
      <w:r>
        <w:rPr>
          <w:rFonts w:eastAsia="Adobe Garamond Pro" w:cs="Times New Roman"/>
          <w:color w:val="000000"/>
          <w:lang w:val="en-US"/>
        </w:rPr>
        <w:t xml:space="preserve">Selection differentials </w:t>
      </w:r>
      <w:r>
        <w:rPr>
          <w:rFonts w:cs="Times New Roman"/>
          <w:lang w:val="en-US"/>
        </w:rPr>
        <w:t xml:space="preserve">for </w:t>
      </w:r>
      <w:del w:id="539" w:author="Johan Ehrlén" w:date="2018-11-28T14:04:00Z">
        <w:r w:rsidDel="00F227E2">
          <w:rPr>
            <w:rFonts w:cs="Times New Roman"/>
            <w:lang w:val="en-US"/>
          </w:rPr>
          <w:delText>first flowering date</w:delText>
        </w:r>
      </w:del>
      <w:ins w:id="540" w:author="Johan Ehrlén" w:date="2018-11-28T14:04:00Z">
        <w:r w:rsidR="00F227E2">
          <w:rPr>
            <w:rFonts w:cs="Times New Roman"/>
            <w:lang w:val="en-US"/>
          </w:rPr>
          <w:t>FFD</w:t>
        </w:r>
      </w:ins>
      <w:r>
        <w:rPr>
          <w:rFonts w:cs="Times New Roman"/>
          <w:lang w:val="en-US"/>
        </w:rPr>
        <w:t xml:space="preserve"> </w:t>
      </w:r>
      <w:r>
        <w:rPr>
          <w:rFonts w:eastAsia="Adobe Garamond Pro" w:cs="Times New Roman"/>
          <w:color w:val="000000"/>
          <w:lang w:val="en-US"/>
        </w:rPr>
        <w:t xml:space="preserve">varied among years but </w:t>
      </w:r>
      <w:del w:id="541" w:author="Johan Ehrlén" w:date="2018-11-28T14:05:00Z">
        <w:r w:rsidDel="00267AF3">
          <w:rPr>
            <w:rFonts w:eastAsia="Adobe Garamond Pro" w:cs="Times New Roman"/>
            <w:color w:val="000000"/>
            <w:lang w:val="en-US"/>
          </w:rPr>
          <w:delText>suggested</w:delText>
        </w:r>
        <w:r w:rsidDel="00267AF3">
          <w:rPr>
            <w:rFonts w:cs="Times New Roman"/>
            <w:lang w:val="en-US"/>
          </w:rPr>
          <w:delText xml:space="preserve"> </w:delText>
        </w:r>
      </w:del>
      <w:ins w:id="542" w:author="Johan Ehrlén" w:date="2018-11-28T14:05:00Z">
        <w:r w:rsidR="00267AF3">
          <w:rPr>
            <w:rFonts w:eastAsia="Adobe Garamond Pro" w:cs="Times New Roman"/>
            <w:color w:val="000000"/>
            <w:lang w:val="en-US"/>
          </w:rPr>
          <w:t>there was</w:t>
        </w:r>
        <w:r w:rsidR="00267AF3">
          <w:rPr>
            <w:rFonts w:cs="Times New Roman"/>
            <w:lang w:val="en-US"/>
          </w:rPr>
          <w:t xml:space="preserve"> </w:t>
        </w:r>
      </w:ins>
      <w:r>
        <w:rPr>
          <w:rFonts w:cs="Times New Roman"/>
          <w:lang w:val="en-US"/>
        </w:rPr>
        <w:t xml:space="preserve">significant </w:t>
      </w:r>
      <w:del w:id="543" w:author="Johan Ehrlén" w:date="2018-11-28T14:05:00Z">
        <w:r w:rsidDel="00267AF3">
          <w:rPr>
            <w:rFonts w:cs="Times New Roman"/>
            <w:lang w:val="en-US"/>
          </w:rPr>
          <w:delText xml:space="preserve">linear </w:delText>
        </w:r>
      </w:del>
      <w:r>
        <w:rPr>
          <w:rFonts w:cs="Times New Roman"/>
          <w:lang w:val="en-US"/>
        </w:rPr>
        <w:t xml:space="preserve">selection for early flowering in 18 of 22 years, </w:t>
      </w:r>
      <w:del w:id="544" w:author="Johan Ehrlén" w:date="2018-11-28T14:13:00Z">
        <w:r w:rsidDel="00267AF3">
          <w:rPr>
            <w:rFonts w:cs="Times New Roman"/>
            <w:lang w:val="en-US"/>
          </w:rPr>
          <w:delText xml:space="preserve">and </w:delText>
        </w:r>
      </w:del>
      <w:ins w:id="545" w:author="Johan Ehrlén" w:date="2018-11-28T14:13:00Z">
        <w:r w:rsidR="00267AF3">
          <w:rPr>
            <w:rFonts w:cs="Times New Roman"/>
            <w:lang w:val="en-US"/>
          </w:rPr>
          <w:t>but</w:t>
        </w:r>
        <w:r w:rsidR="00267AF3">
          <w:rPr>
            <w:rFonts w:cs="Times New Roman"/>
            <w:lang w:val="en-US"/>
          </w:rPr>
          <w:t xml:space="preserve"> </w:t>
        </w:r>
      </w:ins>
      <w:r>
        <w:rPr>
          <w:rFonts w:cs="Times New Roman"/>
          <w:lang w:val="en-US"/>
        </w:rPr>
        <w:t xml:space="preserve">non-linear selection </w:t>
      </w:r>
      <w:ins w:id="546" w:author="Johan Ehrlén" w:date="2018-11-28T14:13:00Z">
        <w:r w:rsidR="00267AF3">
          <w:rPr>
            <w:rFonts w:cs="Times New Roman"/>
            <w:lang w:val="en-US"/>
          </w:rPr>
          <w:t xml:space="preserve">was significant </w:t>
        </w:r>
      </w:ins>
      <w:r>
        <w:rPr>
          <w:rFonts w:cs="Times New Roman"/>
          <w:lang w:val="en-US"/>
        </w:rPr>
        <w:t xml:space="preserve">in </w:t>
      </w:r>
      <w:ins w:id="547" w:author="Johan Ehrlén" w:date="2018-11-28T14:13:00Z">
        <w:r w:rsidR="00267AF3">
          <w:rPr>
            <w:rFonts w:cs="Times New Roman"/>
            <w:lang w:val="en-US"/>
          </w:rPr>
          <w:t xml:space="preserve">only </w:t>
        </w:r>
      </w:ins>
      <w:r>
        <w:rPr>
          <w:rFonts w:cs="Times New Roman"/>
          <w:lang w:val="en-US"/>
        </w:rPr>
        <w:t xml:space="preserve">2 years (Table 3 and S3). </w:t>
      </w:r>
      <w:commentRangeStart w:id="548"/>
      <w:r>
        <w:rPr>
          <w:rFonts w:cs="Times New Roman"/>
          <w:color w:val="00000A"/>
          <w:lang w:val="en-US"/>
        </w:rPr>
        <w:t>Differences among years explained 0.54% of the variation in total selection</w:t>
      </w:r>
      <w:r>
        <w:rPr>
          <w:rFonts w:cs="Times New Roman"/>
          <w:lang w:val="en-US"/>
        </w:rPr>
        <w:t>.</w:t>
      </w:r>
      <w:commentRangeEnd w:id="548"/>
      <w:r>
        <w:commentReference w:id="548"/>
      </w:r>
      <w:r>
        <w:commentReference w:id="549"/>
      </w:r>
      <w:r>
        <w:rPr>
          <w:rFonts w:cs="Times New Roman"/>
          <w:lang w:val="en-US"/>
        </w:rPr>
        <w:t xml:space="preserve"> Selection gradients for </w:t>
      </w:r>
      <w:del w:id="550" w:author="Johan Ehrlén" w:date="2018-11-28T14:06:00Z">
        <w:r w:rsidDel="00267AF3">
          <w:rPr>
            <w:rFonts w:cs="Times New Roman"/>
            <w:lang w:val="en-US"/>
          </w:rPr>
          <w:delText>first flowering date</w:delText>
        </w:r>
      </w:del>
      <w:ins w:id="551" w:author="Johan Ehrlén" w:date="2018-11-28T14:06:00Z">
        <w:r w:rsidR="00267AF3">
          <w:rPr>
            <w:rFonts w:cs="Times New Roman"/>
            <w:lang w:val="en-US"/>
          </w:rPr>
          <w:t>FFD also</w:t>
        </w:r>
      </w:ins>
      <w:r>
        <w:rPr>
          <w:rFonts w:cs="Times New Roman"/>
          <w:lang w:val="en-US"/>
        </w:rPr>
        <w:t xml:space="preserve"> varied among years, </w:t>
      </w:r>
      <w:ins w:id="552" w:author="Johan Ehrlén" w:date="2018-11-28T14:10:00Z">
        <w:r w:rsidR="00267AF3">
          <w:rPr>
            <w:rFonts w:cs="Times New Roman"/>
            <w:lang w:val="en-US"/>
          </w:rPr>
          <w:t xml:space="preserve">selection </w:t>
        </w:r>
        <w:r w:rsidR="00267AF3">
          <w:rPr>
            <w:rFonts w:cs="Times New Roman"/>
            <w:lang w:val="en-US"/>
          </w:rPr>
          <w:t xml:space="preserve">estimates being negative (i.e. favoring earlier flowering </w:t>
        </w:r>
        <w:r w:rsidR="00267AF3">
          <w:rPr>
            <w:rFonts w:cs="Times New Roman"/>
            <w:lang w:val="en-US"/>
          </w:rPr>
          <w:t xml:space="preserve">in </w:t>
        </w:r>
        <w:r w:rsidR="00267AF3" w:rsidRPr="00267AF3">
          <w:rPr>
            <w:rFonts w:cs="Times New Roman"/>
            <w:highlight w:val="yellow"/>
            <w:lang w:val="en-US"/>
            <w:rPrChange w:id="553" w:author="Johan Ehrlén" w:date="2018-11-28T14:11:00Z">
              <w:rPr>
                <w:rFonts w:cs="Times New Roman"/>
                <w:lang w:val="en-US"/>
              </w:rPr>
            </w:rPrChange>
          </w:rPr>
          <w:t>xx</w:t>
        </w:r>
        <w:r w:rsidR="00267AF3">
          <w:rPr>
            <w:rFonts w:cs="Times New Roman"/>
            <w:lang w:val="en-US"/>
          </w:rPr>
          <w:t xml:space="preserve"> of 22 years</w:t>
        </w:r>
        <w:r w:rsidR="00267AF3">
          <w:rPr>
            <w:rFonts w:cs="Times New Roman"/>
            <w:lang w:val="en-US"/>
          </w:rPr>
          <w:t xml:space="preserve"> </w:t>
        </w:r>
      </w:ins>
      <w:ins w:id="554" w:author="Johan Ehrlén" w:date="2018-11-28T14:08:00Z">
        <w:r w:rsidR="00267AF3">
          <w:rPr>
            <w:rFonts w:cs="Times New Roman"/>
            <w:lang w:val="en-US"/>
          </w:rPr>
          <w:t xml:space="preserve">(mean = </w:t>
        </w:r>
      </w:ins>
      <w:ins w:id="555" w:author="Johan Ehrlén" w:date="2018-11-28T14:09:00Z">
        <w:r w:rsidR="00267AF3">
          <w:rPr>
            <w:rFonts w:cs="Times New Roman"/>
            <w:lang w:val="en-US"/>
          </w:rPr>
          <w:t xml:space="preserve">- 0.28, </w:t>
        </w:r>
      </w:ins>
      <w:r>
        <w:rPr>
          <w:rFonts w:cs="Times New Roman"/>
          <w:lang w:val="en-US"/>
        </w:rPr>
        <w:t>rang</w:t>
      </w:r>
      <w:ins w:id="556" w:author="Johan Ehrlén" w:date="2018-11-28T14:09:00Z">
        <w:r w:rsidR="00267AF3">
          <w:rPr>
            <w:rFonts w:cs="Times New Roman"/>
            <w:lang w:val="en-US"/>
          </w:rPr>
          <w:t xml:space="preserve">e = </w:t>
        </w:r>
      </w:ins>
      <w:del w:id="557" w:author="Johan Ehrlén" w:date="2018-11-28T14:09:00Z">
        <w:r w:rsidDel="00267AF3">
          <w:rPr>
            <w:rFonts w:cs="Times New Roman"/>
            <w:lang w:val="en-US"/>
          </w:rPr>
          <w:delText xml:space="preserve">ing from </w:delText>
        </w:r>
      </w:del>
      <w:r>
        <w:rPr>
          <w:rFonts w:cs="Times New Roman"/>
          <w:lang w:val="en-US"/>
        </w:rPr>
        <w:t xml:space="preserve">-0.78 </w:t>
      </w:r>
      <w:del w:id="558" w:author="Johan Ehrlén" w:date="2018-11-28T14:09:00Z">
        <w:r w:rsidDel="00267AF3">
          <w:rPr>
            <w:rFonts w:cs="Times New Roman"/>
            <w:lang w:val="en-US"/>
          </w:rPr>
          <w:delText xml:space="preserve">to </w:delText>
        </w:r>
      </w:del>
      <w:ins w:id="559" w:author="Johan Ehrlén" w:date="2018-11-28T14:09:00Z">
        <w:r w:rsidR="00267AF3">
          <w:rPr>
            <w:rFonts w:cs="Times New Roman"/>
            <w:lang w:val="en-US"/>
          </w:rPr>
          <w:t xml:space="preserve">- </w:t>
        </w:r>
      </w:ins>
      <w:r>
        <w:rPr>
          <w:rFonts w:cs="Times New Roman"/>
          <w:lang w:val="en-US"/>
        </w:rPr>
        <w:t>0.08</w:t>
      </w:r>
      <w:ins w:id="560" w:author="Johan Ehrlén" w:date="2018-11-28T14:11:00Z">
        <w:r w:rsidR="00267AF3">
          <w:rPr>
            <w:rFonts w:cs="Times New Roman"/>
            <w:lang w:val="en-US"/>
          </w:rPr>
          <w:t>)</w:t>
        </w:r>
      </w:ins>
      <w:del w:id="561" w:author="Johan Ehrlén" w:date="2018-11-28T14:09:00Z">
        <w:r w:rsidDel="00267AF3">
          <w:rPr>
            <w:rFonts w:cs="Times New Roman"/>
            <w:lang w:val="en-US"/>
          </w:rPr>
          <w:delText xml:space="preserve"> (mean = -0.28)</w:delText>
        </w:r>
      </w:del>
      <w:del w:id="562" w:author="Johan Ehrlén" w:date="2018-11-28T14:07:00Z">
        <w:r w:rsidDel="00267AF3">
          <w:rPr>
            <w:rFonts w:cs="Times New Roman"/>
            <w:lang w:val="en-US"/>
          </w:rPr>
          <w:delText xml:space="preserve">, and </w:delText>
        </w:r>
      </w:del>
      <w:ins w:id="563" w:author="Johan Ehrlén" w:date="2018-11-28T14:07:00Z">
        <w:r w:rsidR="00267AF3">
          <w:rPr>
            <w:rFonts w:cs="Times New Roman"/>
            <w:lang w:val="en-US"/>
          </w:rPr>
          <w:t xml:space="preserve">. </w:t>
        </w:r>
      </w:ins>
      <w:moveToRangeStart w:id="564" w:author="Johan Ehrlén" w:date="2018-11-28T14:11:00Z" w:name="move531177640"/>
      <w:moveTo w:id="565" w:author="Johan Ehrlén" w:date="2018-11-28T14:11:00Z">
        <w:del w:id="566" w:author="Johan Ehrlén" w:date="2018-11-28T14:12:00Z">
          <w:r w:rsidR="00267AF3" w:rsidDel="00267AF3">
            <w:rPr>
              <w:rFonts w:cs="Times New Roman"/>
              <w:lang w:val="en-US"/>
            </w:rPr>
            <w:delText>There was significant direct linear s</w:delText>
          </w:r>
        </w:del>
      </w:moveTo>
      <w:ins w:id="567" w:author="Johan Ehrlén" w:date="2018-11-28T14:12:00Z">
        <w:r w:rsidR="00267AF3">
          <w:rPr>
            <w:rFonts w:cs="Times New Roman"/>
            <w:lang w:val="en-US"/>
          </w:rPr>
          <w:t>S</w:t>
        </w:r>
      </w:ins>
      <w:moveTo w:id="568" w:author="Johan Ehrlén" w:date="2018-11-28T14:11:00Z">
        <w:r w:rsidR="00267AF3">
          <w:rPr>
            <w:rFonts w:cs="Times New Roman"/>
            <w:lang w:val="en-US"/>
          </w:rPr>
          <w:t xml:space="preserve">election for early flowering </w:t>
        </w:r>
      </w:moveTo>
      <w:ins w:id="569" w:author="Johan Ehrlén" w:date="2018-11-28T14:12:00Z">
        <w:r w:rsidR="00267AF3">
          <w:rPr>
            <w:rFonts w:cs="Times New Roman"/>
            <w:lang w:val="en-US"/>
          </w:rPr>
          <w:t xml:space="preserve">was significant </w:t>
        </w:r>
      </w:ins>
      <w:moveTo w:id="570" w:author="Johan Ehrlén" w:date="2018-11-28T14:11:00Z">
        <w:r w:rsidR="00267AF3">
          <w:rPr>
            <w:rFonts w:cs="Times New Roman"/>
            <w:lang w:val="en-US"/>
          </w:rPr>
          <w:t xml:space="preserve">in 8 </w:t>
        </w:r>
        <w:del w:id="571" w:author="Johan Ehrlén" w:date="2018-11-28T14:12:00Z">
          <w:r w:rsidR="00267AF3" w:rsidDel="00267AF3">
            <w:rPr>
              <w:rFonts w:cs="Times New Roman"/>
              <w:lang w:val="en-US"/>
            </w:rPr>
            <w:delText xml:space="preserve">of 22 </w:delText>
          </w:r>
        </w:del>
        <w:r w:rsidR="00267AF3">
          <w:rPr>
            <w:rFonts w:cs="Times New Roman"/>
            <w:lang w:val="en-US"/>
          </w:rPr>
          <w:t>years (Table S4)</w:t>
        </w:r>
        <w:r w:rsidR="00267AF3">
          <w:rPr>
            <w:rFonts w:eastAsia="Adobe Garamond Pro" w:cs="Times New Roman"/>
            <w:color w:val="000000"/>
            <w:lang w:val="en-US"/>
          </w:rPr>
          <w:t xml:space="preserve">. </w:t>
        </w:r>
      </w:moveTo>
      <w:moveToRangeEnd w:id="564"/>
      <w:ins w:id="572" w:author="Johan Ehrlén" w:date="2018-11-28T14:07:00Z">
        <w:r w:rsidR="00267AF3">
          <w:rPr>
            <w:rFonts w:cs="Times New Roman"/>
            <w:lang w:val="en-US"/>
          </w:rPr>
          <w:t>T</w:t>
        </w:r>
      </w:ins>
      <w:del w:id="573" w:author="Johan Ehrlén" w:date="2018-11-28T14:07:00Z">
        <w:r w:rsidDel="00267AF3">
          <w:rPr>
            <w:rFonts w:cs="Times New Roman"/>
            <w:lang w:val="en-US"/>
          </w:rPr>
          <w:delText>t</w:delText>
        </w:r>
      </w:del>
      <w:r>
        <w:rPr>
          <w:rFonts w:cs="Times New Roman"/>
          <w:lang w:val="en-US"/>
        </w:rPr>
        <w:t xml:space="preserve">here was no significant </w:t>
      </w:r>
      <w:del w:id="574" w:author="Johan Ehrlén" w:date="2018-11-28T14:07:00Z">
        <w:r w:rsidDel="00267AF3">
          <w:rPr>
            <w:rFonts w:cs="Times New Roman"/>
            <w:lang w:val="en-US"/>
          </w:rPr>
          <w:delText xml:space="preserve">linear </w:delText>
        </w:r>
      </w:del>
      <w:r>
        <w:rPr>
          <w:rFonts w:cs="Times New Roman"/>
          <w:lang w:val="en-US"/>
        </w:rPr>
        <w:t xml:space="preserve">trend </w:t>
      </w:r>
      <w:ins w:id="575" w:author="Johan Ehrlén" w:date="2018-11-28T14:07:00Z">
        <w:r w:rsidR="00267AF3">
          <w:rPr>
            <w:rFonts w:cs="Times New Roman"/>
            <w:lang w:val="en-US"/>
          </w:rPr>
          <w:t>in selection estimates over the study period</w:t>
        </w:r>
      </w:ins>
      <w:del w:id="576" w:author="Johan Ehrlén" w:date="2018-11-28T14:07:00Z">
        <w:r w:rsidDel="00267AF3">
          <w:rPr>
            <w:rFonts w:cs="Times New Roman"/>
            <w:lang w:val="en-US"/>
          </w:rPr>
          <w:delText>across years</w:delText>
        </w:r>
      </w:del>
      <w:r>
        <w:rPr>
          <w:rFonts w:cs="Times New Roman"/>
          <w:lang w:val="en-US"/>
        </w:rPr>
        <w:t xml:space="preserve"> (Table 3, </w:t>
      </w:r>
      <w:r>
        <w:rPr>
          <w:rFonts w:eastAsia="Adobe Garamond Pro" w:cs="Times New Roman"/>
          <w:color w:val="000000"/>
          <w:lang w:val="en-US"/>
        </w:rPr>
        <w:t>Fig. 1D)</w:t>
      </w:r>
      <w:r>
        <w:rPr>
          <w:rFonts w:cs="Times New Roman"/>
          <w:lang w:val="en-US"/>
        </w:rPr>
        <w:t xml:space="preserve">. </w:t>
      </w:r>
      <w:r>
        <w:commentReference w:id="577"/>
      </w:r>
      <w:moveFromRangeStart w:id="578" w:author="Johan Ehrlén" w:date="2018-11-28T14:11:00Z" w:name="move531177640"/>
      <w:moveFrom w:id="579" w:author="Johan Ehrlén" w:date="2018-11-28T14:11:00Z">
        <w:r w:rsidDel="00267AF3">
          <w:rPr>
            <w:rFonts w:cs="Times New Roman"/>
            <w:lang w:val="en-US"/>
          </w:rPr>
          <w:t>There was significant direct linear selection for early flowering in 8 of 22 years (Table S4)</w:t>
        </w:r>
        <w:r w:rsidDel="00267AF3">
          <w:rPr>
            <w:rFonts w:eastAsia="Adobe Garamond Pro" w:cs="Times New Roman"/>
            <w:color w:val="000000"/>
            <w:lang w:val="en-US"/>
          </w:rPr>
          <w:t>.</w:t>
        </w:r>
      </w:moveFrom>
      <w:moveFromRangeEnd w:id="578"/>
      <w:del w:id="580" w:author="Johan Ehrlén" w:date="2018-11-28T14:12:00Z">
        <w:r w:rsidDel="00267AF3">
          <w:rPr>
            <w:rFonts w:eastAsia="Adobe Garamond Pro" w:cs="Times New Roman"/>
            <w:color w:val="000000"/>
            <w:lang w:val="en-US"/>
          </w:rPr>
          <w:delText xml:space="preserve"> </w:delText>
        </w:r>
      </w:del>
      <w:r>
        <w:rPr>
          <w:rFonts w:eastAsia="Adobe Garamond Pro" w:cs="Times New Roman"/>
          <w:color w:val="000000"/>
          <w:lang w:val="en-US"/>
        </w:rPr>
        <w:t xml:space="preserve">Non-linear direct selection </w:t>
      </w:r>
      <w:r>
        <w:rPr>
          <w:rFonts w:cs="Times New Roman"/>
          <w:lang w:val="en-US"/>
        </w:rPr>
        <w:t xml:space="preserve">on flowering time was significant </w:t>
      </w:r>
      <w:ins w:id="581" w:author="Johan Ehrlén" w:date="2018-11-28T14:13:00Z">
        <w:r w:rsidR="00267AF3">
          <w:rPr>
            <w:rFonts w:cs="Times New Roman"/>
            <w:lang w:val="en-US"/>
          </w:rPr>
          <w:t xml:space="preserve">only </w:t>
        </w:r>
      </w:ins>
      <w:r>
        <w:rPr>
          <w:rFonts w:cs="Times New Roman"/>
          <w:lang w:val="en-US"/>
        </w:rPr>
        <w:t>in one year</w:t>
      </w:r>
      <w:ins w:id="582" w:author="Johan Ehrlén" w:date="2018-11-28T14:13:00Z">
        <w:r w:rsidR="00267AF3">
          <w:rPr>
            <w:rFonts w:cs="Times New Roman"/>
            <w:lang w:val="en-US"/>
          </w:rPr>
          <w:t>,</w:t>
        </w:r>
      </w:ins>
      <w:r>
        <w:rPr>
          <w:rFonts w:cs="Times New Roman"/>
          <w:lang w:val="en-US"/>
        </w:rPr>
        <w:t xml:space="preserve"> and correlational selection on FFD × number of flowers in three years (Table S4). </w:t>
      </w:r>
      <w:commentRangeStart w:id="583"/>
      <w:commentRangeStart w:id="584"/>
      <w:r>
        <w:rPr>
          <w:rFonts w:cs="Times New Roman"/>
          <w:color w:val="00000A"/>
          <w:lang w:val="en-US"/>
        </w:rPr>
        <w:t>Differences among years explained 0.60% of the variation in direct selection</w:t>
      </w:r>
      <w:r>
        <w:rPr>
          <w:rFonts w:cs="Times New Roman"/>
          <w:lang w:val="en-US"/>
        </w:rPr>
        <w:t>.</w:t>
      </w:r>
      <w:commentRangeEnd w:id="583"/>
      <w:r>
        <w:rPr>
          <w:rStyle w:val="CommentReference"/>
          <w:rFonts w:cs="Mangal"/>
          <w:lang w:val="en-US"/>
        </w:rPr>
        <w:commentReference w:id="583"/>
      </w:r>
      <w:r>
        <w:rPr>
          <w:rFonts w:cs="Times New Roman"/>
          <w:lang w:val="en-US"/>
        </w:rPr>
        <w:t xml:space="preserve"> </w:t>
      </w:r>
      <w:commentRangeEnd w:id="584"/>
      <w:r>
        <w:commentReference w:id="584"/>
      </w:r>
    </w:p>
    <w:p w14:paraId="443726E4" w14:textId="2D1EB975" w:rsidR="000F0B93" w:rsidRDefault="00796E6E">
      <w:pPr>
        <w:pStyle w:val="Standard"/>
        <w:spacing w:line="480" w:lineRule="auto"/>
        <w:ind w:firstLine="709"/>
      </w:pPr>
      <w:del w:id="585" w:author="Johan Ehrlén" w:date="2018-11-28T14:14:00Z">
        <w:r w:rsidDel="00267AF3">
          <w:rPr>
            <w:rFonts w:cs="Times New Roman"/>
            <w:color w:val="00000A"/>
            <w:lang w:val="en-US"/>
          </w:rPr>
          <w:delText>Interestingly</w:delText>
        </w:r>
      </w:del>
      <w:ins w:id="586" w:author="Johan Ehrlén" w:date="2018-11-28T14:14:00Z">
        <w:r w:rsidR="00267AF3">
          <w:rPr>
            <w:rFonts w:cs="Times New Roman"/>
            <w:color w:val="00000A"/>
            <w:lang w:val="en-US"/>
          </w:rPr>
          <w:t>I</w:t>
        </w:r>
        <w:r w:rsidR="00267AF3">
          <w:rPr>
            <w:rFonts w:cs="Times New Roman"/>
            <w:color w:val="00000A"/>
            <w:lang w:val="en-US"/>
          </w:rPr>
          <w:t>mportantly</w:t>
        </w:r>
      </w:ins>
      <w:r>
        <w:rPr>
          <w:rFonts w:cs="Times New Roman"/>
          <w:color w:val="00000A"/>
          <w:lang w:val="en-US"/>
        </w:rPr>
        <w:t xml:space="preserve">, </w:t>
      </w:r>
      <w:del w:id="587" w:author="Johan Ehrlén" w:date="2018-11-28T14:14:00Z">
        <w:r w:rsidDel="00267AF3">
          <w:rPr>
            <w:rFonts w:cs="Times New Roman"/>
            <w:color w:val="00000A"/>
            <w:lang w:val="en-US"/>
          </w:rPr>
          <w:delText xml:space="preserve">variation </w:delText>
        </w:r>
      </w:del>
      <w:ins w:id="588" w:author="Johan Ehrlén" w:date="2018-11-28T14:14:00Z">
        <w:r w:rsidR="00267AF3">
          <w:rPr>
            <w:rFonts w:cs="Times New Roman"/>
            <w:color w:val="00000A"/>
            <w:lang w:val="en-US"/>
          </w:rPr>
          <w:t>differences</w:t>
        </w:r>
        <w:r w:rsidR="00267AF3">
          <w:rPr>
            <w:rFonts w:cs="Times New Roman"/>
            <w:color w:val="00000A"/>
            <w:lang w:val="en-US"/>
          </w:rPr>
          <w:t xml:space="preserve"> </w:t>
        </w:r>
      </w:ins>
      <w:r>
        <w:rPr>
          <w:rFonts w:cs="Times New Roman"/>
          <w:color w:val="00000A"/>
          <w:lang w:val="en-US"/>
        </w:rPr>
        <w:t xml:space="preserve">in total and direct phenotypic selection among years was related to climatic conditions, </w:t>
      </w:r>
      <w:del w:id="589" w:author="Johan Ehrlén" w:date="2018-11-28T14:15:00Z">
        <w:r w:rsidDel="00C92CDD">
          <w:rPr>
            <w:rFonts w:cs="Times New Roman"/>
            <w:color w:val="00000A"/>
            <w:lang w:val="en-US"/>
          </w:rPr>
          <w:delText>as shown by</w:delText>
        </w:r>
      </w:del>
      <w:ins w:id="590" w:author="Johan Ehrlén" w:date="2018-11-28T14:15:00Z">
        <w:r w:rsidR="00C92CDD">
          <w:rPr>
            <w:rFonts w:cs="Times New Roman"/>
            <w:color w:val="00000A"/>
            <w:lang w:val="en-US"/>
          </w:rPr>
          <w:t>in terms of</w:t>
        </w:r>
      </w:ins>
      <w:del w:id="591" w:author="Johan Ehrlén" w:date="2018-11-28T14:15:00Z">
        <w:r w:rsidDel="00C92CDD">
          <w:rPr>
            <w:rFonts w:cs="Times New Roman"/>
            <w:color w:val="00000A"/>
            <w:lang w:val="en-US"/>
          </w:rPr>
          <w:delText xml:space="preserve"> the</w:delText>
        </w:r>
      </w:del>
      <w:r>
        <w:rPr>
          <w:rFonts w:cs="Times New Roman"/>
          <w:color w:val="00000A"/>
          <w:lang w:val="en-US"/>
        </w:rPr>
        <w:t xml:space="preserve"> significant effects of the interactions between climate variables and </w:t>
      </w:r>
      <w:r>
        <w:rPr>
          <w:rFonts w:cs="Times New Roman"/>
          <w:lang w:val="en-US"/>
        </w:rPr>
        <w:t xml:space="preserve">first flowering date on fitness (Table 4 and S5, Fig. 6). </w:t>
      </w:r>
      <w:commentRangeStart w:id="592"/>
      <w:r>
        <w:rPr>
          <w:rFonts w:cs="Times New Roman"/>
          <w:lang w:val="en-US"/>
        </w:rPr>
        <w:t xml:space="preserve">Specifically, there was increased selection for early flowering, i.e. the slope of the relationship between </w:t>
      </w:r>
      <w:r>
        <w:rPr>
          <w:rFonts w:cs="Times New Roman"/>
          <w:lang w:val="en-US"/>
        </w:rPr>
        <w:lastRenderedPageBreak/>
        <w:t xml:space="preserve">relative fitness and standardized FFD was more negative, in years with </w:t>
      </w:r>
      <w:commentRangeStart w:id="593"/>
      <w:r>
        <w:rPr>
          <w:rFonts w:cs="Times New Roman"/>
          <w:lang w:val="en-US"/>
        </w:rPr>
        <w:t xml:space="preserve">higher minimum temperatures in April </w:t>
      </w:r>
      <w:commentRangeEnd w:id="593"/>
      <w:r>
        <w:commentReference w:id="593"/>
      </w:r>
      <w:r>
        <w:commentReference w:id="594"/>
      </w:r>
      <w:commentRangeStart w:id="595"/>
      <w:r>
        <w:rPr>
          <w:rFonts w:cs="Times New Roman"/>
          <w:lang w:val="en-US"/>
        </w:rPr>
        <w:t>(Fig. 6A</w:t>
      </w:r>
      <w:commentRangeEnd w:id="595"/>
      <w:r>
        <w:commentReference w:id="595"/>
      </w:r>
      <w:r>
        <w:rPr>
          <w:rFonts w:cs="Times New Roman"/>
          <w:lang w:val="en-US"/>
        </w:rPr>
        <w:t xml:space="preserve">) and lower precipitation in March (Fig. 6B). </w:t>
      </w:r>
      <w:commentRangeEnd w:id="592"/>
      <w:r>
        <w:rPr>
          <w:rStyle w:val="CommentReference"/>
          <w:rFonts w:cs="Mangal"/>
          <w:lang w:val="en-US"/>
        </w:rPr>
        <w:commentReference w:id="592"/>
      </w:r>
      <w:commentRangeStart w:id="596"/>
      <w:r>
        <w:rPr>
          <w:rFonts w:cs="Times New Roman"/>
          <w:lang w:val="en-US"/>
        </w:rPr>
        <w:t>Variation in phenotypic selection among years was not related to the position or duration of the flowering season (Table 4).</w:t>
      </w:r>
      <w:commentRangeEnd w:id="596"/>
      <w:r w:rsidR="00C92CDD">
        <w:rPr>
          <w:rStyle w:val="CommentReference"/>
          <w:rFonts w:cs="Mangal"/>
          <w:lang w:val="en-US"/>
        </w:rPr>
        <w:commentReference w:id="596"/>
      </w:r>
    </w:p>
    <w:p w14:paraId="12DBD12C" w14:textId="77777777" w:rsidR="000F0B93" w:rsidRDefault="00796E6E">
      <w:pPr>
        <w:pStyle w:val="Standard"/>
        <w:spacing w:line="480" w:lineRule="auto"/>
        <w:rPr>
          <w:rFonts w:cs="Times New Roman"/>
          <w:lang w:val="en-US"/>
        </w:rPr>
      </w:pPr>
      <w:r>
        <w:rPr>
          <w:rFonts w:cs="Times New Roman"/>
          <w:lang w:val="en-US"/>
        </w:rPr>
        <w:t>DISCUSSION</w:t>
      </w:r>
    </w:p>
    <w:p w14:paraId="15F43E62" w14:textId="77777777" w:rsidR="000F0B93" w:rsidRDefault="00796E6E">
      <w:pPr>
        <w:pStyle w:val="Standard"/>
        <w:spacing w:line="480" w:lineRule="auto"/>
        <w:rPr>
          <w:rFonts w:cs="Times New Roman"/>
          <w:lang w:val="en-US"/>
        </w:rPr>
      </w:pPr>
      <w:r>
        <w:rPr>
          <w:rFonts w:cs="Times New Roman"/>
          <w:lang w:val="en-US"/>
        </w:rPr>
        <w:t>Our results show that flowering phenology in terms of first flowering date in this forest herb is strongly correlated with spring temperature, flowering being xx days earlier with a one-degree increase in mean temperature during April-May (or min vs. max). Phenotypic selection gradients varied significantly among years, from strongly favoring (?) early flowering in some years to … in other years. This variation in selection was, however, not linked to spring temperatures or mean flowering time within the population. Our results thus show that while spring temperature had strong effects on trait expression, it had no detectable effect on phenotypic selection on flowering time. … Provide no support for that we should expect evolutionary responses to changes in temperatures … other factors causing variation in selection on flowering time than those influencing phenotypic plasticity of the trait …</w:t>
      </w:r>
    </w:p>
    <w:p w14:paraId="5609EE52" w14:textId="77777777" w:rsidR="000F0B93" w:rsidRDefault="00796E6E">
      <w:pPr>
        <w:pStyle w:val="Standard"/>
        <w:spacing w:line="480" w:lineRule="auto"/>
        <w:rPr>
          <w:rFonts w:cs="Times New Roman"/>
          <w:lang w:val="en-US"/>
        </w:rPr>
      </w:pPr>
      <w:r>
        <w:rPr>
          <w:rFonts w:cs="Times New Roman"/>
          <w:lang w:val="en-US"/>
        </w:rPr>
        <w:t>… flowering phenology in terms of first flowering date was strongly correlated with spring temperature, flowering being xx days earlier with a one-degree increase in mean temperature during April-May. … Other potential drivers examined … Explanatory power … Causal mechanisms … Other studies … Concluding remark</w:t>
      </w:r>
    </w:p>
    <w:p w14:paraId="5608ACE2" w14:textId="77777777" w:rsidR="000F0B93" w:rsidRDefault="00796E6E">
      <w:pPr>
        <w:pStyle w:val="Standard"/>
        <w:spacing w:line="480" w:lineRule="auto"/>
      </w:pPr>
      <w:commentRangeStart w:id="598"/>
      <w:r>
        <w:rPr>
          <w:rFonts w:cs="Times New Roman"/>
          <w:lang w:val="en-US"/>
        </w:rPr>
        <w:t>…</w:t>
      </w:r>
      <w:commentRangeEnd w:id="598"/>
      <w:r>
        <w:commentReference w:id="598"/>
      </w:r>
      <w:r>
        <w:rPr>
          <w:rFonts w:cs="Times New Roman"/>
          <w:lang w:val="en-US"/>
        </w:rPr>
        <w:t xml:space="preserve"> Phenotypic selection gradients varied significantly among years, from strongly favoring (?) early flowering in some years to … in other years. … Other results for selection on flowering time … direction … among-year variation … Among-year variation in selection gradients in general … methodological concerns … implications … [Temporal variation in selection is important because it determines the overall direction and magnitude of selection, and because it may constrain adaptive evolution. Both the direction and strength of selection has been </w:t>
      </w:r>
      <w:r>
        <w:rPr>
          <w:rFonts w:cs="Times New Roman"/>
          <w:lang w:val="en-US"/>
        </w:rPr>
        <w:lastRenderedPageBreak/>
        <w:t xml:space="preserve">shown to vary geographically and among years, and in some systems temporal variation can be linked to climatic variation (e.g. </w:t>
      </w:r>
      <w:commentRangeStart w:id="599"/>
      <w:r>
        <w:rPr>
          <w:rFonts w:cs="Times New Roman"/>
          <w:lang w:val="en-US"/>
        </w:rPr>
        <w:t>Thompson 2005</w:t>
      </w:r>
      <w:commentRangeEnd w:id="599"/>
      <w:r>
        <w:commentReference w:id="599"/>
      </w:r>
      <w:r>
        <w:rPr>
          <w:rFonts w:cs="Times New Roman"/>
          <w:lang w:val="en-US"/>
        </w:rPr>
        <w:t xml:space="preserve">; </w:t>
      </w:r>
      <w:r>
        <w:rPr>
          <w:lang w:val="en-US"/>
        </w:rPr>
        <w:t xml:space="preserve">(Siepielski </w:t>
      </w:r>
      <w:r>
        <w:rPr>
          <w:i/>
          <w:iCs/>
          <w:lang w:val="en-US"/>
        </w:rPr>
        <w:t>et al.</w:t>
      </w:r>
      <w:r>
        <w:rPr>
          <w:lang w:val="en-US"/>
        </w:rPr>
        <w:t xml:space="preserve"> 2009).]</w:t>
      </w:r>
      <w:r>
        <w:rPr>
          <w:rFonts w:cs="Times New Roman"/>
          <w:lang w:val="en-US"/>
        </w:rPr>
        <w:t xml:space="preserve"> … Empirical evidence suggest that selection estimates vary both spatially and over time within populations (cf. reviews)… Yet, the prevalence of temporal variation in selection have been questioned based on … </w:t>
      </w:r>
      <w:commentRangeStart w:id="600"/>
      <w:r>
        <w:t>Hadfield et al 2xxx</w:t>
      </w:r>
      <w:commentRangeEnd w:id="600"/>
      <w:r>
        <w:commentReference w:id="600"/>
      </w:r>
      <w:r>
        <w:rPr>
          <w:rFonts w:cs="Times New Roman"/>
          <w:lang w:val="en-US"/>
        </w:rPr>
        <w:t xml:space="preserve">). We also know very little about the causes of temporal variation in natural selection (but see </w:t>
      </w:r>
      <w:r>
        <w:rPr>
          <w:lang w:val="en-US"/>
        </w:rPr>
        <w:t xml:space="preserve">(Charmantier </w:t>
      </w:r>
      <w:r>
        <w:rPr>
          <w:i/>
          <w:iCs/>
          <w:lang w:val="en-US"/>
        </w:rPr>
        <w:t>et al.</w:t>
      </w:r>
      <w:r>
        <w:rPr>
          <w:lang w:val="en-US"/>
        </w:rPr>
        <w:t xml:space="preserve"> 2008).]</w:t>
      </w:r>
    </w:p>
    <w:p w14:paraId="25DD45ED" w14:textId="77777777" w:rsidR="000F0B93" w:rsidRDefault="00796E6E">
      <w:pPr>
        <w:pStyle w:val="Standard"/>
        <w:spacing w:line="480" w:lineRule="auto"/>
        <w:rPr>
          <w:rFonts w:cs="Times New Roman"/>
          <w:lang w:val="en-US"/>
        </w:rPr>
      </w:pPr>
      <w:r>
        <w:rPr>
          <w:rFonts w:cs="Times New Roman"/>
          <w:lang w:val="en-US"/>
        </w:rPr>
        <w:t>… This variation in selection was, however, not linked to spring temperatures or mean flowering time within the population. … Implications … Consequences … Causes … Other selective agents – Not strongly linked to spring temperatures … Other studies … General about effects of (climatic) drivers on trait expression, selection on thermal reaction norms (can not be excluded – further studies needed), counter- and co-gradient patterns, other types of potential relationships .. Concluding remark</w:t>
      </w:r>
    </w:p>
    <w:p w14:paraId="34D0572F" w14:textId="77777777" w:rsidR="000F0B93" w:rsidRDefault="00796E6E">
      <w:pPr>
        <w:pStyle w:val="Standard"/>
        <w:spacing w:line="480" w:lineRule="auto"/>
        <w:rPr>
          <w:rFonts w:cs="Times New Roman"/>
          <w:lang w:val="en-US"/>
        </w:rPr>
      </w:pPr>
      <w:r>
        <w:rPr>
          <w:rFonts w:cs="Times New Roman"/>
          <w:lang w:val="en-US"/>
        </w:rPr>
        <w:t>We conclude … CC vs. plasticity and selection …</w:t>
      </w:r>
    </w:p>
    <w:p w14:paraId="37AD87DB" w14:textId="77777777" w:rsidR="000F0B93" w:rsidRDefault="00796E6E">
      <w:pPr>
        <w:pStyle w:val="Standard"/>
        <w:spacing w:line="480" w:lineRule="auto"/>
        <w:rPr>
          <w:rFonts w:cs="Times New Roman"/>
          <w:lang w:val="en-US"/>
        </w:rPr>
      </w:pPr>
      <w:r>
        <w:rPr>
          <w:rFonts w:cs="Times New Roman"/>
          <w:lang w:val="en-US"/>
        </w:rPr>
        <w:t xml:space="preserve">Things we can add from </w:t>
      </w:r>
      <w:r>
        <w:rPr>
          <w:rFonts w:eastAsia="AdvGARMT" w:cs="Times New Roman"/>
          <w:lang w:val="en-US"/>
        </w:rPr>
        <w:t xml:space="preserve">(Siepielski </w:t>
      </w:r>
      <w:r>
        <w:rPr>
          <w:rFonts w:eastAsia="AdvGARMT" w:cs="Times New Roman"/>
          <w:i/>
          <w:iCs/>
          <w:lang w:val="en-US"/>
        </w:rPr>
        <w:t>et al.</w:t>
      </w:r>
      <w:r>
        <w:rPr>
          <w:rFonts w:eastAsia="AdvGARMT" w:cs="Times New Roman"/>
          <w:lang w:val="en-US"/>
        </w:rPr>
        <w:t xml:space="preserve"> 2009):</w:t>
      </w:r>
    </w:p>
    <w:p w14:paraId="1741B7F9" w14:textId="77777777" w:rsidR="000F0B93" w:rsidRDefault="00796E6E">
      <w:pPr>
        <w:pStyle w:val="Standard"/>
        <w:spacing w:line="480" w:lineRule="auto"/>
        <w:rPr>
          <w:rFonts w:cs="Times New Roman"/>
          <w:lang w:val="en-US"/>
        </w:rPr>
      </w:pPr>
      <w:r>
        <w:rPr>
          <w:rFonts w:cs="Times New Roman"/>
          <w:lang w:val="en-US"/>
        </w:rPr>
        <w:t xml:space="preserve">The </w:t>
      </w:r>
      <w:r>
        <w:rPr>
          <w:rFonts w:eastAsia="AdvGARMT" w:cs="Times New Roman"/>
          <w:lang w:val="en-US"/>
        </w:rPr>
        <w:t>strength of selection often varies considerably from year to year. C</w:t>
      </w:r>
      <w:r>
        <w:rPr>
          <w:rFonts w:eastAsia="AdvGARMT" w:cs="AdvGARMT"/>
          <w:lang w:val="en-US"/>
        </w:rPr>
        <w:t>hanges in the direction of selection are frequent</w:t>
      </w:r>
      <w:r>
        <w:rPr>
          <w:rFonts w:eastAsia="AdvGARMT" w:cs="Times New Roman"/>
          <w:lang w:val="en-US"/>
        </w:rPr>
        <w:t xml:space="preserve">. </w:t>
      </w:r>
      <w:r>
        <w:rPr>
          <w:rFonts w:eastAsia="AdvGARMT" w:cs="AdvGARMT"/>
          <w:lang w:val="en-US"/>
        </w:rPr>
        <w:t xml:space="preserve">Changes in the form of selection are likely common, but harder to quantify. Variation in environmental conditions driven by climatic fluctuations appears to be a common and important causal mechanism underlying temporal variation in the strength, direction and form of selection. Many studies measuring the strength of selection in Kingsolver et al. 2001 were not temporally replicated. Consideration of long-term selection on traits increases the chance of detecting infrequent bouts of strong selection. Overall, changes in the direction of selection are relatively common (not in our study! - almost always negative selection gradients). Most populations may experience infrequent bouts of strong selection tempered with other bouts of weaker selection (selection may be particularly strong at times, however, it is rarely consistent in strength) and there is a tendency for traits </w:t>
      </w:r>
      <w:r>
        <w:rPr>
          <w:rFonts w:eastAsia="AdvGARMT" w:cs="AdvGARMT"/>
          <w:lang w:val="en-US"/>
        </w:rPr>
        <w:lastRenderedPageBreak/>
        <w:t>experiencing stronger selection to be accompanied by greater temporal variation in the strength of such selection. Several studies identified fluctuating climate as an important factor causing selection to vary. Patterns of rainfall, in particular, emerged as a principal cause of temporal variation in selection although its effect was more often indirect. In general, determining the causes of selection is more difficult than quantifying selection or testing for its statistical significance. Consequently, our understanding of the causes of selection has greatly lagged behind our ability to detect selection, which clearly hinders our ability to predict how fitness landscapes (and thus the strength, direction and form of selection) will shift in response to climate change or other perturbations.</w:t>
      </w:r>
    </w:p>
    <w:p w14:paraId="4F3B9603" w14:textId="77777777" w:rsidR="000F0B93" w:rsidRDefault="00796E6E">
      <w:pPr>
        <w:pStyle w:val="Standard"/>
        <w:spacing w:line="480" w:lineRule="auto"/>
        <w:rPr>
          <w:rFonts w:cs="Times New Roman"/>
          <w:lang w:val="en-US"/>
        </w:rPr>
      </w:pPr>
      <w:r>
        <w:rPr>
          <w:rFonts w:cs="Times New Roman"/>
          <w:lang w:val="en-US"/>
        </w:rPr>
        <w:t>REFERENCES</w:t>
      </w:r>
    </w:p>
    <w:p w14:paraId="3BF6C0AA" w14:textId="77777777" w:rsidR="00796E6E" w:rsidRDefault="00796E6E">
      <w:pPr>
        <w:rPr>
          <w:rFonts w:cs="Mangal"/>
          <w:szCs w:val="21"/>
        </w:rPr>
        <w:sectPr w:rsidR="00796E6E" w:rsidSect="00BA77AD">
          <w:pgSz w:w="11906" w:h="16838"/>
          <w:pgMar w:top="1417" w:right="1417" w:bottom="1417" w:left="1417" w:header="720" w:footer="720" w:gutter="0"/>
          <w:cols w:space="720"/>
          <w:docGrid w:linePitch="326"/>
          <w:sectPrChange w:id="601" w:author="Johan Ehrlén" w:date="2018-11-23T14:34:00Z">
            <w:sectPr w:rsidR="00796E6E" w:rsidSect="00BA77AD">
              <w:pgMar w:top="1134" w:right="1134" w:bottom="1134" w:left="1134" w:header="720" w:footer="720" w:gutter="0"/>
              <w:docGrid w:linePitch="0"/>
            </w:sectPr>
          </w:sectPrChange>
        </w:sectPr>
      </w:pPr>
    </w:p>
    <w:p w14:paraId="044A0FDB" w14:textId="77777777" w:rsidR="000F0B93" w:rsidRDefault="00796E6E">
      <w:pPr>
        <w:pStyle w:val="Bibliography1"/>
      </w:pPr>
      <w:r>
        <w:t xml:space="preserve">Anderson, J.T., Inouye, D.W., McKinney, A.M., Colautti, R.I. &amp; Mitchell-Olds, T. (2012). Phenotypic plasticity and adaptive evolution contribute to advancing flowering phenology in response to climate change. </w:t>
      </w:r>
      <w:r>
        <w:rPr>
          <w:i/>
          <w:iCs/>
        </w:rPr>
        <w:t>Proceedings of the Royal Society of London B: Biological Sciences</w:t>
      </w:r>
      <w:r>
        <w:t>, 279, 3843–3852.</w:t>
      </w:r>
    </w:p>
    <w:p w14:paraId="284EECB9" w14:textId="77777777" w:rsidR="000F0B93" w:rsidRDefault="00796E6E">
      <w:pPr>
        <w:pStyle w:val="Bibliography1"/>
      </w:pPr>
      <w:r>
        <w:t xml:space="preserve">Arnold, S.J. (1986). Limits on stabilizing, disruptive, and correlational selection set by the opportunity for selection. </w:t>
      </w:r>
      <w:r>
        <w:rPr>
          <w:i/>
          <w:iCs/>
        </w:rPr>
        <w:t>The American Naturalist</w:t>
      </w:r>
      <w:r>
        <w:t>, 128, 143–146.</w:t>
      </w:r>
    </w:p>
    <w:p w14:paraId="76DC3677" w14:textId="77777777" w:rsidR="000F0B93" w:rsidRDefault="00796E6E">
      <w:pPr>
        <w:pStyle w:val="Bibliography1"/>
      </w:pPr>
      <w:r>
        <w:t xml:space="preserve">Bonebrake, T.C. &amp; Mastrandrea, M.D. (2010). Tolerance adaptation and precipitation changes complicate latitudinal patterns of climate change impacts. </w:t>
      </w:r>
      <w:r>
        <w:rPr>
          <w:i/>
          <w:iCs/>
        </w:rPr>
        <w:t>PNAS</w:t>
      </w:r>
      <w:r>
        <w:t>, 107, 12581–12586.</w:t>
      </w:r>
    </w:p>
    <w:p w14:paraId="79227B72" w14:textId="77777777" w:rsidR="000F0B93" w:rsidRDefault="00796E6E">
      <w:pPr>
        <w:pStyle w:val="Bibliography1"/>
      </w:pPr>
      <w:r>
        <w:t xml:space="preserve">CaraDonna, P.J., Iler, A.M. &amp; Inouye, D.W. (2014). Shifts in flowering phenology reshape a subalpine plant community. </w:t>
      </w:r>
      <w:r>
        <w:rPr>
          <w:i/>
          <w:iCs/>
        </w:rPr>
        <w:t>PNAS</w:t>
      </w:r>
      <w:r>
        <w:t>, 111, 4916–4921.</w:t>
      </w:r>
    </w:p>
    <w:p w14:paraId="3AE6CD4F" w14:textId="77777777" w:rsidR="000F0B93" w:rsidRDefault="00796E6E">
      <w:pPr>
        <w:pStyle w:val="Bibliography1"/>
      </w:pPr>
      <w:r>
        <w:t xml:space="preserve">Charmantier, A. &amp; Gienapp, P. (2014). Climate change and timing of avian breeding and migration: evolutionary versus plastic changes. </w:t>
      </w:r>
      <w:r>
        <w:rPr>
          <w:i/>
          <w:iCs/>
        </w:rPr>
        <w:t>Evolutionary Applications</w:t>
      </w:r>
      <w:r>
        <w:t>, 7, 15–28.</w:t>
      </w:r>
    </w:p>
    <w:p w14:paraId="435F2425" w14:textId="77777777" w:rsidR="000F0B93" w:rsidRDefault="00796E6E">
      <w:pPr>
        <w:pStyle w:val="Bibliography1"/>
      </w:pPr>
      <w:r>
        <w:t xml:space="preserve">Charmantier, A., McCleery, R.H., Cole, L.R., Perrins, C., Kruuk, L.E.B. &amp; Sheldon, B.C. (2008). Adaptive phenotypic plasticity in response to climate change in a wild bird population. </w:t>
      </w:r>
      <w:r>
        <w:rPr>
          <w:i/>
          <w:iCs/>
        </w:rPr>
        <w:t>Science</w:t>
      </w:r>
      <w:r>
        <w:t>, 320, 800–803.</w:t>
      </w:r>
    </w:p>
    <w:p w14:paraId="33FA6E1E" w14:textId="77777777" w:rsidR="000F0B93" w:rsidRDefault="00796E6E">
      <w:pPr>
        <w:pStyle w:val="Bibliography1"/>
      </w:pPr>
      <w:r>
        <w:t xml:space="preserve">Chevin, L.-M., Lande, R. &amp; Mace, G.M. (2010). Adaptation, plasticity, and extinction in a changind environment: towards a predictive theory. </w:t>
      </w:r>
      <w:r>
        <w:rPr>
          <w:i/>
          <w:iCs/>
        </w:rPr>
        <w:t>PLOS Biology</w:t>
      </w:r>
      <w:r>
        <w:t>, 8, e1000357.</w:t>
      </w:r>
    </w:p>
    <w:p w14:paraId="295F4419" w14:textId="77777777" w:rsidR="000F0B93" w:rsidRDefault="00796E6E">
      <w:pPr>
        <w:pStyle w:val="Bibliography1"/>
      </w:pPr>
      <w:r>
        <w:lastRenderedPageBreak/>
        <w:t xml:space="preserve">Cleland, E.E., Chuine, I., Menzel, A., Mooney, H.A. &amp; Schwartz, M.D. (2007). Shifting plant phenology in response to global change. </w:t>
      </w:r>
      <w:r>
        <w:rPr>
          <w:i/>
          <w:iCs/>
        </w:rPr>
        <w:t>Trends in Ecology &amp; Evolution</w:t>
      </w:r>
      <w:r>
        <w:t>, 22, 357–365.</w:t>
      </w:r>
    </w:p>
    <w:p w14:paraId="46C44CB2" w14:textId="77777777" w:rsidR="000F0B93" w:rsidRDefault="00796E6E">
      <w:pPr>
        <w:pStyle w:val="Bibliography1"/>
      </w:pPr>
      <w:r>
        <w:t xml:space="preserve">Conner, J.K., Franks, R. &amp; Stewart, C. (2003). Expression of additive genetic variances and covariances for wild radish floral traits: comparison between field and greenhouse environments. </w:t>
      </w:r>
      <w:r>
        <w:rPr>
          <w:i/>
          <w:iCs/>
        </w:rPr>
        <w:t>Evolution</w:t>
      </w:r>
      <w:r>
        <w:t>, 57, 487–495.</w:t>
      </w:r>
    </w:p>
    <w:p w14:paraId="73BF2BCB" w14:textId="77777777" w:rsidR="000F0B93" w:rsidRDefault="00796E6E">
      <w:pPr>
        <w:pStyle w:val="Bibliography1"/>
      </w:pPr>
      <w:r>
        <w:t xml:space="preserve">Conover, D.O., Duffy, T.A. &amp; Hice, L.A. (2009). The covariance between genetic and environmental influences across ecological gradients: reassessing the evolutionary significance of countergradient and cogradient variation. </w:t>
      </w:r>
      <w:r>
        <w:rPr>
          <w:i/>
          <w:iCs/>
        </w:rPr>
        <w:t>Annals of the New York Academy of Sciences</w:t>
      </w:r>
      <w:r>
        <w:t>, 1168, 100–129.</w:t>
      </w:r>
    </w:p>
    <w:p w14:paraId="07FFF081" w14:textId="77777777" w:rsidR="000F0B93" w:rsidRDefault="00796E6E">
      <w:pPr>
        <w:pStyle w:val="Bibliography1"/>
      </w:pPr>
      <w:r>
        <w:t xml:space="preserve">Conover, D.O. &amp; Schultz, E.T. (1995). Phenotypic similarity and the evolutionary significance of countergradient variation. </w:t>
      </w:r>
      <w:r>
        <w:rPr>
          <w:i/>
          <w:iCs/>
        </w:rPr>
        <w:t>Trends in Ecology &amp; Evolution</w:t>
      </w:r>
      <w:r>
        <w:t>, 10, 248–252.</w:t>
      </w:r>
    </w:p>
    <w:p w14:paraId="00BA2BC1" w14:textId="77777777" w:rsidR="000F0B93" w:rsidRDefault="00796E6E">
      <w:pPr>
        <w:pStyle w:val="Bibliography1"/>
      </w:pPr>
      <w:r>
        <w:t xml:space="preserve">Diffenbaugh, N.S. &amp; Field, C.B. (2013). Changes in ecologically critical terrestrial climate conditions. </w:t>
      </w:r>
      <w:r>
        <w:rPr>
          <w:i/>
          <w:iCs/>
        </w:rPr>
        <w:t>Science</w:t>
      </w:r>
      <w:r>
        <w:t>, 341, 486–492.</w:t>
      </w:r>
    </w:p>
    <w:p w14:paraId="012D4902" w14:textId="77777777" w:rsidR="000F0B93" w:rsidRDefault="00796E6E">
      <w:pPr>
        <w:pStyle w:val="Bibliography1"/>
      </w:pPr>
      <w:r>
        <w:t xml:space="preserve">Domínguez, C.A. &amp; Dirzo, R. (1995). Rainfall and flowering synchrony in a tropical shrub: Variable selection on the flowering time of Erythroxylum havanense. </w:t>
      </w:r>
      <w:r>
        <w:rPr>
          <w:i/>
          <w:iCs/>
        </w:rPr>
        <w:t>Evol Ecol</w:t>
      </w:r>
      <w:r>
        <w:t>, 9, 204–216.</w:t>
      </w:r>
    </w:p>
    <w:p w14:paraId="4156868D" w14:textId="77777777" w:rsidR="000F0B93" w:rsidRDefault="00796E6E">
      <w:pPr>
        <w:pStyle w:val="Bibliography1"/>
      </w:pPr>
      <w:r>
        <w:t xml:space="preserve">Ehrlen, J. (1992). Proximate lmits to seed production in a herbaceous perennial legume, Lathyrus vernus. </w:t>
      </w:r>
      <w:r>
        <w:rPr>
          <w:i/>
          <w:iCs/>
        </w:rPr>
        <w:t>Ecology</w:t>
      </w:r>
      <w:r>
        <w:t>, 73, 1820–1831.</w:t>
      </w:r>
    </w:p>
    <w:p w14:paraId="2F74B6BC" w14:textId="77777777" w:rsidR="000F0B93" w:rsidRDefault="00796E6E">
      <w:pPr>
        <w:pStyle w:val="Bibliography1"/>
      </w:pPr>
      <w:r>
        <w:t xml:space="preserve">Ehrlén, J. &amp; Lehtilä, K. (2002). How perennial are perennial plants? </w:t>
      </w:r>
      <w:r>
        <w:rPr>
          <w:i/>
          <w:iCs/>
        </w:rPr>
        <w:t>Oikos</w:t>
      </w:r>
      <w:r>
        <w:t>, 98, 308–322.</w:t>
      </w:r>
    </w:p>
    <w:p w14:paraId="2B931DEB" w14:textId="77777777" w:rsidR="000F0B93" w:rsidRDefault="00796E6E">
      <w:pPr>
        <w:pStyle w:val="Bibliography1"/>
      </w:pPr>
      <w:r>
        <w:t xml:space="preserve">Ehrlén, J. &amp; Münzbergová, Z. (2009). Timing of flowering: opposed selection on different fitness components and trait covariation. </w:t>
      </w:r>
      <w:r>
        <w:rPr>
          <w:i/>
          <w:iCs/>
        </w:rPr>
        <w:t>The American Naturalist</w:t>
      </w:r>
      <w:r>
        <w:t>, 173, 819–830.</w:t>
      </w:r>
    </w:p>
    <w:p w14:paraId="45EF8F1F" w14:textId="77777777" w:rsidR="000F0B93" w:rsidRDefault="00796E6E">
      <w:pPr>
        <w:pStyle w:val="Bibliography1"/>
      </w:pPr>
      <w:r>
        <w:t xml:space="preserve">Ehrlén, J. &amp; Van Groenendael, J. (2001). Storage and the delayed costs of reproduction in the understorey perennial Lathyrus vernus. </w:t>
      </w:r>
      <w:r>
        <w:rPr>
          <w:i/>
          <w:iCs/>
        </w:rPr>
        <w:t>Journal of Ecology</w:t>
      </w:r>
      <w:r>
        <w:t>, 89, 237–246.</w:t>
      </w:r>
    </w:p>
    <w:p w14:paraId="12526E6F" w14:textId="77777777" w:rsidR="000F0B93" w:rsidRDefault="00796E6E">
      <w:pPr>
        <w:pStyle w:val="Bibliography1"/>
      </w:pPr>
      <w:r>
        <w:t xml:space="preserve">Franks, S.J., Sim, S. &amp; Weis, A.E. (2007). Rapid evolution of flowering time by an annual plant in response to a climate fluctuation. </w:t>
      </w:r>
      <w:r>
        <w:rPr>
          <w:i/>
          <w:iCs/>
        </w:rPr>
        <w:t>PNAS</w:t>
      </w:r>
      <w:r>
        <w:t>, 104, 1278–1282.</w:t>
      </w:r>
    </w:p>
    <w:p w14:paraId="7F634773" w14:textId="77777777" w:rsidR="000F0B93" w:rsidRDefault="00796E6E">
      <w:pPr>
        <w:pStyle w:val="Bibliography1"/>
      </w:pPr>
      <w:r>
        <w:t xml:space="preserve">Gienapp, P., Teplitsky, C., Alho, J.S., Mills, J.A. &amp; Merilä, J. (2008). Climate change and evolution: disentangling environmental and genetic responses. </w:t>
      </w:r>
      <w:r>
        <w:rPr>
          <w:i/>
          <w:iCs/>
        </w:rPr>
        <w:t>Molecular Ecology</w:t>
      </w:r>
      <w:r>
        <w:t>, 17, 167–178.</w:t>
      </w:r>
    </w:p>
    <w:p w14:paraId="1EB910A6" w14:textId="77777777" w:rsidR="000F0B93" w:rsidRDefault="00796E6E">
      <w:pPr>
        <w:pStyle w:val="Bibliography1"/>
      </w:pPr>
      <w:r>
        <w:t>IPCC. (2014). Climate Change 2014: Synthesis Report. Contribution of Working Groups I, II and III to the Fifth Assessment Report of the Intergovernmental Panel on Climate Change [Core Writing Team, R.K. Pachauri and L.A. Meyer (eds.)]. IPCC, Geneva, Switzerland, 151 pp.</w:t>
      </w:r>
    </w:p>
    <w:p w14:paraId="3CC06C2C" w14:textId="77777777" w:rsidR="000F0B93" w:rsidRDefault="00796E6E">
      <w:pPr>
        <w:pStyle w:val="Bibliography1"/>
      </w:pPr>
      <w:r>
        <w:t xml:space="preserve">Lande, R. &amp; Arnold, S.J. (1983). The measurement of selection on correlated characters. </w:t>
      </w:r>
      <w:r>
        <w:rPr>
          <w:i/>
          <w:iCs/>
        </w:rPr>
        <w:t>Evolution</w:t>
      </w:r>
      <w:r>
        <w:t xml:space="preserve">, </w:t>
      </w:r>
      <w:r>
        <w:lastRenderedPageBreak/>
        <w:t>37, 1210–1226.</w:t>
      </w:r>
    </w:p>
    <w:p w14:paraId="3D02B2D8" w14:textId="77777777" w:rsidR="000F0B93" w:rsidRDefault="00796E6E">
      <w:pPr>
        <w:pStyle w:val="Bibliography1"/>
      </w:pPr>
      <w:r>
        <w:t xml:space="preserve">MacColl, A.D.C. (2011). The ecological causes of evolution. </w:t>
      </w:r>
      <w:r>
        <w:rPr>
          <w:i/>
          <w:iCs/>
        </w:rPr>
        <w:t>Trends in Ecology &amp; Evolution</w:t>
      </w:r>
      <w:r>
        <w:t>, 26, 514–522.</w:t>
      </w:r>
    </w:p>
    <w:p w14:paraId="2B93E0A9" w14:textId="77777777" w:rsidR="000F0B93" w:rsidRDefault="00796E6E">
      <w:pPr>
        <w:pStyle w:val="Bibliography1"/>
      </w:pPr>
      <w:r>
        <w:t xml:space="preserve">Marrot, P., Charmantier, A., Blondel, J. &amp; Garant, D. (2018). Current spring warming as a driver of selection on reproductive timing in a wild passerine. </w:t>
      </w:r>
      <w:r>
        <w:rPr>
          <w:i/>
          <w:iCs/>
        </w:rPr>
        <w:t>Journal of Animal Ecology</w:t>
      </w:r>
      <w:r>
        <w:t>, 87, 754–764.</w:t>
      </w:r>
    </w:p>
    <w:p w14:paraId="631E8537" w14:textId="77777777" w:rsidR="000F0B93" w:rsidRDefault="00796E6E">
      <w:pPr>
        <w:pStyle w:val="Bibliography1"/>
      </w:pPr>
      <w:r>
        <w:t xml:space="preserve">Nakagawa, S. &amp; Schielzeth, H. (2013). A general and simple method for obtaining R2 from generalized linear mixed-effects models. </w:t>
      </w:r>
      <w:r>
        <w:rPr>
          <w:i/>
          <w:iCs/>
        </w:rPr>
        <w:t>Methods in Ecology and Evolution</w:t>
      </w:r>
      <w:r>
        <w:t>, 4, 133–142.</w:t>
      </w:r>
    </w:p>
    <w:p w14:paraId="24E9764F" w14:textId="77777777" w:rsidR="000F0B93" w:rsidRDefault="00796E6E">
      <w:pPr>
        <w:pStyle w:val="Bibliography1"/>
      </w:pPr>
      <w:r>
        <w:t xml:space="preserve">R Core Team. (2018). </w:t>
      </w:r>
      <w:r>
        <w:rPr>
          <w:i/>
          <w:iCs/>
        </w:rPr>
        <w:t>R: A language and environment for statistical computing. R Foundation for Statistical Computing, Vienna, Austria. URL   http://www.R-project.org/.</w:t>
      </w:r>
    </w:p>
    <w:p w14:paraId="2B6C7AAF" w14:textId="77777777" w:rsidR="000F0B93" w:rsidRDefault="00796E6E">
      <w:pPr>
        <w:pStyle w:val="Bibliography1"/>
      </w:pPr>
      <w:r>
        <w:t xml:space="preserve">Rausher, M.D. (1992). The measurement of selection on quantitative traits: biases due to environmental covariances between traits and fitness. </w:t>
      </w:r>
      <w:r>
        <w:rPr>
          <w:i/>
          <w:iCs/>
        </w:rPr>
        <w:t>Evolution</w:t>
      </w:r>
      <w:r>
        <w:t>, 46, 616–626.</w:t>
      </w:r>
    </w:p>
    <w:p w14:paraId="7BAB5813" w14:textId="77777777" w:rsidR="000F0B93" w:rsidRDefault="00796E6E">
      <w:pPr>
        <w:pStyle w:val="Bibliography1"/>
      </w:pPr>
      <w:r>
        <w:t xml:space="preserve">Réale, D., McAdam, A.G., Boutin, S. &amp; Berteaux, D. (2003). Genetic and plastic responses of a northern mammal to climate change. </w:t>
      </w:r>
      <w:r>
        <w:rPr>
          <w:i/>
          <w:iCs/>
        </w:rPr>
        <w:t>Proceedings of the Royal Society of London B: Biological Sciences</w:t>
      </w:r>
      <w:r>
        <w:t>, 270, 591–596.</w:t>
      </w:r>
    </w:p>
    <w:p w14:paraId="775EBC32" w14:textId="77777777" w:rsidR="000F0B93" w:rsidRDefault="00796E6E">
      <w:pPr>
        <w:pStyle w:val="Bibliography1"/>
      </w:pPr>
      <w:r>
        <w:t xml:space="preserve">Siepielski, A.M., DiBattista, J.D. &amp; Carlson, S.M. (2009). It’s about time: the temporal dynamics of phenotypic selection in the wild. </w:t>
      </w:r>
      <w:r>
        <w:rPr>
          <w:i/>
          <w:iCs/>
        </w:rPr>
        <w:t>Ecology Letters</w:t>
      </w:r>
      <w:r>
        <w:t>, 12, 1261–1276.</w:t>
      </w:r>
    </w:p>
    <w:p w14:paraId="0866CE91" w14:textId="77777777" w:rsidR="000F0B93" w:rsidRDefault="00796E6E">
      <w:pPr>
        <w:pStyle w:val="Bibliography1"/>
      </w:pPr>
      <w:r>
        <w:t xml:space="preserve">Siepielski, A.M., Morrissey, M.B., Buoro, M., Carlson, S.M., Caruso, C.M., Clegg, S.M., </w:t>
      </w:r>
      <w:r>
        <w:rPr>
          <w:i/>
          <w:iCs/>
        </w:rPr>
        <w:t>et al.</w:t>
      </w:r>
      <w:r>
        <w:t xml:space="preserve"> (2017). Precipitation drives global variation in natural selection. </w:t>
      </w:r>
      <w:r>
        <w:rPr>
          <w:i/>
          <w:iCs/>
        </w:rPr>
        <w:t>Science</w:t>
      </w:r>
      <w:r>
        <w:t>, 355, 959–962.</w:t>
      </w:r>
    </w:p>
    <w:p w14:paraId="6B0F42A7" w14:textId="77777777" w:rsidR="000F0B93" w:rsidRDefault="00796E6E">
      <w:pPr>
        <w:pStyle w:val="Bibliography1"/>
      </w:pPr>
      <w:r>
        <w:t xml:space="preserve">Sola, A.J. &amp; Ehrlén, J. (2007). Vegetative phenology constrains the onset of flowering in the perennial herb Lathyrus vernus. </w:t>
      </w:r>
      <w:r>
        <w:rPr>
          <w:i/>
          <w:iCs/>
        </w:rPr>
        <w:t>Journal of Ecology</w:t>
      </w:r>
      <w:r>
        <w:t>, 95, 208–216.</w:t>
      </w:r>
    </w:p>
    <w:p w14:paraId="437CE06D" w14:textId="77777777" w:rsidR="000F0B93" w:rsidRDefault="00796E6E">
      <w:pPr>
        <w:pStyle w:val="Bibliography1"/>
      </w:pPr>
      <w:r>
        <w:t xml:space="preserve">Stinchcombe, J.R., Agrawal, A.F., Hohenlohe, P.A., Arnold, S.J. &amp; Blows, M.W. (2008). Estimating nonlinear selection gradients using quadratic regression coefficients: double or nothing? </w:t>
      </w:r>
      <w:r>
        <w:rPr>
          <w:i/>
          <w:iCs/>
        </w:rPr>
        <w:t>Evolution</w:t>
      </w:r>
      <w:r>
        <w:t>, 62, 2435–2440.</w:t>
      </w:r>
    </w:p>
    <w:p w14:paraId="28BA94D5" w14:textId="77777777" w:rsidR="000F0B93" w:rsidRDefault="00796E6E">
      <w:pPr>
        <w:pStyle w:val="Bibliography1"/>
      </w:pPr>
      <w:r>
        <w:t xml:space="preserve">Via, S., Gomulkiewicz, R., Jong, G.D., Scheiner, S.M., Schlichting, C.D. &amp; Tienderen, P.H.V. (1995). Adaptive phenotypic plasticity: consensus and controversy. </w:t>
      </w:r>
      <w:r>
        <w:rPr>
          <w:i/>
          <w:iCs/>
        </w:rPr>
        <w:t>Trends in Ecology &amp; Evolution</w:t>
      </w:r>
      <w:r>
        <w:t>, 10, 212–217.</w:t>
      </w:r>
    </w:p>
    <w:p w14:paraId="18EC840D" w14:textId="77777777" w:rsidR="000F0B93" w:rsidRDefault="00796E6E">
      <w:pPr>
        <w:pStyle w:val="Bibliography1"/>
      </w:pPr>
      <w:r>
        <w:t xml:space="preserve">Visser, M.E. &amp; Both, C. (2005). Shifts in phenology due to global climate change: the need for a yardstick. </w:t>
      </w:r>
      <w:r>
        <w:rPr>
          <w:i/>
          <w:iCs/>
        </w:rPr>
        <w:t>Proceedings of the Royal Society of London B: Biological Sciences</w:t>
      </w:r>
      <w:r>
        <w:t>, 272, 2561–2569.</w:t>
      </w:r>
    </w:p>
    <w:p w14:paraId="4492A3F0" w14:textId="77777777" w:rsidR="000F0B93" w:rsidRDefault="00796E6E">
      <w:pPr>
        <w:pStyle w:val="Bibliography1"/>
      </w:pPr>
      <w:r>
        <w:lastRenderedPageBreak/>
        <w:t xml:space="preserve">Visser, M.E., Gienapp, P., Husby, A., Morrisey, M., Hera, I. de la, Pulido, F., </w:t>
      </w:r>
      <w:r>
        <w:rPr>
          <w:i/>
          <w:iCs/>
        </w:rPr>
        <w:t>et al.</w:t>
      </w:r>
      <w:r>
        <w:t xml:space="preserve"> (2015). Effects of spring temperatures on the strength of selection on timing of reproduction in a long-distance migratory bird. </w:t>
      </w:r>
      <w:r>
        <w:rPr>
          <w:i/>
          <w:iCs/>
        </w:rPr>
        <w:t>PLOS Biology</w:t>
      </w:r>
      <w:r>
        <w:t>, 13, e1002120.</w:t>
      </w:r>
    </w:p>
    <w:p w14:paraId="48A81763" w14:textId="77777777" w:rsidR="000F0B93" w:rsidRDefault="00796E6E">
      <w:pPr>
        <w:pStyle w:val="Bibliography1"/>
      </w:pPr>
      <w:r>
        <w:t xml:space="preserve">Wadgymar, S.M., Ogilvie, J.E., Inouye, D.W., Weis, A.E. &amp; Anderson, J.T. (2018). Phenological responses to multiple environmental drivers under climate change: insights from a long-term observational study and a manipulative field experiment. </w:t>
      </w:r>
      <w:r>
        <w:rPr>
          <w:i/>
          <w:iCs/>
        </w:rPr>
        <w:t>New Phytologist</w:t>
      </w:r>
      <w:r>
        <w:t>, 218, 517–529.</w:t>
      </w:r>
    </w:p>
    <w:p w14:paraId="73960BB3" w14:textId="77777777" w:rsidR="000F0B93" w:rsidRDefault="00796E6E">
      <w:pPr>
        <w:pStyle w:val="Bibliography1"/>
      </w:pPr>
      <w:r>
        <w:t xml:space="preserve">Widén, B. &amp; Schiemann, K. (2003). The pattern of variation in leaflet shape and reproductive characters in Lathyrus vernus (L.) Bernh. (Fabaceae). </w:t>
      </w:r>
      <w:r>
        <w:rPr>
          <w:i/>
          <w:iCs/>
        </w:rPr>
        <w:t>Plant Syst. Evol.</w:t>
      </w:r>
      <w:r>
        <w:t>, 240, 41–54.</w:t>
      </w:r>
    </w:p>
    <w:p w14:paraId="5E4BD0F4" w14:textId="77777777" w:rsidR="00796E6E" w:rsidRDefault="00796E6E">
      <w:pPr>
        <w:rPr>
          <w:rFonts w:cs="Mangal"/>
          <w:szCs w:val="21"/>
        </w:rPr>
        <w:sectPr w:rsidR="00796E6E">
          <w:type w:val="continuous"/>
          <w:pgSz w:w="11906" w:h="16838"/>
          <w:pgMar w:top="1134" w:right="1134" w:bottom="1134" w:left="1134" w:header="720" w:footer="720" w:gutter="0"/>
          <w:cols w:space="0"/>
        </w:sectPr>
      </w:pPr>
    </w:p>
    <w:p w14:paraId="1D9C1575" w14:textId="77777777" w:rsidR="000F0B93" w:rsidRDefault="000F0B93">
      <w:pPr>
        <w:pStyle w:val="Standard"/>
        <w:pageBreakBefore/>
        <w:spacing w:line="480" w:lineRule="auto"/>
        <w:rPr>
          <w:rFonts w:cs="Times New Roman"/>
          <w:lang w:val="en-US"/>
        </w:rPr>
      </w:pPr>
    </w:p>
    <w:p w14:paraId="07EFE3CD" w14:textId="77777777" w:rsidR="000F0B93" w:rsidRDefault="00796E6E">
      <w:pPr>
        <w:pStyle w:val="Standard"/>
        <w:pageBreakBefore/>
        <w:spacing w:line="480" w:lineRule="auto"/>
        <w:rPr>
          <w:rFonts w:cs="Times New Roman"/>
          <w:lang w:val="en-US"/>
        </w:rPr>
      </w:pPr>
      <w:r>
        <w:rPr>
          <w:rFonts w:cs="Times New Roman"/>
          <w:lang w:val="en-US"/>
        </w:rPr>
        <w:lastRenderedPageBreak/>
        <w:t>Tables</w:t>
      </w:r>
    </w:p>
    <w:p w14:paraId="1902EF17" w14:textId="77777777" w:rsidR="000F0B93" w:rsidRDefault="00796E6E">
      <w:pPr>
        <w:pStyle w:val="Standard"/>
        <w:spacing w:line="480" w:lineRule="auto"/>
      </w:pPr>
      <w:r>
        <w:rPr>
          <w:rFonts w:cs="Times New Roman"/>
          <w:lang w:val="en-US"/>
        </w:rPr>
        <w:t xml:space="preserve">Table 1: Results of models testing for effects of yearly climate on (A) first flowering date (FFD) for individual plants, and on three measures of the yearly position (B) and the yearly duration (C) of the flowering season of </w:t>
      </w:r>
      <w:r>
        <w:rPr>
          <w:rFonts w:cs="Times New Roman"/>
          <w:i/>
          <w:iCs/>
          <w:lang w:val="en-US"/>
        </w:rPr>
        <w:t>Lathyrus vernus</w:t>
      </w:r>
      <w:r>
        <w:rPr>
          <w:rFonts w:cs="Times New Roman"/>
          <w:lang w:val="en-US"/>
        </w:rPr>
        <w:t xml:space="preserve"> in 22 study years. The position of the flowering season was defined by the start, i.e. the date when 10% of the plants had started flowering, the mean, i.e. the mean first flowering date, and the end, i.e. the date when 90% of the plants had started flowering. The duration of the flowering season was defined by the number of days between the start and the end. In (A), linear mixed models with plant individual as a random effect and number of flowers as a covariate were used, averaged estimates and z-values across all models with ΔAICc &lt; 2 are shown, and values of marginal and conditional pseudo-R</w:t>
      </w:r>
      <w:r>
        <w:rPr>
          <w:rFonts w:cs="Times New Roman"/>
          <w:vertAlign w:val="superscript"/>
          <w:lang w:val="en-US"/>
        </w:rPr>
        <w:t>2</w:t>
      </w:r>
      <w:r>
        <w:rPr>
          <w:rFonts w:cs="Times New Roman"/>
          <w:lang w:val="en-US"/>
        </w:rPr>
        <w:t xml:space="preserve"> (representing, respectively, the variance explained by the fixed effects and by the entire model, (Nakagawa &amp; Schielzeth </w:t>
      </w:r>
      <w:r>
        <w:rPr>
          <w:lang w:val="en-US"/>
        </w:rPr>
        <w:t>2013)</w:t>
      </w:r>
      <w:r>
        <w:rPr>
          <w:rFonts w:cs="Times New Roman"/>
          <w:lang w:val="en-US"/>
        </w:rPr>
        <w:t xml:space="preserve"> are shown for the best model resulting from model selection. </w:t>
      </w:r>
      <w:r>
        <w:rPr>
          <w:rFonts w:eastAsia="Times New Roman" w:cs="Times New Roman"/>
          <w:lang w:val="en-US"/>
        </w:rPr>
        <w:t>∑w</w:t>
      </w:r>
      <w:r>
        <w:rPr>
          <w:rFonts w:eastAsia="Times New Roman" w:cs="Times New Roman"/>
          <w:vertAlign w:val="subscript"/>
          <w:lang w:val="en-US"/>
        </w:rPr>
        <w:t>i</w:t>
      </w:r>
      <w:r>
        <w:rPr>
          <w:rFonts w:cs="Times New Roman"/>
          <w:lang w:val="en-US"/>
        </w:rPr>
        <w:t xml:space="preserve"> = Relative variable importance (sum of Akaike weights over all models including each variable). </w:t>
      </w:r>
      <w:r>
        <w:rPr>
          <w:color w:val="000000"/>
        </w:rPr>
        <w:t xml:space="preserve">    </w:t>
      </w:r>
      <w:r>
        <w:rPr>
          <w:rFonts w:ascii="Lucida Console" w:hAnsi="Lucida Console"/>
          <w:color w:val="000000"/>
          <w:sz w:val="20"/>
        </w:rPr>
        <w:t xml:space="preserve">      </w:t>
      </w:r>
    </w:p>
    <w:tbl>
      <w:tblPr>
        <w:tblW w:w="9436" w:type="dxa"/>
        <w:tblLayout w:type="fixed"/>
        <w:tblCellMar>
          <w:left w:w="10" w:type="dxa"/>
          <w:right w:w="10" w:type="dxa"/>
        </w:tblCellMar>
        <w:tblLook w:val="0000" w:firstRow="0" w:lastRow="0" w:firstColumn="0" w:lastColumn="0" w:noHBand="0" w:noVBand="0"/>
      </w:tblPr>
      <w:tblGrid>
        <w:gridCol w:w="2864"/>
        <w:gridCol w:w="2870"/>
        <w:gridCol w:w="751"/>
        <w:gridCol w:w="491"/>
        <w:gridCol w:w="1038"/>
        <w:gridCol w:w="871"/>
        <w:gridCol w:w="551"/>
      </w:tblGrid>
      <w:tr w:rsidR="000F0B93" w14:paraId="3639D64A" w14:textId="77777777">
        <w:tc>
          <w:tcPr>
            <w:tcW w:w="2864" w:type="dxa"/>
            <w:tcBorders>
              <w:top w:val="single" w:sz="2" w:space="0" w:color="000000"/>
              <w:bottom w:val="single" w:sz="2" w:space="0" w:color="000000"/>
            </w:tcBorders>
            <w:tcMar>
              <w:top w:w="55" w:type="dxa"/>
              <w:left w:w="55" w:type="dxa"/>
              <w:bottom w:w="55" w:type="dxa"/>
              <w:right w:w="55" w:type="dxa"/>
            </w:tcMar>
            <w:vAlign w:val="center"/>
          </w:tcPr>
          <w:p w14:paraId="209B0100" w14:textId="77777777" w:rsidR="000F0B93" w:rsidRDefault="00796E6E">
            <w:pPr>
              <w:pStyle w:val="Standard"/>
              <w:rPr>
                <w:lang w:val="en-US"/>
              </w:rPr>
            </w:pPr>
            <w:r>
              <w:rPr>
                <w:lang w:val="en-US"/>
              </w:rPr>
              <w:t>Response variable</w:t>
            </w:r>
          </w:p>
        </w:tc>
        <w:tc>
          <w:tcPr>
            <w:tcW w:w="2870" w:type="dxa"/>
            <w:tcBorders>
              <w:top w:val="single" w:sz="2" w:space="0" w:color="000000"/>
              <w:bottom w:val="single" w:sz="2" w:space="0" w:color="000000"/>
            </w:tcBorders>
            <w:tcMar>
              <w:top w:w="55" w:type="dxa"/>
              <w:left w:w="55" w:type="dxa"/>
              <w:bottom w:w="55" w:type="dxa"/>
              <w:right w:w="55" w:type="dxa"/>
            </w:tcMar>
            <w:vAlign w:val="center"/>
          </w:tcPr>
          <w:p w14:paraId="758226F4" w14:textId="77777777" w:rsidR="000F0B93" w:rsidRDefault="00796E6E">
            <w:pPr>
              <w:pStyle w:val="Standard"/>
              <w:rPr>
                <w:lang w:val="en-US"/>
              </w:rPr>
            </w:pPr>
            <w:r>
              <w:rPr>
                <w:lang w:val="en-US"/>
              </w:rPr>
              <w:t>Predictor variable</w:t>
            </w:r>
          </w:p>
        </w:tc>
        <w:tc>
          <w:tcPr>
            <w:tcW w:w="1242" w:type="dxa"/>
            <w:gridSpan w:val="2"/>
            <w:tcBorders>
              <w:top w:val="single" w:sz="2" w:space="0" w:color="000000"/>
              <w:bottom w:val="single" w:sz="2" w:space="0" w:color="000000"/>
            </w:tcBorders>
            <w:tcMar>
              <w:top w:w="55" w:type="dxa"/>
              <w:left w:w="55" w:type="dxa"/>
              <w:bottom w:w="55" w:type="dxa"/>
              <w:right w:w="55" w:type="dxa"/>
            </w:tcMar>
            <w:vAlign w:val="center"/>
          </w:tcPr>
          <w:p w14:paraId="1D1D4332" w14:textId="77777777" w:rsidR="000F0B93" w:rsidRDefault="00796E6E">
            <w:pPr>
              <w:pStyle w:val="TableContents"/>
              <w:jc w:val="center"/>
              <w:rPr>
                <w:lang w:val="en-US"/>
              </w:rPr>
            </w:pPr>
            <w:r>
              <w:rPr>
                <w:lang w:val="en-US"/>
              </w:rPr>
              <w:t>Estimate</w:t>
            </w:r>
          </w:p>
        </w:tc>
        <w:tc>
          <w:tcPr>
            <w:tcW w:w="1038" w:type="dxa"/>
            <w:tcBorders>
              <w:top w:val="single" w:sz="2" w:space="0" w:color="000000"/>
              <w:bottom w:val="single" w:sz="2" w:space="0" w:color="000000"/>
            </w:tcBorders>
            <w:tcMar>
              <w:top w:w="55" w:type="dxa"/>
              <w:left w:w="55" w:type="dxa"/>
              <w:bottom w:w="55" w:type="dxa"/>
              <w:right w:w="55" w:type="dxa"/>
            </w:tcMar>
            <w:vAlign w:val="center"/>
          </w:tcPr>
          <w:p w14:paraId="06A7A604" w14:textId="77777777" w:rsidR="000F0B93" w:rsidRDefault="00796E6E">
            <w:pPr>
              <w:pStyle w:val="TableContents"/>
              <w:jc w:val="center"/>
              <w:rPr>
                <w:lang w:val="en-US"/>
              </w:rPr>
            </w:pPr>
            <w:r>
              <w:rPr>
                <w:lang w:val="en-US"/>
              </w:rPr>
              <w:t>Std. error</w:t>
            </w:r>
          </w:p>
        </w:tc>
        <w:tc>
          <w:tcPr>
            <w:tcW w:w="871" w:type="dxa"/>
            <w:tcBorders>
              <w:top w:val="single" w:sz="2" w:space="0" w:color="000000"/>
              <w:bottom w:val="single" w:sz="2" w:space="0" w:color="000000"/>
            </w:tcBorders>
            <w:tcMar>
              <w:top w:w="55" w:type="dxa"/>
              <w:left w:w="55" w:type="dxa"/>
              <w:bottom w:w="55" w:type="dxa"/>
              <w:right w:w="55" w:type="dxa"/>
            </w:tcMar>
            <w:vAlign w:val="center"/>
          </w:tcPr>
          <w:p w14:paraId="68989A8D" w14:textId="77777777" w:rsidR="000F0B93" w:rsidRDefault="00796E6E">
            <w:pPr>
              <w:pStyle w:val="TableContents"/>
              <w:jc w:val="center"/>
              <w:rPr>
                <w:lang w:val="en-US"/>
              </w:rPr>
            </w:pPr>
            <w:r>
              <w:rPr>
                <w:lang w:val="en-US"/>
              </w:rPr>
              <w:t>z</w:t>
            </w:r>
          </w:p>
        </w:tc>
        <w:tc>
          <w:tcPr>
            <w:tcW w:w="551" w:type="dxa"/>
            <w:tcBorders>
              <w:top w:val="single" w:sz="2" w:space="0" w:color="000000"/>
              <w:bottom w:val="single" w:sz="2" w:space="0" w:color="000000"/>
            </w:tcBorders>
            <w:tcMar>
              <w:top w:w="55" w:type="dxa"/>
              <w:left w:w="55" w:type="dxa"/>
              <w:bottom w:w="55" w:type="dxa"/>
              <w:right w:w="55" w:type="dxa"/>
            </w:tcMar>
            <w:vAlign w:val="center"/>
          </w:tcPr>
          <w:p w14:paraId="416E0EC8" w14:textId="77777777" w:rsidR="000F0B93" w:rsidRDefault="00796E6E">
            <w:pPr>
              <w:pStyle w:val="TableContents"/>
              <w:jc w:val="center"/>
            </w:pPr>
            <w:r>
              <w:rPr>
                <w:rFonts w:eastAsia="Times New Roman" w:cs="Times New Roman"/>
                <w:lang w:val="en-US"/>
              </w:rPr>
              <w:t>∑w</w:t>
            </w:r>
            <w:r>
              <w:rPr>
                <w:rFonts w:eastAsia="Times New Roman" w:cs="Times New Roman"/>
                <w:vertAlign w:val="subscript"/>
                <w:lang w:val="en-US"/>
              </w:rPr>
              <w:t>i</w:t>
            </w:r>
          </w:p>
        </w:tc>
      </w:tr>
      <w:tr w:rsidR="000F0B93" w14:paraId="6A9FB5FE" w14:textId="77777777">
        <w:tc>
          <w:tcPr>
            <w:tcW w:w="2864" w:type="dxa"/>
            <w:vMerge w:val="restart"/>
            <w:tcBorders>
              <w:top w:val="single" w:sz="2" w:space="0" w:color="000000"/>
            </w:tcBorders>
            <w:tcMar>
              <w:top w:w="55" w:type="dxa"/>
              <w:left w:w="55" w:type="dxa"/>
              <w:bottom w:w="55" w:type="dxa"/>
              <w:right w:w="55" w:type="dxa"/>
            </w:tcMar>
            <w:vAlign w:val="center"/>
          </w:tcPr>
          <w:p w14:paraId="63DEA13C" w14:textId="77777777" w:rsidR="000F0B93" w:rsidRDefault="00796E6E">
            <w:pPr>
              <w:pStyle w:val="TableContents"/>
              <w:rPr>
                <w:lang w:val="en-US"/>
              </w:rPr>
            </w:pPr>
            <w:r>
              <w:rPr>
                <w:lang w:val="en-US"/>
              </w:rPr>
              <w:t>A) FFD</w:t>
            </w:r>
          </w:p>
          <w:p w14:paraId="6EDC5828" w14:textId="77777777" w:rsidR="000F0B93" w:rsidRDefault="00796E6E">
            <w:pPr>
              <w:pStyle w:val="TableContents"/>
              <w:rPr>
                <w:lang w:val="en-US"/>
              </w:rPr>
            </w:pPr>
            <w:r>
              <w:rPr>
                <w:lang w:val="en-US"/>
              </w:rPr>
              <w:t xml:space="preserve">     N = 2411</w:t>
            </w:r>
          </w:p>
          <w:p w14:paraId="162EDCD0" w14:textId="77777777" w:rsidR="000F0B93" w:rsidRDefault="00796E6E">
            <w:pPr>
              <w:pStyle w:val="TableContents"/>
            </w:pPr>
            <w:r>
              <w:rPr>
                <w:lang w:val="en-US"/>
              </w:rPr>
              <w:t xml:space="preserve">     R</w:t>
            </w:r>
            <w:r>
              <w:rPr>
                <w:vertAlign w:val="superscript"/>
                <w:lang w:val="en-US"/>
              </w:rPr>
              <w:t xml:space="preserve">2 </w:t>
            </w:r>
            <w:r>
              <w:rPr>
                <w:vertAlign w:val="subscript"/>
                <w:lang w:val="en-US"/>
              </w:rPr>
              <w:t>marg</w:t>
            </w:r>
            <w:r>
              <w:rPr>
                <w:lang w:val="en-US"/>
              </w:rPr>
              <w:t xml:space="preserve"> = 0.577</w:t>
            </w:r>
          </w:p>
          <w:p w14:paraId="1ED9C8CB" w14:textId="77777777" w:rsidR="000F0B93" w:rsidRDefault="00796E6E">
            <w:pPr>
              <w:pStyle w:val="TableContents"/>
            </w:pPr>
            <w:r>
              <w:rPr>
                <w:lang w:val="en-US"/>
              </w:rPr>
              <w:t xml:space="preserve">     R</w:t>
            </w:r>
            <w:r>
              <w:rPr>
                <w:vertAlign w:val="superscript"/>
                <w:lang w:val="en-US"/>
              </w:rPr>
              <w:t xml:space="preserve">2 </w:t>
            </w:r>
            <w:r>
              <w:rPr>
                <w:vertAlign w:val="subscript"/>
                <w:lang w:val="en-US"/>
              </w:rPr>
              <w:t>cond</w:t>
            </w:r>
            <w:r>
              <w:rPr>
                <w:lang w:val="en-US"/>
              </w:rPr>
              <w:t xml:space="preserve"> = 0.628</w:t>
            </w:r>
          </w:p>
        </w:tc>
        <w:tc>
          <w:tcPr>
            <w:tcW w:w="2870" w:type="dxa"/>
            <w:tcMar>
              <w:top w:w="55" w:type="dxa"/>
              <w:left w:w="55" w:type="dxa"/>
              <w:bottom w:w="55" w:type="dxa"/>
              <w:right w:w="55" w:type="dxa"/>
            </w:tcMar>
            <w:vAlign w:val="center"/>
          </w:tcPr>
          <w:p w14:paraId="23F8D430" w14:textId="77777777" w:rsidR="000F0B93" w:rsidRDefault="00796E6E">
            <w:pPr>
              <w:pStyle w:val="TableContents"/>
              <w:rPr>
                <w:lang w:val="en-US"/>
              </w:rPr>
            </w:pPr>
            <w:r>
              <w:rPr>
                <w:lang w:val="en-US"/>
              </w:rPr>
              <w:t>Precipitation March</w:t>
            </w:r>
          </w:p>
        </w:tc>
        <w:tc>
          <w:tcPr>
            <w:tcW w:w="751" w:type="dxa"/>
            <w:tcMar>
              <w:top w:w="55" w:type="dxa"/>
              <w:left w:w="55" w:type="dxa"/>
              <w:bottom w:w="55" w:type="dxa"/>
              <w:right w:w="55" w:type="dxa"/>
            </w:tcMar>
            <w:vAlign w:val="center"/>
          </w:tcPr>
          <w:p w14:paraId="1BF0F102"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-0.716</w:t>
            </w:r>
          </w:p>
        </w:tc>
        <w:tc>
          <w:tcPr>
            <w:tcW w:w="491" w:type="dxa"/>
            <w:tcMar>
              <w:top w:w="55" w:type="dxa"/>
              <w:left w:w="55" w:type="dxa"/>
              <w:bottom w:w="55" w:type="dxa"/>
              <w:right w:w="55" w:type="dxa"/>
            </w:tcMar>
            <w:vAlign w:val="center"/>
          </w:tcPr>
          <w:p w14:paraId="055A9CB7"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vAlign w:val="center"/>
          </w:tcPr>
          <w:p w14:paraId="003ADACC"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0.105</w:t>
            </w:r>
          </w:p>
        </w:tc>
        <w:tc>
          <w:tcPr>
            <w:tcW w:w="871" w:type="dxa"/>
            <w:tcMar>
              <w:top w:w="55" w:type="dxa"/>
              <w:left w:w="55" w:type="dxa"/>
              <w:bottom w:w="55" w:type="dxa"/>
              <w:right w:w="55" w:type="dxa"/>
            </w:tcMar>
            <w:vAlign w:val="center"/>
          </w:tcPr>
          <w:p w14:paraId="6CE86E11"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6.85</w:t>
            </w:r>
          </w:p>
        </w:tc>
        <w:tc>
          <w:tcPr>
            <w:tcW w:w="551" w:type="dxa"/>
            <w:tcMar>
              <w:top w:w="55" w:type="dxa"/>
              <w:left w:w="55" w:type="dxa"/>
              <w:bottom w:w="55" w:type="dxa"/>
              <w:right w:w="55" w:type="dxa"/>
            </w:tcMar>
            <w:vAlign w:val="center"/>
          </w:tcPr>
          <w:p w14:paraId="2BD37797" w14:textId="77777777" w:rsidR="000F0B93" w:rsidRDefault="00796E6E">
            <w:pPr>
              <w:pStyle w:val="TableContents"/>
              <w:snapToGrid w:val="0"/>
              <w:jc w:val="center"/>
              <w:rPr>
                <w:lang w:val="en-US"/>
              </w:rPr>
            </w:pPr>
            <w:r>
              <w:rPr>
                <w:lang w:val="en-US"/>
              </w:rPr>
              <w:t>1.00</w:t>
            </w:r>
          </w:p>
        </w:tc>
      </w:tr>
      <w:tr w:rsidR="000F0B93" w14:paraId="581FD090" w14:textId="77777777">
        <w:tc>
          <w:tcPr>
            <w:tcW w:w="2864" w:type="dxa"/>
            <w:vMerge/>
            <w:tcBorders>
              <w:top w:val="single" w:sz="2" w:space="0" w:color="000000"/>
            </w:tcBorders>
            <w:tcMar>
              <w:top w:w="55" w:type="dxa"/>
              <w:left w:w="55" w:type="dxa"/>
              <w:bottom w:w="55" w:type="dxa"/>
              <w:right w:w="55" w:type="dxa"/>
            </w:tcMar>
            <w:vAlign w:val="center"/>
          </w:tcPr>
          <w:p w14:paraId="0C15BED2" w14:textId="77777777" w:rsidR="00796E6E" w:rsidRDefault="00796E6E">
            <w:pPr>
              <w:suppressAutoHyphens w:val="0"/>
            </w:pPr>
          </w:p>
        </w:tc>
        <w:tc>
          <w:tcPr>
            <w:tcW w:w="2870" w:type="dxa"/>
            <w:tcMar>
              <w:top w:w="55" w:type="dxa"/>
              <w:left w:w="55" w:type="dxa"/>
              <w:bottom w:w="55" w:type="dxa"/>
              <w:right w:w="55" w:type="dxa"/>
            </w:tcMar>
            <w:vAlign w:val="center"/>
          </w:tcPr>
          <w:p w14:paraId="39464732"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vAlign w:val="center"/>
          </w:tcPr>
          <w:p w14:paraId="582618E3"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-0.345</w:t>
            </w:r>
          </w:p>
        </w:tc>
        <w:tc>
          <w:tcPr>
            <w:tcW w:w="491" w:type="dxa"/>
            <w:tcMar>
              <w:top w:w="55" w:type="dxa"/>
              <w:left w:w="55" w:type="dxa"/>
              <w:bottom w:w="55" w:type="dxa"/>
              <w:right w:w="55" w:type="dxa"/>
            </w:tcMar>
            <w:vAlign w:val="center"/>
          </w:tcPr>
          <w:p w14:paraId="4895A07E"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vAlign w:val="center"/>
          </w:tcPr>
          <w:p w14:paraId="2F3AEE6C"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0.125</w:t>
            </w:r>
          </w:p>
        </w:tc>
        <w:tc>
          <w:tcPr>
            <w:tcW w:w="871" w:type="dxa"/>
            <w:tcMar>
              <w:top w:w="55" w:type="dxa"/>
              <w:left w:w="55" w:type="dxa"/>
              <w:bottom w:w="55" w:type="dxa"/>
              <w:right w:w="55" w:type="dxa"/>
            </w:tcMar>
            <w:vAlign w:val="center"/>
          </w:tcPr>
          <w:p w14:paraId="02D96740"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2.77</w:t>
            </w:r>
          </w:p>
        </w:tc>
        <w:tc>
          <w:tcPr>
            <w:tcW w:w="551" w:type="dxa"/>
            <w:tcMar>
              <w:top w:w="55" w:type="dxa"/>
              <w:left w:w="55" w:type="dxa"/>
              <w:bottom w:w="55" w:type="dxa"/>
              <w:right w:w="55" w:type="dxa"/>
            </w:tcMar>
            <w:vAlign w:val="center"/>
          </w:tcPr>
          <w:p w14:paraId="695AB6B3" w14:textId="77777777" w:rsidR="000F0B93" w:rsidRDefault="00796E6E">
            <w:pPr>
              <w:pStyle w:val="TableContents"/>
              <w:snapToGrid w:val="0"/>
              <w:jc w:val="center"/>
              <w:rPr>
                <w:lang w:val="en-US"/>
              </w:rPr>
            </w:pPr>
            <w:r>
              <w:rPr>
                <w:lang w:val="en-US"/>
              </w:rPr>
              <w:t>0.95</w:t>
            </w:r>
          </w:p>
        </w:tc>
      </w:tr>
      <w:tr w:rsidR="000F0B93" w14:paraId="5C66F94F" w14:textId="77777777">
        <w:tc>
          <w:tcPr>
            <w:tcW w:w="2864" w:type="dxa"/>
            <w:vMerge/>
            <w:tcBorders>
              <w:top w:val="single" w:sz="2" w:space="0" w:color="000000"/>
            </w:tcBorders>
            <w:tcMar>
              <w:top w:w="55" w:type="dxa"/>
              <w:left w:w="55" w:type="dxa"/>
              <w:bottom w:w="55" w:type="dxa"/>
              <w:right w:w="55" w:type="dxa"/>
            </w:tcMar>
            <w:vAlign w:val="center"/>
          </w:tcPr>
          <w:p w14:paraId="5791057E" w14:textId="77777777" w:rsidR="00796E6E" w:rsidRDefault="00796E6E">
            <w:pPr>
              <w:suppressAutoHyphens w:val="0"/>
            </w:pPr>
          </w:p>
        </w:tc>
        <w:tc>
          <w:tcPr>
            <w:tcW w:w="2870" w:type="dxa"/>
            <w:tcMar>
              <w:top w:w="55" w:type="dxa"/>
              <w:left w:w="55" w:type="dxa"/>
              <w:bottom w:w="55" w:type="dxa"/>
              <w:right w:w="55" w:type="dxa"/>
            </w:tcMar>
            <w:vAlign w:val="center"/>
          </w:tcPr>
          <w:p w14:paraId="718CA32A" w14:textId="77777777" w:rsidR="000F0B93" w:rsidRDefault="00796E6E">
            <w:pPr>
              <w:pStyle w:val="TableContents"/>
              <w:rPr>
                <w:lang w:val="en-US"/>
              </w:rPr>
            </w:pPr>
            <w:r>
              <w:rPr>
                <w:lang w:val="en-US"/>
              </w:rPr>
              <w:t>Mean March</w:t>
            </w:r>
          </w:p>
        </w:tc>
        <w:tc>
          <w:tcPr>
            <w:tcW w:w="751" w:type="dxa"/>
            <w:tcMar>
              <w:top w:w="55" w:type="dxa"/>
              <w:left w:w="55" w:type="dxa"/>
              <w:bottom w:w="55" w:type="dxa"/>
              <w:right w:w="55" w:type="dxa"/>
            </w:tcMar>
            <w:vAlign w:val="center"/>
          </w:tcPr>
          <w:p w14:paraId="3B5C6DC8"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-0.074</w:t>
            </w:r>
          </w:p>
        </w:tc>
        <w:tc>
          <w:tcPr>
            <w:tcW w:w="491" w:type="dxa"/>
            <w:tcMar>
              <w:top w:w="55" w:type="dxa"/>
              <w:left w:w="55" w:type="dxa"/>
              <w:bottom w:w="55" w:type="dxa"/>
              <w:right w:w="55" w:type="dxa"/>
            </w:tcMar>
            <w:vAlign w:val="center"/>
          </w:tcPr>
          <w:p w14:paraId="63EC5E4E" w14:textId="77777777" w:rsidR="000F0B93" w:rsidRDefault="000F0B93">
            <w:pPr>
              <w:pStyle w:val="TableContents"/>
              <w:snapToGrid w:val="0"/>
              <w:rPr>
                <w:lang w:val="en-US"/>
              </w:rPr>
            </w:pPr>
          </w:p>
        </w:tc>
        <w:tc>
          <w:tcPr>
            <w:tcW w:w="1038" w:type="dxa"/>
            <w:tcMar>
              <w:top w:w="55" w:type="dxa"/>
              <w:left w:w="55" w:type="dxa"/>
              <w:bottom w:w="55" w:type="dxa"/>
              <w:right w:w="55" w:type="dxa"/>
            </w:tcMar>
            <w:vAlign w:val="center"/>
          </w:tcPr>
          <w:p w14:paraId="7DEACF91"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0.136</w:t>
            </w:r>
          </w:p>
        </w:tc>
        <w:tc>
          <w:tcPr>
            <w:tcW w:w="871" w:type="dxa"/>
            <w:tcMar>
              <w:top w:w="55" w:type="dxa"/>
              <w:left w:w="55" w:type="dxa"/>
              <w:bottom w:w="55" w:type="dxa"/>
              <w:right w:w="55" w:type="dxa"/>
            </w:tcMar>
            <w:vAlign w:val="center"/>
          </w:tcPr>
          <w:p w14:paraId="3429E9D5"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0.54</w:t>
            </w:r>
          </w:p>
        </w:tc>
        <w:tc>
          <w:tcPr>
            <w:tcW w:w="551" w:type="dxa"/>
            <w:tcMar>
              <w:top w:w="55" w:type="dxa"/>
              <w:left w:w="55" w:type="dxa"/>
              <w:bottom w:w="55" w:type="dxa"/>
              <w:right w:w="55" w:type="dxa"/>
            </w:tcMar>
            <w:vAlign w:val="center"/>
          </w:tcPr>
          <w:p w14:paraId="46FC6978" w14:textId="77777777" w:rsidR="000F0B93" w:rsidRDefault="00796E6E">
            <w:pPr>
              <w:pStyle w:val="TableContents"/>
              <w:snapToGrid w:val="0"/>
              <w:jc w:val="center"/>
              <w:rPr>
                <w:lang w:val="en-US"/>
              </w:rPr>
            </w:pPr>
            <w:r>
              <w:rPr>
                <w:lang w:val="en-US"/>
              </w:rPr>
              <w:t>0.23</w:t>
            </w:r>
          </w:p>
        </w:tc>
      </w:tr>
      <w:tr w:rsidR="000F0B93" w14:paraId="19AED273" w14:textId="77777777">
        <w:tc>
          <w:tcPr>
            <w:tcW w:w="2864" w:type="dxa"/>
            <w:vMerge/>
            <w:tcBorders>
              <w:top w:val="single" w:sz="2" w:space="0" w:color="000000"/>
            </w:tcBorders>
            <w:tcMar>
              <w:top w:w="55" w:type="dxa"/>
              <w:left w:w="55" w:type="dxa"/>
              <w:bottom w:w="55" w:type="dxa"/>
              <w:right w:w="55" w:type="dxa"/>
            </w:tcMar>
            <w:vAlign w:val="center"/>
          </w:tcPr>
          <w:p w14:paraId="757727EF" w14:textId="77777777" w:rsidR="00796E6E" w:rsidRDefault="00796E6E">
            <w:pPr>
              <w:suppressAutoHyphens w:val="0"/>
            </w:pPr>
          </w:p>
        </w:tc>
        <w:tc>
          <w:tcPr>
            <w:tcW w:w="2870" w:type="dxa"/>
            <w:tcMar>
              <w:top w:w="55" w:type="dxa"/>
              <w:left w:w="55" w:type="dxa"/>
              <w:bottom w:w="55" w:type="dxa"/>
              <w:right w:w="55" w:type="dxa"/>
            </w:tcMar>
            <w:vAlign w:val="center"/>
          </w:tcPr>
          <w:p w14:paraId="7743ECAA" w14:textId="77777777" w:rsidR="000F0B93" w:rsidRDefault="00796E6E">
            <w:pPr>
              <w:pStyle w:val="TableContents"/>
              <w:rPr>
                <w:lang w:val="en-US"/>
              </w:rPr>
            </w:pPr>
            <w:r>
              <w:rPr>
                <w:lang w:val="en-US"/>
              </w:rPr>
              <w:t>Max March</w:t>
            </w:r>
          </w:p>
        </w:tc>
        <w:tc>
          <w:tcPr>
            <w:tcW w:w="751" w:type="dxa"/>
            <w:tcMar>
              <w:top w:w="55" w:type="dxa"/>
              <w:left w:w="55" w:type="dxa"/>
              <w:bottom w:w="55" w:type="dxa"/>
              <w:right w:w="55" w:type="dxa"/>
            </w:tcMar>
            <w:vAlign w:val="center"/>
          </w:tcPr>
          <w:p w14:paraId="03DB24E1"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491" w:type="dxa"/>
            <w:tcMar>
              <w:top w:w="55" w:type="dxa"/>
              <w:left w:w="55" w:type="dxa"/>
              <w:bottom w:w="55" w:type="dxa"/>
              <w:right w:w="55" w:type="dxa"/>
            </w:tcMar>
            <w:vAlign w:val="center"/>
          </w:tcPr>
          <w:p w14:paraId="09228D9B" w14:textId="77777777" w:rsidR="000F0B93" w:rsidRDefault="000F0B93">
            <w:pPr>
              <w:pStyle w:val="TableContents"/>
              <w:snapToGrid w:val="0"/>
              <w:rPr>
                <w:lang w:val="en-US"/>
              </w:rPr>
            </w:pPr>
          </w:p>
        </w:tc>
        <w:tc>
          <w:tcPr>
            <w:tcW w:w="1038" w:type="dxa"/>
            <w:tcMar>
              <w:top w:w="55" w:type="dxa"/>
              <w:left w:w="55" w:type="dxa"/>
              <w:bottom w:w="55" w:type="dxa"/>
              <w:right w:w="55" w:type="dxa"/>
            </w:tcMar>
            <w:vAlign w:val="center"/>
          </w:tcPr>
          <w:p w14:paraId="0D9F19D3"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0.185</w:t>
            </w:r>
          </w:p>
        </w:tc>
        <w:tc>
          <w:tcPr>
            <w:tcW w:w="871" w:type="dxa"/>
            <w:tcMar>
              <w:top w:w="55" w:type="dxa"/>
              <w:left w:w="55" w:type="dxa"/>
              <w:bottom w:w="55" w:type="dxa"/>
              <w:right w:w="55" w:type="dxa"/>
            </w:tcMar>
            <w:vAlign w:val="center"/>
          </w:tcPr>
          <w:p w14:paraId="2BAE7511"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1.28</w:t>
            </w:r>
          </w:p>
        </w:tc>
        <w:tc>
          <w:tcPr>
            <w:tcW w:w="551" w:type="dxa"/>
            <w:tcMar>
              <w:top w:w="55" w:type="dxa"/>
              <w:left w:w="55" w:type="dxa"/>
              <w:bottom w:w="55" w:type="dxa"/>
              <w:right w:w="55" w:type="dxa"/>
            </w:tcMar>
            <w:vAlign w:val="center"/>
          </w:tcPr>
          <w:p w14:paraId="5ECDD69B" w14:textId="77777777" w:rsidR="000F0B93" w:rsidRDefault="00796E6E">
            <w:pPr>
              <w:pStyle w:val="TableContents"/>
              <w:snapToGrid w:val="0"/>
              <w:jc w:val="center"/>
              <w:rPr>
                <w:lang w:val="en-US"/>
              </w:rPr>
            </w:pPr>
            <w:r>
              <w:rPr>
                <w:lang w:val="en-US"/>
              </w:rPr>
              <w:t>0.63</w:t>
            </w:r>
          </w:p>
        </w:tc>
      </w:tr>
      <w:tr w:rsidR="000F0B93" w14:paraId="12894F9C" w14:textId="77777777">
        <w:tc>
          <w:tcPr>
            <w:tcW w:w="2864" w:type="dxa"/>
            <w:vMerge/>
            <w:tcBorders>
              <w:top w:val="single" w:sz="2" w:space="0" w:color="000000"/>
            </w:tcBorders>
            <w:tcMar>
              <w:top w:w="55" w:type="dxa"/>
              <w:left w:w="55" w:type="dxa"/>
              <w:bottom w:w="55" w:type="dxa"/>
              <w:right w:w="55" w:type="dxa"/>
            </w:tcMar>
            <w:vAlign w:val="center"/>
          </w:tcPr>
          <w:p w14:paraId="62CC4CF5" w14:textId="77777777" w:rsidR="00796E6E" w:rsidRDefault="00796E6E">
            <w:pPr>
              <w:suppressAutoHyphens w:val="0"/>
            </w:pPr>
          </w:p>
        </w:tc>
        <w:tc>
          <w:tcPr>
            <w:tcW w:w="2870" w:type="dxa"/>
            <w:tcMar>
              <w:top w:w="55" w:type="dxa"/>
              <w:left w:w="55" w:type="dxa"/>
              <w:bottom w:w="55" w:type="dxa"/>
              <w:right w:w="55" w:type="dxa"/>
            </w:tcMar>
            <w:vAlign w:val="center"/>
          </w:tcPr>
          <w:p w14:paraId="52B14246" w14:textId="77777777" w:rsidR="000F0B93" w:rsidRDefault="00796E6E">
            <w:pPr>
              <w:pStyle w:val="TableContents"/>
              <w:rPr>
                <w:lang w:val="en-US"/>
              </w:rPr>
            </w:pPr>
            <w:r>
              <w:rPr>
                <w:lang w:val="en-US"/>
              </w:rPr>
              <w:t>Mean April</w:t>
            </w:r>
          </w:p>
        </w:tc>
        <w:tc>
          <w:tcPr>
            <w:tcW w:w="751" w:type="dxa"/>
            <w:tcMar>
              <w:top w:w="55" w:type="dxa"/>
              <w:left w:w="55" w:type="dxa"/>
              <w:bottom w:w="55" w:type="dxa"/>
              <w:right w:w="55" w:type="dxa"/>
            </w:tcMar>
            <w:vAlign w:val="center"/>
          </w:tcPr>
          <w:p w14:paraId="75484727"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-2.188</w:t>
            </w:r>
          </w:p>
        </w:tc>
        <w:tc>
          <w:tcPr>
            <w:tcW w:w="491" w:type="dxa"/>
            <w:tcMar>
              <w:top w:w="55" w:type="dxa"/>
              <w:left w:w="55" w:type="dxa"/>
              <w:bottom w:w="55" w:type="dxa"/>
              <w:right w:w="55" w:type="dxa"/>
            </w:tcMar>
            <w:vAlign w:val="center"/>
          </w:tcPr>
          <w:p w14:paraId="70DE8732"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vAlign w:val="center"/>
          </w:tcPr>
          <w:p w14:paraId="23F575E3"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0.134</w:t>
            </w:r>
          </w:p>
        </w:tc>
        <w:tc>
          <w:tcPr>
            <w:tcW w:w="871" w:type="dxa"/>
            <w:tcMar>
              <w:top w:w="55" w:type="dxa"/>
              <w:left w:w="55" w:type="dxa"/>
              <w:bottom w:w="55" w:type="dxa"/>
              <w:right w:w="55" w:type="dxa"/>
            </w:tcMar>
            <w:vAlign w:val="center"/>
          </w:tcPr>
          <w:p w14:paraId="1AB84E86"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16.29</w:t>
            </w:r>
          </w:p>
        </w:tc>
        <w:tc>
          <w:tcPr>
            <w:tcW w:w="551" w:type="dxa"/>
            <w:tcMar>
              <w:top w:w="55" w:type="dxa"/>
              <w:left w:w="55" w:type="dxa"/>
              <w:bottom w:w="55" w:type="dxa"/>
              <w:right w:w="55" w:type="dxa"/>
            </w:tcMar>
            <w:vAlign w:val="center"/>
          </w:tcPr>
          <w:p w14:paraId="2BA921FA" w14:textId="77777777" w:rsidR="000F0B93" w:rsidRDefault="00796E6E">
            <w:pPr>
              <w:pStyle w:val="TableContents"/>
              <w:snapToGrid w:val="0"/>
              <w:jc w:val="center"/>
              <w:rPr>
                <w:lang w:val="en-US"/>
              </w:rPr>
            </w:pPr>
            <w:r>
              <w:rPr>
                <w:lang w:val="en-US"/>
              </w:rPr>
              <w:t>1.00</w:t>
            </w:r>
          </w:p>
        </w:tc>
      </w:tr>
      <w:tr w:rsidR="000F0B93" w14:paraId="601B8A74" w14:textId="77777777">
        <w:tc>
          <w:tcPr>
            <w:tcW w:w="2864" w:type="dxa"/>
            <w:vMerge/>
            <w:tcBorders>
              <w:top w:val="single" w:sz="2" w:space="0" w:color="000000"/>
            </w:tcBorders>
            <w:tcMar>
              <w:top w:w="55" w:type="dxa"/>
              <w:left w:w="55" w:type="dxa"/>
              <w:bottom w:w="55" w:type="dxa"/>
              <w:right w:w="55" w:type="dxa"/>
            </w:tcMar>
            <w:vAlign w:val="center"/>
          </w:tcPr>
          <w:p w14:paraId="38BFDAB4" w14:textId="77777777" w:rsidR="00796E6E" w:rsidRDefault="00796E6E">
            <w:pPr>
              <w:suppressAutoHyphens w:val="0"/>
            </w:pPr>
          </w:p>
        </w:tc>
        <w:tc>
          <w:tcPr>
            <w:tcW w:w="2870" w:type="dxa"/>
            <w:tcMar>
              <w:top w:w="55" w:type="dxa"/>
              <w:left w:w="55" w:type="dxa"/>
              <w:bottom w:w="55" w:type="dxa"/>
              <w:right w:w="55" w:type="dxa"/>
            </w:tcMar>
            <w:vAlign w:val="center"/>
          </w:tcPr>
          <w:p w14:paraId="33360CB9" w14:textId="77777777" w:rsidR="000F0B93" w:rsidRDefault="00796E6E">
            <w:pPr>
              <w:pStyle w:val="TableContents"/>
              <w:rPr>
                <w:lang w:val="en-US"/>
              </w:rPr>
            </w:pPr>
            <w:r>
              <w:rPr>
                <w:lang w:val="en-US"/>
              </w:rPr>
              <w:t>Mean May</w:t>
            </w:r>
          </w:p>
        </w:tc>
        <w:tc>
          <w:tcPr>
            <w:tcW w:w="751" w:type="dxa"/>
            <w:tcMar>
              <w:top w:w="55" w:type="dxa"/>
              <w:left w:w="55" w:type="dxa"/>
              <w:bottom w:w="55" w:type="dxa"/>
              <w:right w:w="55" w:type="dxa"/>
            </w:tcMar>
            <w:vAlign w:val="center"/>
          </w:tcPr>
          <w:p w14:paraId="3B92ED2C"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-3.754</w:t>
            </w:r>
          </w:p>
        </w:tc>
        <w:tc>
          <w:tcPr>
            <w:tcW w:w="491" w:type="dxa"/>
            <w:tcMar>
              <w:top w:w="55" w:type="dxa"/>
              <w:left w:w="55" w:type="dxa"/>
              <w:bottom w:w="55" w:type="dxa"/>
              <w:right w:w="55" w:type="dxa"/>
            </w:tcMar>
            <w:vAlign w:val="center"/>
          </w:tcPr>
          <w:p w14:paraId="0EA19445"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vAlign w:val="center"/>
          </w:tcPr>
          <w:p w14:paraId="67C1C207"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0.113</w:t>
            </w:r>
          </w:p>
        </w:tc>
        <w:tc>
          <w:tcPr>
            <w:tcW w:w="871" w:type="dxa"/>
            <w:tcMar>
              <w:top w:w="55" w:type="dxa"/>
              <w:left w:w="55" w:type="dxa"/>
              <w:bottom w:w="55" w:type="dxa"/>
              <w:right w:w="55" w:type="dxa"/>
            </w:tcMar>
            <w:vAlign w:val="center"/>
          </w:tcPr>
          <w:p w14:paraId="0F3D71C5"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33.17</w:t>
            </w:r>
          </w:p>
        </w:tc>
        <w:tc>
          <w:tcPr>
            <w:tcW w:w="551" w:type="dxa"/>
            <w:tcMar>
              <w:top w:w="55" w:type="dxa"/>
              <w:left w:w="55" w:type="dxa"/>
              <w:bottom w:w="55" w:type="dxa"/>
              <w:right w:w="55" w:type="dxa"/>
            </w:tcMar>
            <w:vAlign w:val="center"/>
          </w:tcPr>
          <w:p w14:paraId="43424345" w14:textId="77777777" w:rsidR="000F0B93" w:rsidRDefault="00796E6E">
            <w:pPr>
              <w:pStyle w:val="TableContents"/>
              <w:snapToGrid w:val="0"/>
              <w:jc w:val="center"/>
              <w:rPr>
                <w:lang w:val="en-US"/>
              </w:rPr>
            </w:pPr>
            <w:r>
              <w:rPr>
                <w:lang w:val="en-US"/>
              </w:rPr>
              <w:t>1.00</w:t>
            </w:r>
          </w:p>
        </w:tc>
      </w:tr>
      <w:tr w:rsidR="000F0B93" w14:paraId="2E086254" w14:textId="77777777">
        <w:tc>
          <w:tcPr>
            <w:tcW w:w="2864" w:type="dxa"/>
            <w:vMerge/>
            <w:tcBorders>
              <w:top w:val="single" w:sz="2" w:space="0" w:color="000000"/>
            </w:tcBorders>
            <w:tcMar>
              <w:top w:w="55" w:type="dxa"/>
              <w:left w:w="55" w:type="dxa"/>
              <w:bottom w:w="55" w:type="dxa"/>
              <w:right w:w="55" w:type="dxa"/>
            </w:tcMar>
            <w:vAlign w:val="center"/>
          </w:tcPr>
          <w:p w14:paraId="1B9B5C8F" w14:textId="77777777" w:rsidR="00796E6E" w:rsidRDefault="00796E6E">
            <w:pPr>
              <w:suppressAutoHyphens w:val="0"/>
            </w:pPr>
          </w:p>
        </w:tc>
        <w:tc>
          <w:tcPr>
            <w:tcW w:w="2870" w:type="dxa"/>
            <w:tcMar>
              <w:top w:w="55" w:type="dxa"/>
              <w:left w:w="55" w:type="dxa"/>
              <w:bottom w:w="55" w:type="dxa"/>
              <w:right w:w="55" w:type="dxa"/>
            </w:tcMar>
            <w:vAlign w:val="center"/>
          </w:tcPr>
          <w:p w14:paraId="323A9A50" w14:textId="77777777" w:rsidR="000F0B93" w:rsidRDefault="00796E6E">
            <w:pPr>
              <w:pStyle w:val="TableContents"/>
              <w:rPr>
                <w:lang w:val="en-US"/>
              </w:rPr>
            </w:pPr>
            <w:r>
              <w:rPr>
                <w:lang w:val="en-US"/>
              </w:rPr>
              <w:t>Number of flowers</w:t>
            </w:r>
          </w:p>
        </w:tc>
        <w:tc>
          <w:tcPr>
            <w:tcW w:w="751" w:type="dxa"/>
            <w:tcMar>
              <w:top w:w="55" w:type="dxa"/>
              <w:left w:w="55" w:type="dxa"/>
              <w:bottom w:w="55" w:type="dxa"/>
              <w:right w:w="55" w:type="dxa"/>
            </w:tcMar>
            <w:vAlign w:val="center"/>
          </w:tcPr>
          <w:p w14:paraId="0D3ECA07"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-2.407</w:t>
            </w:r>
          </w:p>
        </w:tc>
        <w:tc>
          <w:tcPr>
            <w:tcW w:w="491" w:type="dxa"/>
            <w:tcMar>
              <w:top w:w="55" w:type="dxa"/>
              <w:left w:w="55" w:type="dxa"/>
              <w:bottom w:w="55" w:type="dxa"/>
              <w:right w:w="55" w:type="dxa"/>
            </w:tcMar>
            <w:vAlign w:val="center"/>
          </w:tcPr>
          <w:p w14:paraId="3CD935A7"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vAlign w:val="center"/>
          </w:tcPr>
          <w:p w14:paraId="73EC099A" w14:textId="77777777" w:rsidR="000F0B93" w:rsidRDefault="00796E6E">
            <w:pPr>
              <w:pStyle w:val="TableContents"/>
              <w:snapToGrid w:val="0"/>
              <w:jc w:val="center"/>
              <w:rPr>
                <w:color w:val="000000"/>
                <w:lang w:val="en-US"/>
              </w:rPr>
            </w:pPr>
            <w:r>
              <w:rPr>
                <w:color w:val="000000"/>
                <w:lang w:val="en-US"/>
              </w:rPr>
              <w:t>0.101</w:t>
            </w:r>
          </w:p>
        </w:tc>
        <w:tc>
          <w:tcPr>
            <w:tcW w:w="871" w:type="dxa"/>
            <w:tcMar>
              <w:top w:w="55" w:type="dxa"/>
              <w:left w:w="55" w:type="dxa"/>
              <w:bottom w:w="55" w:type="dxa"/>
              <w:right w:w="55" w:type="dxa"/>
            </w:tcMar>
            <w:vAlign w:val="center"/>
          </w:tcPr>
          <w:p w14:paraId="41395327" w14:textId="77777777" w:rsidR="000F0B93" w:rsidRDefault="00796E6E">
            <w:pPr>
              <w:pStyle w:val="PreformattedText"/>
              <w:snapToGrid w:val="0"/>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23.86</w:t>
            </w:r>
          </w:p>
        </w:tc>
        <w:tc>
          <w:tcPr>
            <w:tcW w:w="551" w:type="dxa"/>
            <w:tcMar>
              <w:top w:w="55" w:type="dxa"/>
              <w:left w:w="55" w:type="dxa"/>
              <w:bottom w:w="55" w:type="dxa"/>
              <w:right w:w="55" w:type="dxa"/>
            </w:tcMar>
            <w:vAlign w:val="center"/>
          </w:tcPr>
          <w:p w14:paraId="4F37E2E6" w14:textId="77777777" w:rsidR="000F0B93" w:rsidRDefault="00796E6E">
            <w:pPr>
              <w:pStyle w:val="TableContents"/>
              <w:snapToGrid w:val="0"/>
              <w:jc w:val="center"/>
              <w:rPr>
                <w:lang w:val="en-US"/>
              </w:rPr>
            </w:pPr>
            <w:r>
              <w:rPr>
                <w:lang w:val="en-US"/>
              </w:rPr>
              <w:t>1.00</w:t>
            </w:r>
          </w:p>
        </w:tc>
      </w:tr>
      <w:tr w:rsidR="000F0B93" w14:paraId="1C91CDEC" w14:textId="77777777">
        <w:tc>
          <w:tcPr>
            <w:tcW w:w="2864" w:type="dxa"/>
            <w:tcBorders>
              <w:bottom w:val="single" w:sz="2" w:space="0" w:color="000000"/>
            </w:tcBorders>
            <w:tcMar>
              <w:top w:w="55" w:type="dxa"/>
              <w:left w:w="55" w:type="dxa"/>
              <w:bottom w:w="55" w:type="dxa"/>
              <w:right w:w="55" w:type="dxa"/>
            </w:tcMar>
            <w:vAlign w:val="center"/>
          </w:tcPr>
          <w:p w14:paraId="12B10304" w14:textId="77777777" w:rsidR="000F0B93" w:rsidRDefault="000F0B93">
            <w:pPr>
              <w:pStyle w:val="TableContents"/>
              <w:rPr>
                <w:lang w:val="en-US"/>
              </w:rPr>
            </w:pPr>
          </w:p>
        </w:tc>
        <w:tc>
          <w:tcPr>
            <w:tcW w:w="2870" w:type="dxa"/>
            <w:tcBorders>
              <w:bottom w:val="single" w:sz="2" w:space="0" w:color="000000"/>
            </w:tcBorders>
            <w:tcMar>
              <w:top w:w="55" w:type="dxa"/>
              <w:left w:w="55" w:type="dxa"/>
              <w:bottom w:w="55" w:type="dxa"/>
              <w:right w:w="55" w:type="dxa"/>
            </w:tcMar>
            <w:vAlign w:val="center"/>
          </w:tcPr>
          <w:p w14:paraId="2BCD6368" w14:textId="77777777" w:rsidR="000F0B93" w:rsidRDefault="000F0B93">
            <w:pPr>
              <w:pStyle w:val="TableContents"/>
              <w:snapToGrid w:val="0"/>
              <w:rPr>
                <w:lang w:val="en-US"/>
              </w:rPr>
            </w:pPr>
          </w:p>
        </w:tc>
        <w:tc>
          <w:tcPr>
            <w:tcW w:w="1242" w:type="dxa"/>
            <w:gridSpan w:val="2"/>
            <w:tcBorders>
              <w:top w:val="single" w:sz="2" w:space="0" w:color="000000"/>
              <w:bottom w:val="single" w:sz="2" w:space="0" w:color="000000"/>
            </w:tcBorders>
            <w:tcMar>
              <w:top w:w="55" w:type="dxa"/>
              <w:left w:w="55" w:type="dxa"/>
              <w:bottom w:w="55" w:type="dxa"/>
              <w:right w:w="55" w:type="dxa"/>
            </w:tcMar>
            <w:vAlign w:val="bottom"/>
          </w:tcPr>
          <w:p w14:paraId="016B540B" w14:textId="77777777" w:rsidR="000F0B93" w:rsidRDefault="00796E6E">
            <w:pPr>
              <w:pStyle w:val="TableContents"/>
              <w:snapToGrid w:val="0"/>
              <w:jc w:val="right"/>
              <w:rPr>
                <w:lang w:val="en-US"/>
              </w:rPr>
            </w:pPr>
            <w:r>
              <w:rPr>
                <w:lang w:val="en-US"/>
              </w:rPr>
              <w:t>Estimate</w:t>
            </w:r>
          </w:p>
        </w:tc>
        <w:tc>
          <w:tcPr>
            <w:tcW w:w="1038" w:type="dxa"/>
            <w:tcBorders>
              <w:top w:val="single" w:sz="2" w:space="0" w:color="000000"/>
              <w:bottom w:val="single" w:sz="2" w:space="0" w:color="000000"/>
            </w:tcBorders>
            <w:tcMar>
              <w:top w:w="55" w:type="dxa"/>
              <w:left w:w="55" w:type="dxa"/>
              <w:bottom w:w="55" w:type="dxa"/>
              <w:right w:w="55" w:type="dxa"/>
            </w:tcMar>
            <w:vAlign w:val="bottom"/>
          </w:tcPr>
          <w:p w14:paraId="0D83D383" w14:textId="77777777" w:rsidR="000F0B93" w:rsidRDefault="00796E6E">
            <w:pPr>
              <w:pStyle w:val="TableContents"/>
              <w:snapToGrid w:val="0"/>
              <w:jc w:val="center"/>
              <w:rPr>
                <w:lang w:val="en-US"/>
              </w:rPr>
            </w:pPr>
            <w:r>
              <w:rPr>
                <w:lang w:val="en-US"/>
              </w:rPr>
              <w:t>Std. error</w:t>
            </w:r>
          </w:p>
        </w:tc>
        <w:tc>
          <w:tcPr>
            <w:tcW w:w="1422" w:type="dxa"/>
            <w:gridSpan w:val="2"/>
            <w:tcBorders>
              <w:top w:val="single" w:sz="2" w:space="0" w:color="000000"/>
              <w:bottom w:val="single" w:sz="2" w:space="0" w:color="000000"/>
            </w:tcBorders>
            <w:tcMar>
              <w:top w:w="55" w:type="dxa"/>
              <w:left w:w="55" w:type="dxa"/>
              <w:bottom w:w="55" w:type="dxa"/>
              <w:right w:w="55" w:type="dxa"/>
            </w:tcMar>
            <w:vAlign w:val="bottom"/>
          </w:tcPr>
          <w:p w14:paraId="1555EDD5" w14:textId="77777777" w:rsidR="000F0B93" w:rsidRDefault="00796E6E">
            <w:pPr>
              <w:pStyle w:val="TableContents"/>
              <w:snapToGrid w:val="0"/>
              <w:jc w:val="center"/>
              <w:rPr>
                <w:lang w:val="en-US"/>
              </w:rPr>
            </w:pPr>
            <w:r>
              <w:rPr>
                <w:lang w:val="en-US"/>
              </w:rPr>
              <w:t>t</w:t>
            </w:r>
          </w:p>
        </w:tc>
      </w:tr>
      <w:tr w:rsidR="000F0B93" w14:paraId="43A9453A" w14:textId="77777777">
        <w:tc>
          <w:tcPr>
            <w:tcW w:w="2864" w:type="dxa"/>
            <w:tcMar>
              <w:top w:w="55" w:type="dxa"/>
              <w:left w:w="55" w:type="dxa"/>
              <w:bottom w:w="55" w:type="dxa"/>
              <w:right w:w="55" w:type="dxa"/>
            </w:tcMar>
            <w:vAlign w:val="center"/>
          </w:tcPr>
          <w:p w14:paraId="2095A825" w14:textId="77777777" w:rsidR="000F0B93" w:rsidRDefault="00796E6E">
            <w:pPr>
              <w:pStyle w:val="TableContents"/>
              <w:rPr>
                <w:lang w:val="en-US"/>
              </w:rPr>
            </w:pPr>
            <w:r>
              <w:rPr>
                <w:lang w:val="en-US"/>
              </w:rPr>
              <w:t>B) Position of the fl. season</w:t>
            </w:r>
          </w:p>
        </w:tc>
        <w:tc>
          <w:tcPr>
            <w:tcW w:w="2870" w:type="dxa"/>
            <w:tcMar>
              <w:top w:w="55" w:type="dxa"/>
              <w:left w:w="55" w:type="dxa"/>
              <w:bottom w:w="55" w:type="dxa"/>
              <w:right w:w="55" w:type="dxa"/>
            </w:tcMar>
            <w:vAlign w:val="center"/>
          </w:tcPr>
          <w:p w14:paraId="286067A0" w14:textId="77777777" w:rsidR="000F0B93" w:rsidRDefault="000F0B93">
            <w:pPr>
              <w:pStyle w:val="TableContents"/>
              <w:rPr>
                <w:lang w:val="en-US"/>
              </w:rPr>
            </w:pPr>
          </w:p>
        </w:tc>
        <w:tc>
          <w:tcPr>
            <w:tcW w:w="751" w:type="dxa"/>
            <w:tcMar>
              <w:top w:w="55" w:type="dxa"/>
              <w:left w:w="55" w:type="dxa"/>
              <w:bottom w:w="55" w:type="dxa"/>
              <w:right w:w="55" w:type="dxa"/>
            </w:tcMar>
            <w:vAlign w:val="bottom"/>
          </w:tcPr>
          <w:p w14:paraId="15742E98" w14:textId="77777777" w:rsidR="000F0B93" w:rsidRDefault="000F0B93">
            <w:pPr>
              <w:pStyle w:val="Standard"/>
              <w:jc w:val="right"/>
              <w:rPr>
                <w:color w:val="000000"/>
                <w:lang w:val="en-US"/>
              </w:rPr>
            </w:pPr>
          </w:p>
        </w:tc>
        <w:tc>
          <w:tcPr>
            <w:tcW w:w="491" w:type="dxa"/>
            <w:tcMar>
              <w:top w:w="55" w:type="dxa"/>
              <w:left w:w="55" w:type="dxa"/>
              <w:bottom w:w="55" w:type="dxa"/>
              <w:right w:w="55" w:type="dxa"/>
            </w:tcMar>
            <w:vAlign w:val="bottom"/>
          </w:tcPr>
          <w:p w14:paraId="252C47A9" w14:textId="77777777" w:rsidR="000F0B93" w:rsidRDefault="000F0B93">
            <w:pPr>
              <w:pStyle w:val="Standard"/>
              <w:rPr>
                <w:lang w:val="en-US"/>
              </w:rPr>
            </w:pPr>
          </w:p>
        </w:tc>
        <w:tc>
          <w:tcPr>
            <w:tcW w:w="1038" w:type="dxa"/>
            <w:tcMar>
              <w:top w:w="55" w:type="dxa"/>
              <w:left w:w="55" w:type="dxa"/>
              <w:bottom w:w="55" w:type="dxa"/>
              <w:right w:w="55" w:type="dxa"/>
            </w:tcMar>
            <w:vAlign w:val="bottom"/>
          </w:tcPr>
          <w:p w14:paraId="2EC5F6B3" w14:textId="77777777" w:rsidR="000F0B93" w:rsidRDefault="000F0B93">
            <w:pPr>
              <w:pStyle w:val="Standard"/>
              <w:jc w:val="center"/>
              <w:rPr>
                <w:color w:val="000000"/>
                <w:lang w:val="en-US"/>
              </w:rPr>
            </w:pPr>
          </w:p>
        </w:tc>
        <w:tc>
          <w:tcPr>
            <w:tcW w:w="1422" w:type="dxa"/>
            <w:gridSpan w:val="2"/>
            <w:tcMar>
              <w:top w:w="55" w:type="dxa"/>
              <w:left w:w="55" w:type="dxa"/>
              <w:bottom w:w="55" w:type="dxa"/>
              <w:right w:w="55" w:type="dxa"/>
            </w:tcMar>
            <w:vAlign w:val="bottom"/>
          </w:tcPr>
          <w:p w14:paraId="7B95FA1E" w14:textId="77777777" w:rsidR="000F0B93" w:rsidRDefault="000F0B93">
            <w:pPr>
              <w:pStyle w:val="Standard"/>
              <w:jc w:val="center"/>
              <w:rPr>
                <w:color w:val="000000"/>
                <w:lang w:val="en-US"/>
              </w:rPr>
            </w:pPr>
          </w:p>
        </w:tc>
      </w:tr>
      <w:tr w:rsidR="000F0B93" w14:paraId="0A887D97" w14:textId="77777777">
        <w:tc>
          <w:tcPr>
            <w:tcW w:w="2864" w:type="dxa"/>
            <w:vMerge w:val="restart"/>
            <w:tcBorders>
              <w:bottom w:val="single" w:sz="2" w:space="0" w:color="000000"/>
            </w:tcBorders>
            <w:tcMar>
              <w:top w:w="55" w:type="dxa"/>
              <w:left w:w="55" w:type="dxa"/>
              <w:bottom w:w="55" w:type="dxa"/>
              <w:right w:w="55" w:type="dxa"/>
            </w:tcMar>
            <w:vAlign w:val="center"/>
          </w:tcPr>
          <w:p w14:paraId="4FD188BA" w14:textId="77777777" w:rsidR="000F0B93" w:rsidRDefault="00796E6E">
            <w:pPr>
              <w:pStyle w:val="TableContents"/>
              <w:rPr>
                <w:lang w:val="en-US"/>
              </w:rPr>
            </w:pPr>
            <w:r>
              <w:rPr>
                <w:lang w:val="en-US"/>
              </w:rPr>
              <w:t xml:space="preserve">     Start</w:t>
            </w:r>
          </w:p>
          <w:p w14:paraId="34772C6D" w14:textId="77777777" w:rsidR="000F0B93" w:rsidRDefault="00796E6E">
            <w:pPr>
              <w:pStyle w:val="TableContents"/>
              <w:rPr>
                <w:lang w:val="en-US"/>
              </w:rPr>
            </w:pPr>
            <w:r>
              <w:rPr>
                <w:lang w:val="en-US"/>
              </w:rPr>
              <w:t xml:space="preserve">          N = 22</w:t>
            </w:r>
          </w:p>
          <w:p w14:paraId="5AF017CE" w14:textId="77777777" w:rsidR="000F0B93" w:rsidRDefault="00796E6E">
            <w:pPr>
              <w:pStyle w:val="TableContents"/>
            </w:pPr>
            <w:r>
              <w:rPr>
                <w:lang w:val="en-US"/>
              </w:rPr>
              <w:t xml:space="preserve">          R</w:t>
            </w:r>
            <w:r>
              <w:rPr>
                <w:vertAlign w:val="superscript"/>
                <w:lang w:val="en-US"/>
              </w:rPr>
              <w:t xml:space="preserve">2 </w:t>
            </w:r>
            <w:r>
              <w:rPr>
                <w:lang w:val="en-US"/>
              </w:rPr>
              <w:t>= 0.719</w:t>
            </w:r>
          </w:p>
        </w:tc>
        <w:tc>
          <w:tcPr>
            <w:tcW w:w="2870" w:type="dxa"/>
            <w:tcMar>
              <w:top w:w="55" w:type="dxa"/>
              <w:left w:w="55" w:type="dxa"/>
              <w:bottom w:w="55" w:type="dxa"/>
              <w:right w:w="55" w:type="dxa"/>
            </w:tcMar>
            <w:vAlign w:val="center"/>
          </w:tcPr>
          <w:p w14:paraId="47CE1B3E" w14:textId="77777777" w:rsidR="000F0B93" w:rsidRDefault="00796E6E">
            <w:pPr>
              <w:pStyle w:val="TableContents"/>
              <w:rPr>
                <w:lang w:val="en-US"/>
              </w:rPr>
            </w:pPr>
            <w:r>
              <w:rPr>
                <w:lang w:val="en-US"/>
              </w:rPr>
              <w:t>Precipitation March</w:t>
            </w:r>
          </w:p>
        </w:tc>
        <w:tc>
          <w:tcPr>
            <w:tcW w:w="751" w:type="dxa"/>
            <w:tcMar>
              <w:top w:w="55" w:type="dxa"/>
              <w:left w:w="55" w:type="dxa"/>
              <w:bottom w:w="55" w:type="dxa"/>
              <w:right w:w="55" w:type="dxa"/>
            </w:tcMar>
            <w:vAlign w:val="bottom"/>
          </w:tcPr>
          <w:p w14:paraId="48F7F875"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-0.993</w:t>
            </w:r>
          </w:p>
        </w:tc>
        <w:tc>
          <w:tcPr>
            <w:tcW w:w="491" w:type="dxa"/>
            <w:tcMar>
              <w:top w:w="55" w:type="dxa"/>
              <w:left w:w="55" w:type="dxa"/>
              <w:bottom w:w="55" w:type="dxa"/>
              <w:right w:w="55" w:type="dxa"/>
            </w:tcMar>
            <w:vAlign w:val="bottom"/>
          </w:tcPr>
          <w:p w14:paraId="6C037FA9" w14:textId="77777777" w:rsidR="000F0B93" w:rsidRDefault="000F0B93">
            <w:pPr>
              <w:pStyle w:val="Standard"/>
              <w:rPr>
                <w:lang w:val="en-US"/>
              </w:rPr>
            </w:pPr>
          </w:p>
        </w:tc>
        <w:tc>
          <w:tcPr>
            <w:tcW w:w="1038" w:type="dxa"/>
            <w:tcMar>
              <w:top w:w="55" w:type="dxa"/>
              <w:left w:w="55" w:type="dxa"/>
              <w:bottom w:w="55" w:type="dxa"/>
              <w:right w:w="55" w:type="dxa"/>
            </w:tcMar>
            <w:vAlign w:val="bottom"/>
          </w:tcPr>
          <w:p w14:paraId="5D456A75"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0.888</w:t>
            </w:r>
          </w:p>
        </w:tc>
        <w:tc>
          <w:tcPr>
            <w:tcW w:w="1422" w:type="dxa"/>
            <w:gridSpan w:val="2"/>
            <w:tcMar>
              <w:top w:w="55" w:type="dxa"/>
              <w:left w:w="55" w:type="dxa"/>
              <w:bottom w:w="55" w:type="dxa"/>
              <w:right w:w="55" w:type="dxa"/>
            </w:tcMar>
            <w:vAlign w:val="bottom"/>
          </w:tcPr>
          <w:p w14:paraId="4B11F247"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-1.12</w:t>
            </w:r>
          </w:p>
        </w:tc>
      </w:tr>
      <w:tr w:rsidR="000F0B93" w14:paraId="397D9299" w14:textId="77777777">
        <w:tc>
          <w:tcPr>
            <w:tcW w:w="2864" w:type="dxa"/>
            <w:vMerge/>
            <w:tcBorders>
              <w:bottom w:val="single" w:sz="2" w:space="0" w:color="000000"/>
            </w:tcBorders>
            <w:tcMar>
              <w:top w:w="55" w:type="dxa"/>
              <w:left w:w="55" w:type="dxa"/>
              <w:bottom w:w="55" w:type="dxa"/>
              <w:right w:w="55" w:type="dxa"/>
            </w:tcMar>
            <w:vAlign w:val="center"/>
          </w:tcPr>
          <w:p w14:paraId="3146BDA2" w14:textId="77777777" w:rsidR="00796E6E" w:rsidRDefault="00796E6E">
            <w:pPr>
              <w:suppressAutoHyphens w:val="0"/>
            </w:pPr>
          </w:p>
        </w:tc>
        <w:tc>
          <w:tcPr>
            <w:tcW w:w="2870" w:type="dxa"/>
            <w:tcMar>
              <w:top w:w="55" w:type="dxa"/>
              <w:left w:w="55" w:type="dxa"/>
              <w:bottom w:w="55" w:type="dxa"/>
              <w:right w:w="55" w:type="dxa"/>
            </w:tcMar>
            <w:vAlign w:val="center"/>
          </w:tcPr>
          <w:p w14:paraId="01E5B70A"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vAlign w:val="bottom"/>
          </w:tcPr>
          <w:p w14:paraId="64AB9D2C"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-0.353</w:t>
            </w:r>
          </w:p>
        </w:tc>
        <w:tc>
          <w:tcPr>
            <w:tcW w:w="491" w:type="dxa"/>
            <w:tcMar>
              <w:top w:w="55" w:type="dxa"/>
              <w:left w:w="55" w:type="dxa"/>
              <w:bottom w:w="55" w:type="dxa"/>
              <w:right w:w="55" w:type="dxa"/>
            </w:tcMar>
            <w:vAlign w:val="bottom"/>
          </w:tcPr>
          <w:p w14:paraId="26B99713" w14:textId="77777777" w:rsidR="000F0B93" w:rsidRDefault="000F0B93">
            <w:pPr>
              <w:pStyle w:val="Standard"/>
              <w:rPr>
                <w:lang w:val="en-US"/>
              </w:rPr>
            </w:pPr>
          </w:p>
        </w:tc>
        <w:tc>
          <w:tcPr>
            <w:tcW w:w="1038" w:type="dxa"/>
            <w:tcMar>
              <w:top w:w="55" w:type="dxa"/>
              <w:left w:w="55" w:type="dxa"/>
              <w:bottom w:w="55" w:type="dxa"/>
              <w:right w:w="55" w:type="dxa"/>
            </w:tcMar>
            <w:vAlign w:val="bottom"/>
          </w:tcPr>
          <w:p w14:paraId="38E58892"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0.938</w:t>
            </w:r>
          </w:p>
        </w:tc>
        <w:tc>
          <w:tcPr>
            <w:tcW w:w="1422" w:type="dxa"/>
            <w:gridSpan w:val="2"/>
            <w:tcMar>
              <w:top w:w="55" w:type="dxa"/>
              <w:left w:w="55" w:type="dxa"/>
              <w:bottom w:w="55" w:type="dxa"/>
              <w:right w:w="55" w:type="dxa"/>
            </w:tcMar>
            <w:vAlign w:val="bottom"/>
          </w:tcPr>
          <w:p w14:paraId="58B52C9E" w14:textId="77777777" w:rsidR="000F0B93" w:rsidRDefault="00796E6E">
            <w:pPr>
              <w:pStyle w:val="PreformattedText"/>
              <w:spacing w:line="165" w:lineRule="atLeast"/>
              <w:jc w:val="center"/>
              <w:rPr>
                <w:rFonts w:ascii="Lucida Console" w:hAnsi="Lucida Console"/>
                <w:color w:val="000000"/>
                <w:sz w:val="24"/>
                <w:szCs w:val="24"/>
                <w:lang w:val="en-US"/>
              </w:rPr>
            </w:pPr>
            <w:r>
              <w:rPr>
                <w:rFonts w:ascii="Times New Roman" w:hAnsi="Times New Roman" w:cs="Times New Roman"/>
                <w:sz w:val="24"/>
                <w:lang w:val="en-US"/>
              </w:rPr>
              <w:t>-0.38</w:t>
            </w:r>
          </w:p>
        </w:tc>
      </w:tr>
      <w:tr w:rsidR="000F0B93" w14:paraId="4BC93DCC" w14:textId="77777777">
        <w:tc>
          <w:tcPr>
            <w:tcW w:w="2864" w:type="dxa"/>
            <w:vMerge/>
            <w:tcBorders>
              <w:bottom w:val="single" w:sz="2" w:space="0" w:color="000000"/>
            </w:tcBorders>
            <w:tcMar>
              <w:top w:w="55" w:type="dxa"/>
              <w:left w:w="55" w:type="dxa"/>
              <w:bottom w:w="55" w:type="dxa"/>
              <w:right w:w="55" w:type="dxa"/>
            </w:tcMar>
            <w:vAlign w:val="center"/>
          </w:tcPr>
          <w:p w14:paraId="216DD253" w14:textId="77777777" w:rsidR="00796E6E" w:rsidRDefault="00796E6E">
            <w:pPr>
              <w:suppressAutoHyphens w:val="0"/>
            </w:pPr>
          </w:p>
        </w:tc>
        <w:tc>
          <w:tcPr>
            <w:tcW w:w="2870" w:type="dxa"/>
            <w:tcMar>
              <w:top w:w="55" w:type="dxa"/>
              <w:left w:w="55" w:type="dxa"/>
              <w:bottom w:w="55" w:type="dxa"/>
              <w:right w:w="55" w:type="dxa"/>
            </w:tcMar>
            <w:vAlign w:val="center"/>
          </w:tcPr>
          <w:p w14:paraId="0D2A6C5C" w14:textId="77777777" w:rsidR="000F0B93" w:rsidRDefault="00796E6E">
            <w:pPr>
              <w:pStyle w:val="TableContents"/>
              <w:rPr>
                <w:lang w:val="en-US"/>
              </w:rPr>
            </w:pPr>
            <w:r>
              <w:rPr>
                <w:lang w:val="en-US"/>
              </w:rPr>
              <w:t>Mean April</w:t>
            </w:r>
          </w:p>
        </w:tc>
        <w:tc>
          <w:tcPr>
            <w:tcW w:w="751" w:type="dxa"/>
            <w:tcMar>
              <w:top w:w="55" w:type="dxa"/>
              <w:left w:w="55" w:type="dxa"/>
              <w:bottom w:w="55" w:type="dxa"/>
              <w:right w:w="55" w:type="dxa"/>
            </w:tcMar>
            <w:vAlign w:val="bottom"/>
          </w:tcPr>
          <w:p w14:paraId="2F8BAD5C"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-4.465</w:t>
            </w:r>
          </w:p>
        </w:tc>
        <w:tc>
          <w:tcPr>
            <w:tcW w:w="491" w:type="dxa"/>
            <w:tcMar>
              <w:top w:w="55" w:type="dxa"/>
              <w:left w:w="55" w:type="dxa"/>
              <w:bottom w:w="55" w:type="dxa"/>
              <w:right w:w="55" w:type="dxa"/>
            </w:tcMar>
            <w:vAlign w:val="bottom"/>
          </w:tcPr>
          <w:p w14:paraId="1C867525" w14:textId="77777777" w:rsidR="000F0B93" w:rsidRDefault="00796E6E">
            <w:pPr>
              <w:pStyle w:val="Standard"/>
              <w:rPr>
                <w:lang w:val="en-US"/>
              </w:rPr>
            </w:pPr>
            <w:r>
              <w:rPr>
                <w:lang w:val="en-US"/>
              </w:rPr>
              <w:t>***</w:t>
            </w:r>
          </w:p>
        </w:tc>
        <w:tc>
          <w:tcPr>
            <w:tcW w:w="1038" w:type="dxa"/>
            <w:tcMar>
              <w:top w:w="55" w:type="dxa"/>
              <w:left w:w="55" w:type="dxa"/>
              <w:bottom w:w="55" w:type="dxa"/>
              <w:right w:w="55" w:type="dxa"/>
            </w:tcMar>
            <w:vAlign w:val="bottom"/>
          </w:tcPr>
          <w:p w14:paraId="6D48D44C"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1.001</w:t>
            </w:r>
          </w:p>
        </w:tc>
        <w:tc>
          <w:tcPr>
            <w:tcW w:w="1422" w:type="dxa"/>
            <w:gridSpan w:val="2"/>
            <w:tcMar>
              <w:top w:w="55" w:type="dxa"/>
              <w:left w:w="55" w:type="dxa"/>
              <w:bottom w:w="55" w:type="dxa"/>
              <w:right w:w="55" w:type="dxa"/>
            </w:tcMar>
            <w:vAlign w:val="bottom"/>
          </w:tcPr>
          <w:p w14:paraId="1E0548DE"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s="Times New Roman"/>
                <w:sz w:val="24"/>
                <w:lang w:val="en-US"/>
              </w:rPr>
              <w:t>-4.46</w:t>
            </w:r>
          </w:p>
        </w:tc>
      </w:tr>
      <w:tr w:rsidR="000F0B93" w14:paraId="6A63B2B9" w14:textId="77777777">
        <w:tc>
          <w:tcPr>
            <w:tcW w:w="2864" w:type="dxa"/>
            <w:vMerge/>
            <w:tcBorders>
              <w:bottom w:val="single" w:sz="2" w:space="0" w:color="000000"/>
            </w:tcBorders>
            <w:tcMar>
              <w:top w:w="55" w:type="dxa"/>
              <w:left w:w="55" w:type="dxa"/>
              <w:bottom w:w="55" w:type="dxa"/>
              <w:right w:w="55" w:type="dxa"/>
            </w:tcMar>
            <w:vAlign w:val="center"/>
          </w:tcPr>
          <w:p w14:paraId="02548A16" w14:textId="77777777" w:rsidR="00796E6E" w:rsidRDefault="00796E6E">
            <w:pPr>
              <w:suppressAutoHyphens w:val="0"/>
            </w:pPr>
          </w:p>
        </w:tc>
        <w:tc>
          <w:tcPr>
            <w:tcW w:w="2870" w:type="dxa"/>
            <w:tcBorders>
              <w:bottom w:val="single" w:sz="2" w:space="0" w:color="000000"/>
            </w:tcBorders>
            <w:tcMar>
              <w:top w:w="55" w:type="dxa"/>
              <w:left w:w="55" w:type="dxa"/>
              <w:bottom w:w="55" w:type="dxa"/>
              <w:right w:w="55" w:type="dxa"/>
            </w:tcMar>
            <w:vAlign w:val="center"/>
          </w:tcPr>
          <w:p w14:paraId="004232B5" w14:textId="77777777" w:rsidR="000F0B93" w:rsidRDefault="00796E6E">
            <w:pPr>
              <w:pStyle w:val="TableContents"/>
              <w:rPr>
                <w:lang w:val="en-US"/>
              </w:rPr>
            </w:pPr>
            <w:r>
              <w:rPr>
                <w:lang w:val="en-US"/>
              </w:rPr>
              <w:t>Mean May</w:t>
            </w:r>
          </w:p>
        </w:tc>
        <w:tc>
          <w:tcPr>
            <w:tcW w:w="751" w:type="dxa"/>
            <w:tcBorders>
              <w:bottom w:val="single" w:sz="2" w:space="0" w:color="000000"/>
            </w:tcBorders>
            <w:tcMar>
              <w:top w:w="55" w:type="dxa"/>
              <w:left w:w="55" w:type="dxa"/>
              <w:bottom w:w="55" w:type="dxa"/>
              <w:right w:w="55" w:type="dxa"/>
            </w:tcMar>
            <w:vAlign w:val="bottom"/>
          </w:tcPr>
          <w:p w14:paraId="069FEC87"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-3.531</w:t>
            </w:r>
          </w:p>
        </w:tc>
        <w:tc>
          <w:tcPr>
            <w:tcW w:w="491" w:type="dxa"/>
            <w:tcBorders>
              <w:bottom w:val="single" w:sz="2" w:space="0" w:color="000000"/>
            </w:tcBorders>
            <w:tcMar>
              <w:top w:w="55" w:type="dxa"/>
              <w:left w:w="55" w:type="dxa"/>
              <w:bottom w:w="55" w:type="dxa"/>
              <w:right w:w="55" w:type="dxa"/>
            </w:tcMar>
            <w:vAlign w:val="bottom"/>
          </w:tcPr>
          <w:p w14:paraId="4041A5F1" w14:textId="77777777" w:rsidR="000F0B93" w:rsidRDefault="00796E6E">
            <w:pPr>
              <w:pStyle w:val="Standard"/>
              <w:rPr>
                <w:lang w:val="en-US"/>
              </w:rPr>
            </w:pPr>
            <w:r>
              <w:rPr>
                <w:lang w:val="en-US"/>
              </w:rPr>
              <w:t>***</w:t>
            </w:r>
          </w:p>
        </w:tc>
        <w:tc>
          <w:tcPr>
            <w:tcW w:w="1038" w:type="dxa"/>
            <w:tcBorders>
              <w:bottom w:val="single" w:sz="2" w:space="0" w:color="000000"/>
            </w:tcBorders>
            <w:tcMar>
              <w:top w:w="55" w:type="dxa"/>
              <w:left w:w="55" w:type="dxa"/>
              <w:bottom w:w="55" w:type="dxa"/>
              <w:right w:w="55" w:type="dxa"/>
            </w:tcMar>
            <w:vAlign w:val="bottom"/>
          </w:tcPr>
          <w:p w14:paraId="3187F344"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0.823</w:t>
            </w:r>
          </w:p>
        </w:tc>
        <w:tc>
          <w:tcPr>
            <w:tcW w:w="1422" w:type="dxa"/>
            <w:gridSpan w:val="2"/>
            <w:tcBorders>
              <w:bottom w:val="single" w:sz="2" w:space="0" w:color="000000"/>
            </w:tcBorders>
            <w:tcMar>
              <w:top w:w="55" w:type="dxa"/>
              <w:left w:w="55" w:type="dxa"/>
              <w:bottom w:w="55" w:type="dxa"/>
              <w:right w:w="55" w:type="dxa"/>
            </w:tcMar>
            <w:vAlign w:val="bottom"/>
          </w:tcPr>
          <w:p w14:paraId="478C3F42"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-4.29</w:t>
            </w:r>
          </w:p>
        </w:tc>
      </w:tr>
      <w:tr w:rsidR="000F0B93" w14:paraId="07DE6505" w14:textId="77777777">
        <w:tc>
          <w:tcPr>
            <w:tcW w:w="2864" w:type="dxa"/>
            <w:vMerge w:val="restart"/>
            <w:tcBorders>
              <w:bottom w:val="single" w:sz="2" w:space="0" w:color="000000"/>
            </w:tcBorders>
            <w:tcMar>
              <w:top w:w="55" w:type="dxa"/>
              <w:left w:w="55" w:type="dxa"/>
              <w:bottom w:w="55" w:type="dxa"/>
              <w:right w:w="55" w:type="dxa"/>
            </w:tcMar>
            <w:vAlign w:val="center"/>
          </w:tcPr>
          <w:p w14:paraId="0DCC44B1" w14:textId="77777777" w:rsidR="000F0B93" w:rsidRDefault="00796E6E">
            <w:pPr>
              <w:pStyle w:val="TableContents"/>
              <w:rPr>
                <w:lang w:val="en-US"/>
              </w:rPr>
            </w:pPr>
            <w:r>
              <w:rPr>
                <w:lang w:val="en-US"/>
              </w:rPr>
              <w:t xml:space="preserve">     Mean</w:t>
            </w:r>
          </w:p>
          <w:p w14:paraId="7073F9D6" w14:textId="77777777" w:rsidR="000F0B93" w:rsidRDefault="00796E6E">
            <w:pPr>
              <w:pStyle w:val="TableContents"/>
              <w:rPr>
                <w:lang w:val="en-US"/>
              </w:rPr>
            </w:pPr>
            <w:r>
              <w:rPr>
                <w:lang w:val="en-US"/>
              </w:rPr>
              <w:t xml:space="preserve">          N = 22</w:t>
            </w:r>
          </w:p>
          <w:p w14:paraId="2C448825" w14:textId="77777777" w:rsidR="000F0B93" w:rsidRDefault="00796E6E">
            <w:pPr>
              <w:pStyle w:val="TableContents"/>
            </w:pPr>
            <w:r>
              <w:rPr>
                <w:lang w:val="en-US"/>
              </w:rPr>
              <w:t xml:space="preserve">          R</w:t>
            </w:r>
            <w:r>
              <w:rPr>
                <w:vertAlign w:val="superscript"/>
                <w:lang w:val="en-US"/>
              </w:rPr>
              <w:t xml:space="preserve">2 </w:t>
            </w:r>
            <w:r>
              <w:rPr>
                <w:lang w:val="en-US"/>
              </w:rPr>
              <w:t>= 0.764</w:t>
            </w:r>
          </w:p>
        </w:tc>
        <w:tc>
          <w:tcPr>
            <w:tcW w:w="2870" w:type="dxa"/>
            <w:tcMar>
              <w:top w:w="55" w:type="dxa"/>
              <w:left w:w="55" w:type="dxa"/>
              <w:bottom w:w="55" w:type="dxa"/>
              <w:right w:w="55" w:type="dxa"/>
            </w:tcMar>
            <w:vAlign w:val="center"/>
          </w:tcPr>
          <w:p w14:paraId="5C27C197" w14:textId="77777777" w:rsidR="000F0B93" w:rsidRDefault="00796E6E">
            <w:pPr>
              <w:pStyle w:val="TableContents"/>
              <w:rPr>
                <w:lang w:val="en-US"/>
              </w:rPr>
            </w:pPr>
            <w:r>
              <w:rPr>
                <w:lang w:val="en-US"/>
              </w:rPr>
              <w:t>Precipitation March</w:t>
            </w:r>
          </w:p>
        </w:tc>
        <w:tc>
          <w:tcPr>
            <w:tcW w:w="751" w:type="dxa"/>
            <w:tcMar>
              <w:top w:w="55" w:type="dxa"/>
              <w:left w:w="55" w:type="dxa"/>
              <w:bottom w:w="55" w:type="dxa"/>
              <w:right w:w="55" w:type="dxa"/>
            </w:tcMar>
          </w:tcPr>
          <w:p w14:paraId="7C3AA900"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-0.803</w:t>
            </w:r>
          </w:p>
        </w:tc>
        <w:tc>
          <w:tcPr>
            <w:tcW w:w="491" w:type="dxa"/>
            <w:tcMar>
              <w:top w:w="55" w:type="dxa"/>
              <w:left w:w="55" w:type="dxa"/>
              <w:bottom w:w="55" w:type="dxa"/>
              <w:right w:w="55" w:type="dxa"/>
            </w:tcMar>
          </w:tcPr>
          <w:p w14:paraId="71725B75" w14:textId="77777777" w:rsidR="000F0B93" w:rsidRDefault="000F0B93">
            <w:pPr>
              <w:pStyle w:val="Standard"/>
              <w:rPr>
                <w:lang w:val="en-US"/>
              </w:rPr>
            </w:pPr>
          </w:p>
        </w:tc>
        <w:tc>
          <w:tcPr>
            <w:tcW w:w="1038" w:type="dxa"/>
            <w:tcMar>
              <w:top w:w="55" w:type="dxa"/>
              <w:left w:w="55" w:type="dxa"/>
              <w:bottom w:w="55" w:type="dxa"/>
              <w:right w:w="55" w:type="dxa"/>
            </w:tcMar>
          </w:tcPr>
          <w:p w14:paraId="4B2B9E73"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0.724</w:t>
            </w:r>
          </w:p>
        </w:tc>
        <w:tc>
          <w:tcPr>
            <w:tcW w:w="1422" w:type="dxa"/>
            <w:gridSpan w:val="2"/>
            <w:tcMar>
              <w:top w:w="55" w:type="dxa"/>
              <w:left w:w="55" w:type="dxa"/>
              <w:bottom w:w="55" w:type="dxa"/>
              <w:right w:w="55" w:type="dxa"/>
            </w:tcMar>
          </w:tcPr>
          <w:p w14:paraId="636A80DC"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-1.11</w:t>
            </w:r>
          </w:p>
        </w:tc>
      </w:tr>
      <w:tr w:rsidR="000F0B93" w14:paraId="1EE65761" w14:textId="77777777">
        <w:tc>
          <w:tcPr>
            <w:tcW w:w="2864" w:type="dxa"/>
            <w:vMerge/>
            <w:tcBorders>
              <w:bottom w:val="single" w:sz="2" w:space="0" w:color="000000"/>
            </w:tcBorders>
            <w:tcMar>
              <w:top w:w="55" w:type="dxa"/>
              <w:left w:w="55" w:type="dxa"/>
              <w:bottom w:w="55" w:type="dxa"/>
              <w:right w:w="55" w:type="dxa"/>
            </w:tcMar>
            <w:vAlign w:val="center"/>
          </w:tcPr>
          <w:p w14:paraId="79D63646" w14:textId="77777777" w:rsidR="00796E6E" w:rsidRDefault="00796E6E">
            <w:pPr>
              <w:suppressAutoHyphens w:val="0"/>
            </w:pPr>
          </w:p>
        </w:tc>
        <w:tc>
          <w:tcPr>
            <w:tcW w:w="2870" w:type="dxa"/>
            <w:tcMar>
              <w:top w:w="55" w:type="dxa"/>
              <w:left w:w="55" w:type="dxa"/>
              <w:bottom w:w="55" w:type="dxa"/>
              <w:right w:w="55" w:type="dxa"/>
            </w:tcMar>
            <w:vAlign w:val="center"/>
          </w:tcPr>
          <w:p w14:paraId="29ED03E2"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tcPr>
          <w:p w14:paraId="04BAB0AC"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-0.627</w:t>
            </w:r>
          </w:p>
        </w:tc>
        <w:tc>
          <w:tcPr>
            <w:tcW w:w="491" w:type="dxa"/>
            <w:tcMar>
              <w:top w:w="55" w:type="dxa"/>
              <w:left w:w="55" w:type="dxa"/>
              <w:bottom w:w="55" w:type="dxa"/>
              <w:right w:w="55" w:type="dxa"/>
            </w:tcMar>
          </w:tcPr>
          <w:p w14:paraId="09187979" w14:textId="77777777" w:rsidR="000F0B93" w:rsidRDefault="000F0B93">
            <w:pPr>
              <w:pStyle w:val="Standard"/>
              <w:rPr>
                <w:lang w:val="en-US"/>
              </w:rPr>
            </w:pPr>
          </w:p>
        </w:tc>
        <w:tc>
          <w:tcPr>
            <w:tcW w:w="1038" w:type="dxa"/>
            <w:tcMar>
              <w:top w:w="55" w:type="dxa"/>
              <w:left w:w="55" w:type="dxa"/>
              <w:bottom w:w="55" w:type="dxa"/>
              <w:right w:w="55" w:type="dxa"/>
            </w:tcMar>
          </w:tcPr>
          <w:p w14:paraId="0AF8D946"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0.765</w:t>
            </w:r>
          </w:p>
        </w:tc>
        <w:tc>
          <w:tcPr>
            <w:tcW w:w="1422" w:type="dxa"/>
            <w:gridSpan w:val="2"/>
            <w:tcMar>
              <w:top w:w="55" w:type="dxa"/>
              <w:left w:w="55" w:type="dxa"/>
              <w:bottom w:w="55" w:type="dxa"/>
              <w:right w:w="55" w:type="dxa"/>
            </w:tcMar>
          </w:tcPr>
          <w:p w14:paraId="07B3FC65"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-0.82</w:t>
            </w:r>
          </w:p>
        </w:tc>
      </w:tr>
      <w:tr w:rsidR="000F0B93" w14:paraId="2916A4E6" w14:textId="77777777">
        <w:tc>
          <w:tcPr>
            <w:tcW w:w="2864" w:type="dxa"/>
            <w:vMerge/>
            <w:tcBorders>
              <w:bottom w:val="single" w:sz="2" w:space="0" w:color="000000"/>
            </w:tcBorders>
            <w:tcMar>
              <w:top w:w="55" w:type="dxa"/>
              <w:left w:w="55" w:type="dxa"/>
              <w:bottom w:w="55" w:type="dxa"/>
              <w:right w:w="55" w:type="dxa"/>
            </w:tcMar>
            <w:vAlign w:val="center"/>
          </w:tcPr>
          <w:p w14:paraId="05B2EFEB" w14:textId="77777777" w:rsidR="00796E6E" w:rsidRDefault="00796E6E">
            <w:pPr>
              <w:suppressAutoHyphens w:val="0"/>
            </w:pPr>
          </w:p>
        </w:tc>
        <w:tc>
          <w:tcPr>
            <w:tcW w:w="2870" w:type="dxa"/>
            <w:tcMar>
              <w:top w:w="55" w:type="dxa"/>
              <w:left w:w="55" w:type="dxa"/>
              <w:bottom w:w="55" w:type="dxa"/>
              <w:right w:w="55" w:type="dxa"/>
            </w:tcMar>
            <w:vAlign w:val="center"/>
          </w:tcPr>
          <w:p w14:paraId="3CAACF61" w14:textId="77777777" w:rsidR="000F0B93" w:rsidRDefault="00796E6E">
            <w:pPr>
              <w:pStyle w:val="TableContents"/>
              <w:rPr>
                <w:lang w:val="en-US"/>
              </w:rPr>
            </w:pPr>
            <w:r>
              <w:rPr>
                <w:lang w:val="en-US"/>
              </w:rPr>
              <w:t>Mean April</w:t>
            </w:r>
          </w:p>
        </w:tc>
        <w:tc>
          <w:tcPr>
            <w:tcW w:w="751" w:type="dxa"/>
            <w:tcMar>
              <w:top w:w="55" w:type="dxa"/>
              <w:left w:w="55" w:type="dxa"/>
              <w:bottom w:w="55" w:type="dxa"/>
              <w:right w:w="55" w:type="dxa"/>
            </w:tcMar>
          </w:tcPr>
          <w:p w14:paraId="7FE2A13D"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w:t>
            </w:r>
            <w:r>
              <w:rPr>
                <w:rFonts w:cs="Times New Roman"/>
                <w:lang w:val="en-US"/>
              </w:rPr>
              <w:lastRenderedPageBreak/>
              <w:t>3.429</w:t>
            </w:r>
          </w:p>
        </w:tc>
        <w:tc>
          <w:tcPr>
            <w:tcW w:w="491" w:type="dxa"/>
            <w:tcMar>
              <w:top w:w="55" w:type="dxa"/>
              <w:left w:w="55" w:type="dxa"/>
              <w:bottom w:w="55" w:type="dxa"/>
              <w:right w:w="55" w:type="dxa"/>
            </w:tcMar>
          </w:tcPr>
          <w:p w14:paraId="34509BAB" w14:textId="77777777" w:rsidR="000F0B93" w:rsidRDefault="00796E6E">
            <w:pPr>
              <w:pStyle w:val="Standard"/>
              <w:rPr>
                <w:lang w:val="en-US"/>
              </w:rPr>
            </w:pPr>
            <w:r>
              <w:rPr>
                <w:lang w:val="en-US"/>
              </w:rPr>
              <w:lastRenderedPageBreak/>
              <w:t>***</w:t>
            </w:r>
          </w:p>
        </w:tc>
        <w:tc>
          <w:tcPr>
            <w:tcW w:w="1038" w:type="dxa"/>
            <w:tcMar>
              <w:top w:w="55" w:type="dxa"/>
              <w:left w:w="55" w:type="dxa"/>
              <w:bottom w:w="55" w:type="dxa"/>
              <w:right w:w="55" w:type="dxa"/>
            </w:tcMar>
          </w:tcPr>
          <w:p w14:paraId="1370C85D"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0.816</w:t>
            </w:r>
          </w:p>
        </w:tc>
        <w:tc>
          <w:tcPr>
            <w:tcW w:w="1422" w:type="dxa"/>
            <w:gridSpan w:val="2"/>
            <w:tcMar>
              <w:top w:w="55" w:type="dxa"/>
              <w:left w:w="55" w:type="dxa"/>
              <w:bottom w:w="55" w:type="dxa"/>
              <w:right w:w="55" w:type="dxa"/>
            </w:tcMar>
          </w:tcPr>
          <w:p w14:paraId="68C35812"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-4.20</w:t>
            </w:r>
          </w:p>
        </w:tc>
      </w:tr>
      <w:tr w:rsidR="000F0B93" w14:paraId="13FC8AE2" w14:textId="77777777">
        <w:tc>
          <w:tcPr>
            <w:tcW w:w="2864" w:type="dxa"/>
            <w:vMerge/>
            <w:tcBorders>
              <w:bottom w:val="single" w:sz="2" w:space="0" w:color="000000"/>
            </w:tcBorders>
            <w:tcMar>
              <w:top w:w="55" w:type="dxa"/>
              <w:left w:w="55" w:type="dxa"/>
              <w:bottom w:w="55" w:type="dxa"/>
              <w:right w:w="55" w:type="dxa"/>
            </w:tcMar>
            <w:vAlign w:val="center"/>
          </w:tcPr>
          <w:p w14:paraId="64C0D6C8" w14:textId="77777777" w:rsidR="00796E6E" w:rsidRDefault="00796E6E">
            <w:pPr>
              <w:suppressAutoHyphens w:val="0"/>
            </w:pPr>
          </w:p>
        </w:tc>
        <w:tc>
          <w:tcPr>
            <w:tcW w:w="2870" w:type="dxa"/>
            <w:tcBorders>
              <w:bottom w:val="single" w:sz="2" w:space="0" w:color="000000"/>
            </w:tcBorders>
            <w:tcMar>
              <w:top w:w="55" w:type="dxa"/>
              <w:left w:w="55" w:type="dxa"/>
              <w:bottom w:w="55" w:type="dxa"/>
              <w:right w:w="55" w:type="dxa"/>
            </w:tcMar>
            <w:vAlign w:val="center"/>
          </w:tcPr>
          <w:p w14:paraId="54FC9E95" w14:textId="77777777" w:rsidR="000F0B93" w:rsidRDefault="00796E6E">
            <w:pPr>
              <w:pStyle w:val="TableContents"/>
              <w:rPr>
                <w:lang w:val="en-US"/>
              </w:rPr>
            </w:pPr>
            <w:r>
              <w:rPr>
                <w:lang w:val="en-US"/>
              </w:rPr>
              <w:t>Mean May</w:t>
            </w:r>
          </w:p>
        </w:tc>
        <w:tc>
          <w:tcPr>
            <w:tcW w:w="751" w:type="dxa"/>
            <w:tcBorders>
              <w:bottom w:val="single" w:sz="2" w:space="0" w:color="000000"/>
            </w:tcBorders>
            <w:tcMar>
              <w:top w:w="55" w:type="dxa"/>
              <w:left w:w="55" w:type="dxa"/>
              <w:bottom w:w="55" w:type="dxa"/>
              <w:right w:w="55" w:type="dxa"/>
            </w:tcMar>
          </w:tcPr>
          <w:p w14:paraId="7A5C917E"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cs="Times New Roman"/>
                <w:lang w:val="en-US"/>
              </w:rPr>
              <w:t>-4.004</w:t>
            </w:r>
          </w:p>
        </w:tc>
        <w:tc>
          <w:tcPr>
            <w:tcW w:w="491" w:type="dxa"/>
            <w:tcBorders>
              <w:bottom w:val="single" w:sz="2" w:space="0" w:color="000000"/>
            </w:tcBorders>
            <w:tcMar>
              <w:top w:w="55" w:type="dxa"/>
              <w:left w:w="55" w:type="dxa"/>
              <w:bottom w:w="55" w:type="dxa"/>
              <w:right w:w="55" w:type="dxa"/>
            </w:tcMar>
          </w:tcPr>
          <w:p w14:paraId="4C468708" w14:textId="77777777" w:rsidR="000F0B93" w:rsidRDefault="00796E6E">
            <w:pPr>
              <w:pStyle w:val="Standard"/>
              <w:rPr>
                <w:lang w:val="en-US"/>
              </w:rPr>
            </w:pPr>
            <w:r>
              <w:rPr>
                <w:lang w:val="en-US"/>
              </w:rPr>
              <w:t>***</w:t>
            </w:r>
          </w:p>
        </w:tc>
        <w:tc>
          <w:tcPr>
            <w:tcW w:w="1038" w:type="dxa"/>
            <w:tcBorders>
              <w:bottom w:val="single" w:sz="2" w:space="0" w:color="000000"/>
            </w:tcBorders>
            <w:tcMar>
              <w:top w:w="55" w:type="dxa"/>
              <w:left w:w="55" w:type="dxa"/>
              <w:bottom w:w="55" w:type="dxa"/>
              <w:right w:w="55" w:type="dxa"/>
            </w:tcMar>
          </w:tcPr>
          <w:p w14:paraId="48B72C47"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0.671</w:t>
            </w:r>
          </w:p>
        </w:tc>
        <w:tc>
          <w:tcPr>
            <w:tcW w:w="1422" w:type="dxa"/>
            <w:gridSpan w:val="2"/>
            <w:tcBorders>
              <w:bottom w:val="single" w:sz="2" w:space="0" w:color="000000"/>
            </w:tcBorders>
            <w:tcMar>
              <w:top w:w="55" w:type="dxa"/>
              <w:left w:w="55" w:type="dxa"/>
              <w:bottom w:w="55" w:type="dxa"/>
              <w:right w:w="55" w:type="dxa"/>
            </w:tcMar>
          </w:tcPr>
          <w:p w14:paraId="362A68A0"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cs="Times New Roman"/>
                <w:lang w:val="en-US"/>
              </w:rPr>
              <w:t>-5.97</w:t>
            </w:r>
          </w:p>
        </w:tc>
      </w:tr>
      <w:tr w:rsidR="000F0B93" w14:paraId="292C07E4" w14:textId="77777777">
        <w:tc>
          <w:tcPr>
            <w:tcW w:w="2864" w:type="dxa"/>
            <w:vMerge w:val="restart"/>
            <w:tcBorders>
              <w:top w:val="single" w:sz="2" w:space="0" w:color="000000"/>
              <w:bottom w:val="single" w:sz="2" w:space="0" w:color="000000"/>
            </w:tcBorders>
            <w:tcMar>
              <w:top w:w="55" w:type="dxa"/>
              <w:left w:w="55" w:type="dxa"/>
              <w:bottom w:w="55" w:type="dxa"/>
              <w:right w:w="55" w:type="dxa"/>
            </w:tcMar>
            <w:vAlign w:val="center"/>
          </w:tcPr>
          <w:p w14:paraId="5A68C1E3" w14:textId="77777777" w:rsidR="000F0B93" w:rsidRDefault="00796E6E">
            <w:pPr>
              <w:pStyle w:val="TableContents"/>
              <w:rPr>
                <w:lang w:val="en-US"/>
              </w:rPr>
            </w:pPr>
            <w:r>
              <w:rPr>
                <w:lang w:val="en-US"/>
              </w:rPr>
              <w:t xml:space="preserve">     End</w:t>
            </w:r>
          </w:p>
          <w:p w14:paraId="7FE30DBC" w14:textId="77777777" w:rsidR="000F0B93" w:rsidRDefault="00796E6E">
            <w:pPr>
              <w:pStyle w:val="TableContents"/>
              <w:rPr>
                <w:lang w:val="en-US"/>
              </w:rPr>
            </w:pPr>
            <w:r>
              <w:rPr>
                <w:lang w:val="en-US"/>
              </w:rPr>
              <w:t xml:space="preserve">          N = 22</w:t>
            </w:r>
          </w:p>
          <w:p w14:paraId="4492D132" w14:textId="77777777" w:rsidR="000F0B93" w:rsidRDefault="00796E6E">
            <w:pPr>
              <w:pStyle w:val="TableContents"/>
            </w:pPr>
            <w:r>
              <w:rPr>
                <w:lang w:val="en-US"/>
              </w:rPr>
              <w:t xml:space="preserve">          R</w:t>
            </w:r>
            <w:r>
              <w:rPr>
                <w:vertAlign w:val="superscript"/>
                <w:lang w:val="en-US"/>
              </w:rPr>
              <w:t xml:space="preserve">2 </w:t>
            </w:r>
            <w:r>
              <w:rPr>
                <w:lang w:val="en-US"/>
              </w:rPr>
              <w:t>= 0.844</w:t>
            </w:r>
          </w:p>
        </w:tc>
        <w:tc>
          <w:tcPr>
            <w:tcW w:w="2870" w:type="dxa"/>
            <w:tcBorders>
              <w:top w:val="single" w:sz="2" w:space="0" w:color="000000"/>
            </w:tcBorders>
            <w:tcMar>
              <w:top w:w="55" w:type="dxa"/>
              <w:left w:w="55" w:type="dxa"/>
              <w:bottom w:w="55" w:type="dxa"/>
              <w:right w:w="55" w:type="dxa"/>
            </w:tcMar>
            <w:vAlign w:val="center"/>
          </w:tcPr>
          <w:p w14:paraId="4F703438" w14:textId="77777777" w:rsidR="000F0B93" w:rsidRDefault="00796E6E">
            <w:pPr>
              <w:pStyle w:val="TableContents"/>
              <w:rPr>
                <w:lang w:val="en-US"/>
              </w:rPr>
            </w:pPr>
            <w:r>
              <w:rPr>
                <w:lang w:val="en-US"/>
              </w:rPr>
              <w:t>Precipitation March</w:t>
            </w:r>
          </w:p>
        </w:tc>
        <w:tc>
          <w:tcPr>
            <w:tcW w:w="751" w:type="dxa"/>
            <w:tcBorders>
              <w:top w:val="single" w:sz="2" w:space="0" w:color="000000"/>
            </w:tcBorders>
            <w:tcMar>
              <w:top w:w="55" w:type="dxa"/>
              <w:left w:w="55" w:type="dxa"/>
              <w:bottom w:w="55" w:type="dxa"/>
              <w:right w:w="55" w:type="dxa"/>
            </w:tcMar>
          </w:tcPr>
          <w:p w14:paraId="1E902602"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-0.461</w:t>
            </w:r>
          </w:p>
        </w:tc>
        <w:tc>
          <w:tcPr>
            <w:tcW w:w="491" w:type="dxa"/>
            <w:tcBorders>
              <w:top w:val="single" w:sz="2" w:space="0" w:color="000000"/>
            </w:tcBorders>
            <w:tcMar>
              <w:top w:w="55" w:type="dxa"/>
              <w:left w:w="55" w:type="dxa"/>
              <w:bottom w:w="55" w:type="dxa"/>
              <w:right w:w="55" w:type="dxa"/>
            </w:tcMar>
          </w:tcPr>
          <w:p w14:paraId="1B0ED027" w14:textId="77777777" w:rsidR="000F0B93" w:rsidRDefault="000F0B93">
            <w:pPr>
              <w:pStyle w:val="TableContents"/>
              <w:rPr>
                <w:lang w:val="en-US"/>
              </w:rPr>
            </w:pPr>
          </w:p>
        </w:tc>
        <w:tc>
          <w:tcPr>
            <w:tcW w:w="1038" w:type="dxa"/>
            <w:tcBorders>
              <w:top w:val="single" w:sz="2" w:space="0" w:color="000000"/>
            </w:tcBorders>
            <w:tcMar>
              <w:top w:w="55" w:type="dxa"/>
              <w:left w:w="55" w:type="dxa"/>
              <w:bottom w:w="55" w:type="dxa"/>
              <w:right w:w="55" w:type="dxa"/>
            </w:tcMar>
          </w:tcPr>
          <w:p w14:paraId="22542F34"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0.549</w:t>
            </w:r>
          </w:p>
        </w:tc>
        <w:tc>
          <w:tcPr>
            <w:tcW w:w="1422" w:type="dxa"/>
            <w:gridSpan w:val="2"/>
            <w:tcBorders>
              <w:top w:val="single" w:sz="2" w:space="0" w:color="000000"/>
            </w:tcBorders>
            <w:tcMar>
              <w:top w:w="55" w:type="dxa"/>
              <w:left w:w="55" w:type="dxa"/>
              <w:bottom w:w="55" w:type="dxa"/>
              <w:right w:w="55" w:type="dxa"/>
            </w:tcMar>
          </w:tcPr>
          <w:p w14:paraId="12A398DD"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-0.84</w:t>
            </w:r>
          </w:p>
        </w:tc>
      </w:tr>
      <w:tr w:rsidR="000F0B93" w14:paraId="1CD49488"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193772BF" w14:textId="77777777" w:rsidR="00796E6E" w:rsidRDefault="00796E6E">
            <w:pPr>
              <w:suppressAutoHyphens w:val="0"/>
            </w:pPr>
          </w:p>
        </w:tc>
        <w:tc>
          <w:tcPr>
            <w:tcW w:w="2870" w:type="dxa"/>
            <w:tcMar>
              <w:top w:w="55" w:type="dxa"/>
              <w:left w:w="55" w:type="dxa"/>
              <w:bottom w:w="55" w:type="dxa"/>
              <w:right w:w="55" w:type="dxa"/>
            </w:tcMar>
            <w:vAlign w:val="center"/>
          </w:tcPr>
          <w:p w14:paraId="7F39D6B6"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tcPr>
          <w:p w14:paraId="68EEEF56"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-0.810</w:t>
            </w:r>
          </w:p>
        </w:tc>
        <w:tc>
          <w:tcPr>
            <w:tcW w:w="491" w:type="dxa"/>
            <w:tcMar>
              <w:top w:w="55" w:type="dxa"/>
              <w:left w:w="55" w:type="dxa"/>
              <w:bottom w:w="55" w:type="dxa"/>
              <w:right w:w="55" w:type="dxa"/>
            </w:tcMar>
          </w:tcPr>
          <w:p w14:paraId="3160B3C0" w14:textId="77777777" w:rsidR="000F0B93" w:rsidRDefault="000F0B93">
            <w:pPr>
              <w:pStyle w:val="TableContents"/>
              <w:rPr>
                <w:lang w:val="en-US"/>
              </w:rPr>
            </w:pPr>
          </w:p>
        </w:tc>
        <w:tc>
          <w:tcPr>
            <w:tcW w:w="1038" w:type="dxa"/>
            <w:tcMar>
              <w:top w:w="55" w:type="dxa"/>
              <w:left w:w="55" w:type="dxa"/>
              <w:bottom w:w="55" w:type="dxa"/>
              <w:right w:w="55" w:type="dxa"/>
            </w:tcMar>
          </w:tcPr>
          <w:p w14:paraId="65DC89BD"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0.580</w:t>
            </w:r>
          </w:p>
        </w:tc>
        <w:tc>
          <w:tcPr>
            <w:tcW w:w="1422" w:type="dxa"/>
            <w:gridSpan w:val="2"/>
            <w:tcMar>
              <w:top w:w="55" w:type="dxa"/>
              <w:left w:w="55" w:type="dxa"/>
              <w:bottom w:w="55" w:type="dxa"/>
              <w:right w:w="55" w:type="dxa"/>
            </w:tcMar>
          </w:tcPr>
          <w:p w14:paraId="589D1251"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-1.40</w:t>
            </w:r>
          </w:p>
        </w:tc>
      </w:tr>
      <w:tr w:rsidR="000F0B93" w14:paraId="38F3D160"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2252D67D" w14:textId="77777777" w:rsidR="00796E6E" w:rsidRDefault="00796E6E">
            <w:pPr>
              <w:suppressAutoHyphens w:val="0"/>
            </w:pPr>
          </w:p>
        </w:tc>
        <w:tc>
          <w:tcPr>
            <w:tcW w:w="2870" w:type="dxa"/>
            <w:tcMar>
              <w:top w:w="55" w:type="dxa"/>
              <w:left w:w="55" w:type="dxa"/>
              <w:bottom w:w="55" w:type="dxa"/>
              <w:right w:w="55" w:type="dxa"/>
            </w:tcMar>
            <w:vAlign w:val="center"/>
          </w:tcPr>
          <w:p w14:paraId="5EFB2BE9" w14:textId="77777777" w:rsidR="000F0B93" w:rsidRDefault="00796E6E">
            <w:pPr>
              <w:pStyle w:val="TableContents"/>
              <w:rPr>
                <w:lang w:val="en-US"/>
              </w:rPr>
            </w:pPr>
            <w:r>
              <w:rPr>
                <w:lang w:val="en-US"/>
              </w:rPr>
              <w:t>Mean April</w:t>
            </w:r>
          </w:p>
        </w:tc>
        <w:tc>
          <w:tcPr>
            <w:tcW w:w="751" w:type="dxa"/>
            <w:tcMar>
              <w:top w:w="55" w:type="dxa"/>
              <w:left w:w="55" w:type="dxa"/>
              <w:bottom w:w="55" w:type="dxa"/>
              <w:right w:w="55" w:type="dxa"/>
            </w:tcMar>
          </w:tcPr>
          <w:p w14:paraId="64D073D1"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-2.324</w:t>
            </w:r>
          </w:p>
        </w:tc>
        <w:tc>
          <w:tcPr>
            <w:tcW w:w="491" w:type="dxa"/>
            <w:tcMar>
              <w:top w:w="55" w:type="dxa"/>
              <w:left w:w="55" w:type="dxa"/>
              <w:bottom w:w="55" w:type="dxa"/>
              <w:right w:w="55" w:type="dxa"/>
            </w:tcMar>
          </w:tcPr>
          <w:p w14:paraId="2BF80187"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tcPr>
          <w:p w14:paraId="645F6165"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0.618</w:t>
            </w:r>
          </w:p>
        </w:tc>
        <w:tc>
          <w:tcPr>
            <w:tcW w:w="1422" w:type="dxa"/>
            <w:gridSpan w:val="2"/>
            <w:tcMar>
              <w:top w:w="55" w:type="dxa"/>
              <w:left w:w="55" w:type="dxa"/>
              <w:bottom w:w="55" w:type="dxa"/>
              <w:right w:w="55" w:type="dxa"/>
            </w:tcMar>
          </w:tcPr>
          <w:p w14:paraId="3A28593A"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-3.76</w:t>
            </w:r>
          </w:p>
        </w:tc>
      </w:tr>
      <w:tr w:rsidR="000F0B93" w14:paraId="0ED72998"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7CB41867" w14:textId="77777777" w:rsidR="00796E6E" w:rsidRDefault="00796E6E">
            <w:pPr>
              <w:suppressAutoHyphens w:val="0"/>
            </w:pPr>
          </w:p>
        </w:tc>
        <w:tc>
          <w:tcPr>
            <w:tcW w:w="2870" w:type="dxa"/>
            <w:tcBorders>
              <w:bottom w:val="single" w:sz="2" w:space="0" w:color="000000"/>
            </w:tcBorders>
            <w:tcMar>
              <w:top w:w="55" w:type="dxa"/>
              <w:left w:w="55" w:type="dxa"/>
              <w:bottom w:w="55" w:type="dxa"/>
              <w:right w:w="55" w:type="dxa"/>
            </w:tcMar>
            <w:vAlign w:val="center"/>
          </w:tcPr>
          <w:p w14:paraId="24192107" w14:textId="77777777" w:rsidR="000F0B93" w:rsidRDefault="00796E6E">
            <w:pPr>
              <w:pStyle w:val="TableContents"/>
              <w:rPr>
                <w:lang w:val="en-US"/>
              </w:rPr>
            </w:pPr>
            <w:r>
              <w:rPr>
                <w:lang w:val="en-US"/>
              </w:rPr>
              <w:t>Mean May</w:t>
            </w:r>
          </w:p>
        </w:tc>
        <w:tc>
          <w:tcPr>
            <w:tcW w:w="751" w:type="dxa"/>
            <w:tcBorders>
              <w:bottom w:val="single" w:sz="2" w:space="0" w:color="000000"/>
            </w:tcBorders>
            <w:tcMar>
              <w:top w:w="55" w:type="dxa"/>
              <w:left w:w="55" w:type="dxa"/>
              <w:bottom w:w="55" w:type="dxa"/>
              <w:right w:w="55" w:type="dxa"/>
            </w:tcMar>
          </w:tcPr>
          <w:p w14:paraId="7314DBE3"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-4.555</w:t>
            </w:r>
          </w:p>
        </w:tc>
        <w:tc>
          <w:tcPr>
            <w:tcW w:w="491" w:type="dxa"/>
            <w:tcBorders>
              <w:bottom w:val="single" w:sz="2" w:space="0" w:color="000000"/>
            </w:tcBorders>
            <w:tcMar>
              <w:top w:w="55" w:type="dxa"/>
              <w:left w:w="55" w:type="dxa"/>
              <w:bottom w:w="55" w:type="dxa"/>
              <w:right w:w="55" w:type="dxa"/>
            </w:tcMar>
          </w:tcPr>
          <w:p w14:paraId="02448536" w14:textId="77777777" w:rsidR="000F0B93" w:rsidRDefault="00796E6E">
            <w:pPr>
              <w:pStyle w:val="TableContents"/>
              <w:rPr>
                <w:lang w:val="en-US"/>
              </w:rPr>
            </w:pPr>
            <w:r>
              <w:rPr>
                <w:lang w:val="en-US"/>
              </w:rPr>
              <w:t>***</w:t>
            </w:r>
          </w:p>
        </w:tc>
        <w:tc>
          <w:tcPr>
            <w:tcW w:w="1038" w:type="dxa"/>
            <w:tcBorders>
              <w:bottom w:val="single" w:sz="2" w:space="0" w:color="000000"/>
            </w:tcBorders>
            <w:tcMar>
              <w:top w:w="55" w:type="dxa"/>
              <w:left w:w="55" w:type="dxa"/>
              <w:bottom w:w="55" w:type="dxa"/>
              <w:right w:w="55" w:type="dxa"/>
            </w:tcMar>
          </w:tcPr>
          <w:p w14:paraId="19B711E8"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0.508</w:t>
            </w:r>
          </w:p>
        </w:tc>
        <w:tc>
          <w:tcPr>
            <w:tcW w:w="1422" w:type="dxa"/>
            <w:gridSpan w:val="2"/>
            <w:tcBorders>
              <w:bottom w:val="single" w:sz="2" w:space="0" w:color="000000"/>
            </w:tcBorders>
            <w:tcMar>
              <w:top w:w="55" w:type="dxa"/>
              <w:left w:w="55" w:type="dxa"/>
              <w:bottom w:w="55" w:type="dxa"/>
              <w:right w:w="55" w:type="dxa"/>
            </w:tcMar>
          </w:tcPr>
          <w:p w14:paraId="1F36A7FC"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-8.96</w:t>
            </w:r>
          </w:p>
        </w:tc>
      </w:tr>
      <w:tr w:rsidR="000F0B93" w14:paraId="039569AC" w14:textId="77777777">
        <w:tc>
          <w:tcPr>
            <w:tcW w:w="2864" w:type="dxa"/>
            <w:tcBorders>
              <w:top w:val="single" w:sz="2" w:space="0" w:color="000000"/>
            </w:tcBorders>
            <w:tcMar>
              <w:top w:w="55" w:type="dxa"/>
              <w:left w:w="55" w:type="dxa"/>
              <w:bottom w:w="55" w:type="dxa"/>
              <w:right w:w="55" w:type="dxa"/>
            </w:tcMar>
            <w:vAlign w:val="center"/>
          </w:tcPr>
          <w:p w14:paraId="6F6364C9" w14:textId="77777777" w:rsidR="000F0B93" w:rsidRDefault="00796E6E">
            <w:pPr>
              <w:pStyle w:val="TableContents"/>
              <w:rPr>
                <w:lang w:val="en-US"/>
              </w:rPr>
            </w:pPr>
            <w:r>
              <w:rPr>
                <w:lang w:val="en-US"/>
              </w:rPr>
              <w:t>C) Duration or the fl. season</w:t>
            </w:r>
          </w:p>
        </w:tc>
        <w:tc>
          <w:tcPr>
            <w:tcW w:w="2870" w:type="dxa"/>
            <w:tcBorders>
              <w:top w:val="single" w:sz="2" w:space="0" w:color="000000"/>
            </w:tcBorders>
            <w:tcMar>
              <w:top w:w="55" w:type="dxa"/>
              <w:left w:w="55" w:type="dxa"/>
              <w:bottom w:w="55" w:type="dxa"/>
              <w:right w:w="55" w:type="dxa"/>
            </w:tcMar>
            <w:vAlign w:val="center"/>
          </w:tcPr>
          <w:p w14:paraId="531E788A" w14:textId="77777777" w:rsidR="000F0B93" w:rsidRDefault="000F0B93">
            <w:pPr>
              <w:pStyle w:val="TableContents"/>
              <w:snapToGrid w:val="0"/>
              <w:rPr>
                <w:lang w:val="en-US"/>
              </w:rPr>
            </w:pPr>
          </w:p>
        </w:tc>
        <w:tc>
          <w:tcPr>
            <w:tcW w:w="751" w:type="dxa"/>
            <w:tcBorders>
              <w:top w:val="single" w:sz="2" w:space="0" w:color="000000"/>
            </w:tcBorders>
            <w:tcMar>
              <w:top w:w="55" w:type="dxa"/>
              <w:left w:w="55" w:type="dxa"/>
              <w:bottom w:w="55" w:type="dxa"/>
              <w:right w:w="55" w:type="dxa"/>
            </w:tcMar>
            <w:vAlign w:val="center"/>
          </w:tcPr>
          <w:p w14:paraId="53033A59" w14:textId="77777777" w:rsidR="000F0B93" w:rsidRDefault="000F0B93">
            <w:pPr>
              <w:pStyle w:val="TableContents"/>
              <w:snapToGrid w:val="0"/>
              <w:jc w:val="right"/>
              <w:rPr>
                <w:lang w:val="en-US"/>
              </w:rPr>
            </w:pPr>
          </w:p>
        </w:tc>
        <w:tc>
          <w:tcPr>
            <w:tcW w:w="491" w:type="dxa"/>
            <w:tcBorders>
              <w:top w:val="single" w:sz="2" w:space="0" w:color="000000"/>
            </w:tcBorders>
            <w:tcMar>
              <w:top w:w="55" w:type="dxa"/>
              <w:left w:w="55" w:type="dxa"/>
              <w:bottom w:w="55" w:type="dxa"/>
              <w:right w:w="55" w:type="dxa"/>
            </w:tcMar>
            <w:vAlign w:val="center"/>
          </w:tcPr>
          <w:p w14:paraId="3DE2379B" w14:textId="77777777" w:rsidR="000F0B93" w:rsidRDefault="000F0B93">
            <w:pPr>
              <w:pStyle w:val="TableContents"/>
              <w:snapToGrid w:val="0"/>
              <w:rPr>
                <w:lang w:val="en-US"/>
              </w:rPr>
            </w:pPr>
          </w:p>
        </w:tc>
        <w:tc>
          <w:tcPr>
            <w:tcW w:w="1038" w:type="dxa"/>
            <w:tcBorders>
              <w:top w:val="single" w:sz="2" w:space="0" w:color="000000"/>
            </w:tcBorders>
            <w:tcMar>
              <w:top w:w="55" w:type="dxa"/>
              <w:left w:w="55" w:type="dxa"/>
              <w:bottom w:w="55" w:type="dxa"/>
              <w:right w:w="55" w:type="dxa"/>
            </w:tcMar>
            <w:vAlign w:val="center"/>
          </w:tcPr>
          <w:p w14:paraId="2A7C15E5" w14:textId="77777777" w:rsidR="000F0B93" w:rsidRDefault="000F0B93">
            <w:pPr>
              <w:pStyle w:val="TableContents"/>
              <w:snapToGrid w:val="0"/>
              <w:jc w:val="center"/>
              <w:rPr>
                <w:lang w:val="en-US"/>
              </w:rPr>
            </w:pPr>
          </w:p>
        </w:tc>
        <w:tc>
          <w:tcPr>
            <w:tcW w:w="871" w:type="dxa"/>
            <w:tcBorders>
              <w:top w:val="single" w:sz="2" w:space="0" w:color="000000"/>
            </w:tcBorders>
            <w:tcMar>
              <w:top w:w="55" w:type="dxa"/>
              <w:left w:w="55" w:type="dxa"/>
              <w:bottom w:w="55" w:type="dxa"/>
              <w:right w:w="55" w:type="dxa"/>
            </w:tcMar>
            <w:vAlign w:val="center"/>
          </w:tcPr>
          <w:p w14:paraId="7560AAD6" w14:textId="77777777" w:rsidR="000F0B93" w:rsidRDefault="000F0B93">
            <w:pPr>
              <w:pStyle w:val="TableContents"/>
              <w:snapToGrid w:val="0"/>
              <w:jc w:val="center"/>
              <w:rPr>
                <w:lang w:val="en-US"/>
              </w:rPr>
            </w:pPr>
          </w:p>
        </w:tc>
        <w:tc>
          <w:tcPr>
            <w:tcW w:w="551" w:type="dxa"/>
            <w:tcBorders>
              <w:top w:val="single" w:sz="2" w:space="0" w:color="000000"/>
            </w:tcBorders>
            <w:tcMar>
              <w:top w:w="55" w:type="dxa"/>
              <w:left w:w="55" w:type="dxa"/>
              <w:bottom w:w="55" w:type="dxa"/>
              <w:right w:w="55" w:type="dxa"/>
            </w:tcMar>
            <w:vAlign w:val="center"/>
          </w:tcPr>
          <w:p w14:paraId="1886B9DF" w14:textId="77777777" w:rsidR="000F0B93" w:rsidRDefault="000F0B93">
            <w:pPr>
              <w:pStyle w:val="TableContents"/>
              <w:snapToGrid w:val="0"/>
              <w:jc w:val="center"/>
              <w:rPr>
                <w:lang w:val="en-US"/>
              </w:rPr>
            </w:pPr>
          </w:p>
        </w:tc>
      </w:tr>
      <w:tr w:rsidR="000F0B93" w14:paraId="02447233" w14:textId="77777777">
        <w:tc>
          <w:tcPr>
            <w:tcW w:w="2864" w:type="dxa"/>
            <w:vMerge w:val="restart"/>
            <w:tcBorders>
              <w:bottom w:val="single" w:sz="2" w:space="0" w:color="000000"/>
            </w:tcBorders>
            <w:tcMar>
              <w:top w:w="55" w:type="dxa"/>
              <w:left w:w="55" w:type="dxa"/>
              <w:bottom w:w="55" w:type="dxa"/>
              <w:right w:w="55" w:type="dxa"/>
            </w:tcMar>
            <w:vAlign w:val="center"/>
          </w:tcPr>
          <w:p w14:paraId="16038DCE" w14:textId="77777777" w:rsidR="000F0B93" w:rsidRDefault="00796E6E">
            <w:pPr>
              <w:pStyle w:val="TableContents"/>
              <w:rPr>
                <w:lang w:val="en-US"/>
              </w:rPr>
            </w:pPr>
            <w:r>
              <w:rPr>
                <w:lang w:val="en-US"/>
              </w:rPr>
              <w:t xml:space="preserve">          N = 22</w:t>
            </w:r>
          </w:p>
          <w:p w14:paraId="2163D2A8" w14:textId="77777777" w:rsidR="000F0B93" w:rsidRDefault="00796E6E">
            <w:pPr>
              <w:pStyle w:val="TableContents"/>
            </w:pPr>
            <w:r>
              <w:rPr>
                <w:lang w:val="en-US"/>
              </w:rPr>
              <w:t xml:space="preserve">          R</w:t>
            </w:r>
            <w:r>
              <w:rPr>
                <w:vertAlign w:val="superscript"/>
                <w:lang w:val="en-US"/>
              </w:rPr>
              <w:t xml:space="preserve">2 </w:t>
            </w:r>
            <w:r>
              <w:rPr>
                <w:lang w:val="en-US"/>
              </w:rPr>
              <w:t>= 0.567</w:t>
            </w:r>
          </w:p>
        </w:tc>
        <w:tc>
          <w:tcPr>
            <w:tcW w:w="2870" w:type="dxa"/>
            <w:tcMar>
              <w:top w:w="55" w:type="dxa"/>
              <w:left w:w="55" w:type="dxa"/>
              <w:bottom w:w="55" w:type="dxa"/>
              <w:right w:w="55" w:type="dxa"/>
            </w:tcMar>
            <w:vAlign w:val="center"/>
          </w:tcPr>
          <w:p w14:paraId="0D954110" w14:textId="77777777" w:rsidR="000F0B93" w:rsidRDefault="00796E6E">
            <w:pPr>
              <w:pStyle w:val="TableContents"/>
              <w:rPr>
                <w:lang w:val="en-US"/>
              </w:rPr>
            </w:pPr>
            <w:r>
              <w:rPr>
                <w:lang w:val="en-US"/>
              </w:rPr>
              <w:t>Precipitation March</w:t>
            </w:r>
          </w:p>
        </w:tc>
        <w:tc>
          <w:tcPr>
            <w:tcW w:w="751" w:type="dxa"/>
            <w:tcMar>
              <w:top w:w="55" w:type="dxa"/>
              <w:left w:w="55" w:type="dxa"/>
              <w:bottom w:w="55" w:type="dxa"/>
              <w:right w:w="55" w:type="dxa"/>
            </w:tcMar>
            <w:vAlign w:val="center"/>
          </w:tcPr>
          <w:p w14:paraId="31EDC7F9"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0.532</w:t>
            </w:r>
          </w:p>
        </w:tc>
        <w:tc>
          <w:tcPr>
            <w:tcW w:w="491" w:type="dxa"/>
            <w:tcMar>
              <w:top w:w="55" w:type="dxa"/>
              <w:left w:w="55" w:type="dxa"/>
              <w:bottom w:w="55" w:type="dxa"/>
              <w:right w:w="55" w:type="dxa"/>
            </w:tcMar>
            <w:vAlign w:val="center"/>
          </w:tcPr>
          <w:p w14:paraId="0A1D680A" w14:textId="77777777" w:rsidR="000F0B93" w:rsidRDefault="000F0B93">
            <w:pPr>
              <w:pStyle w:val="TableContents"/>
              <w:rPr>
                <w:lang w:val="en-US"/>
              </w:rPr>
            </w:pPr>
          </w:p>
        </w:tc>
        <w:tc>
          <w:tcPr>
            <w:tcW w:w="1038" w:type="dxa"/>
            <w:tcMar>
              <w:top w:w="55" w:type="dxa"/>
              <w:left w:w="55" w:type="dxa"/>
              <w:bottom w:w="55" w:type="dxa"/>
              <w:right w:w="55" w:type="dxa"/>
            </w:tcMar>
            <w:vAlign w:val="center"/>
          </w:tcPr>
          <w:p w14:paraId="252CED2D"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0.604</w:t>
            </w:r>
          </w:p>
        </w:tc>
        <w:tc>
          <w:tcPr>
            <w:tcW w:w="1422" w:type="dxa"/>
            <w:gridSpan w:val="2"/>
            <w:tcMar>
              <w:top w:w="55" w:type="dxa"/>
              <w:left w:w="55" w:type="dxa"/>
              <w:bottom w:w="55" w:type="dxa"/>
              <w:right w:w="55" w:type="dxa"/>
            </w:tcMar>
            <w:vAlign w:val="center"/>
          </w:tcPr>
          <w:p w14:paraId="47938AE6"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0.88</w:t>
            </w:r>
          </w:p>
        </w:tc>
      </w:tr>
      <w:tr w:rsidR="000F0B93" w14:paraId="271E1AFC" w14:textId="77777777">
        <w:tc>
          <w:tcPr>
            <w:tcW w:w="2864" w:type="dxa"/>
            <w:vMerge/>
            <w:tcBorders>
              <w:bottom w:val="single" w:sz="2" w:space="0" w:color="000000"/>
            </w:tcBorders>
            <w:tcMar>
              <w:top w:w="55" w:type="dxa"/>
              <w:left w:w="55" w:type="dxa"/>
              <w:bottom w:w="55" w:type="dxa"/>
              <w:right w:w="55" w:type="dxa"/>
            </w:tcMar>
            <w:vAlign w:val="center"/>
          </w:tcPr>
          <w:p w14:paraId="16DDBD6F" w14:textId="77777777" w:rsidR="00796E6E" w:rsidRDefault="00796E6E">
            <w:pPr>
              <w:suppressAutoHyphens w:val="0"/>
            </w:pPr>
          </w:p>
        </w:tc>
        <w:tc>
          <w:tcPr>
            <w:tcW w:w="2870" w:type="dxa"/>
            <w:tcMar>
              <w:top w:w="55" w:type="dxa"/>
              <w:left w:w="55" w:type="dxa"/>
              <w:bottom w:w="55" w:type="dxa"/>
              <w:right w:w="55" w:type="dxa"/>
            </w:tcMar>
            <w:vAlign w:val="center"/>
          </w:tcPr>
          <w:p w14:paraId="53B919ED"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vAlign w:val="center"/>
          </w:tcPr>
          <w:p w14:paraId="7F247854"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-0.458</w:t>
            </w:r>
          </w:p>
        </w:tc>
        <w:tc>
          <w:tcPr>
            <w:tcW w:w="491" w:type="dxa"/>
            <w:tcMar>
              <w:top w:w="55" w:type="dxa"/>
              <w:left w:w="55" w:type="dxa"/>
              <w:bottom w:w="55" w:type="dxa"/>
              <w:right w:w="55" w:type="dxa"/>
            </w:tcMar>
            <w:vAlign w:val="center"/>
          </w:tcPr>
          <w:p w14:paraId="3529298D" w14:textId="77777777" w:rsidR="000F0B93" w:rsidRDefault="000F0B93">
            <w:pPr>
              <w:pStyle w:val="TableContents"/>
              <w:rPr>
                <w:lang w:val="en-US"/>
              </w:rPr>
            </w:pPr>
          </w:p>
        </w:tc>
        <w:tc>
          <w:tcPr>
            <w:tcW w:w="1038" w:type="dxa"/>
            <w:tcMar>
              <w:top w:w="55" w:type="dxa"/>
              <w:left w:w="55" w:type="dxa"/>
              <w:bottom w:w="55" w:type="dxa"/>
              <w:right w:w="55" w:type="dxa"/>
            </w:tcMar>
            <w:vAlign w:val="center"/>
          </w:tcPr>
          <w:p w14:paraId="072BC398"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0.638</w:t>
            </w:r>
          </w:p>
        </w:tc>
        <w:tc>
          <w:tcPr>
            <w:tcW w:w="1422" w:type="dxa"/>
            <w:gridSpan w:val="2"/>
            <w:tcMar>
              <w:top w:w="55" w:type="dxa"/>
              <w:left w:w="55" w:type="dxa"/>
              <w:bottom w:w="55" w:type="dxa"/>
              <w:right w:w="55" w:type="dxa"/>
            </w:tcMar>
            <w:vAlign w:val="center"/>
          </w:tcPr>
          <w:p w14:paraId="34FB48A1"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-0.72</w:t>
            </w:r>
          </w:p>
        </w:tc>
      </w:tr>
      <w:tr w:rsidR="000F0B93" w14:paraId="3E00B7D5" w14:textId="77777777">
        <w:tc>
          <w:tcPr>
            <w:tcW w:w="2864" w:type="dxa"/>
            <w:vMerge/>
            <w:tcBorders>
              <w:bottom w:val="single" w:sz="2" w:space="0" w:color="000000"/>
            </w:tcBorders>
            <w:tcMar>
              <w:top w:w="55" w:type="dxa"/>
              <w:left w:w="55" w:type="dxa"/>
              <w:bottom w:w="55" w:type="dxa"/>
              <w:right w:w="55" w:type="dxa"/>
            </w:tcMar>
            <w:vAlign w:val="center"/>
          </w:tcPr>
          <w:p w14:paraId="48FE0EDC" w14:textId="77777777" w:rsidR="00796E6E" w:rsidRDefault="00796E6E">
            <w:pPr>
              <w:suppressAutoHyphens w:val="0"/>
            </w:pPr>
          </w:p>
        </w:tc>
        <w:tc>
          <w:tcPr>
            <w:tcW w:w="2870" w:type="dxa"/>
            <w:tcMar>
              <w:top w:w="55" w:type="dxa"/>
              <w:left w:w="55" w:type="dxa"/>
              <w:bottom w:w="55" w:type="dxa"/>
              <w:right w:w="55" w:type="dxa"/>
            </w:tcMar>
            <w:vAlign w:val="center"/>
          </w:tcPr>
          <w:p w14:paraId="558CFB8A" w14:textId="77777777" w:rsidR="000F0B93" w:rsidRDefault="00796E6E">
            <w:pPr>
              <w:pStyle w:val="TableContents"/>
              <w:rPr>
                <w:lang w:val="en-US"/>
              </w:rPr>
            </w:pPr>
            <w:r>
              <w:rPr>
                <w:lang w:val="en-US"/>
              </w:rPr>
              <w:t>Mean April</w:t>
            </w:r>
          </w:p>
        </w:tc>
        <w:tc>
          <w:tcPr>
            <w:tcW w:w="751" w:type="dxa"/>
            <w:tcMar>
              <w:top w:w="55" w:type="dxa"/>
              <w:left w:w="55" w:type="dxa"/>
              <w:bottom w:w="55" w:type="dxa"/>
              <w:right w:w="55" w:type="dxa"/>
            </w:tcMar>
            <w:vAlign w:val="center"/>
          </w:tcPr>
          <w:p w14:paraId="1C9AD35F"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2.141</w:t>
            </w:r>
          </w:p>
        </w:tc>
        <w:tc>
          <w:tcPr>
            <w:tcW w:w="491" w:type="dxa"/>
            <w:tcMar>
              <w:top w:w="55" w:type="dxa"/>
              <w:left w:w="55" w:type="dxa"/>
              <w:bottom w:w="55" w:type="dxa"/>
              <w:right w:w="55" w:type="dxa"/>
            </w:tcMar>
            <w:vAlign w:val="center"/>
          </w:tcPr>
          <w:p w14:paraId="7AABAF1C"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vAlign w:val="center"/>
          </w:tcPr>
          <w:p w14:paraId="2769CFF1"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0.680</w:t>
            </w:r>
          </w:p>
        </w:tc>
        <w:tc>
          <w:tcPr>
            <w:tcW w:w="1422" w:type="dxa"/>
            <w:gridSpan w:val="2"/>
            <w:tcMar>
              <w:top w:w="55" w:type="dxa"/>
              <w:left w:w="55" w:type="dxa"/>
              <w:bottom w:w="55" w:type="dxa"/>
              <w:right w:w="55" w:type="dxa"/>
            </w:tcMar>
            <w:vAlign w:val="center"/>
          </w:tcPr>
          <w:p w14:paraId="215B1350"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3.15</w:t>
            </w:r>
          </w:p>
        </w:tc>
      </w:tr>
      <w:tr w:rsidR="000F0B93" w14:paraId="39B1275E" w14:textId="77777777">
        <w:tc>
          <w:tcPr>
            <w:tcW w:w="2864" w:type="dxa"/>
            <w:vMerge/>
            <w:tcBorders>
              <w:bottom w:val="single" w:sz="2" w:space="0" w:color="000000"/>
            </w:tcBorders>
            <w:tcMar>
              <w:top w:w="55" w:type="dxa"/>
              <w:left w:w="55" w:type="dxa"/>
              <w:bottom w:w="55" w:type="dxa"/>
              <w:right w:w="55" w:type="dxa"/>
            </w:tcMar>
            <w:vAlign w:val="center"/>
          </w:tcPr>
          <w:p w14:paraId="3C994311" w14:textId="77777777" w:rsidR="00796E6E" w:rsidRDefault="00796E6E">
            <w:pPr>
              <w:suppressAutoHyphens w:val="0"/>
            </w:pPr>
          </w:p>
        </w:tc>
        <w:tc>
          <w:tcPr>
            <w:tcW w:w="2870" w:type="dxa"/>
            <w:tcBorders>
              <w:bottom w:val="single" w:sz="2" w:space="0" w:color="000000"/>
            </w:tcBorders>
            <w:tcMar>
              <w:top w:w="55" w:type="dxa"/>
              <w:left w:w="55" w:type="dxa"/>
              <w:bottom w:w="55" w:type="dxa"/>
              <w:right w:w="55" w:type="dxa"/>
            </w:tcMar>
            <w:vAlign w:val="center"/>
          </w:tcPr>
          <w:p w14:paraId="5EAEB11A" w14:textId="77777777" w:rsidR="000F0B93" w:rsidRDefault="00796E6E">
            <w:pPr>
              <w:pStyle w:val="TableContents"/>
              <w:rPr>
                <w:lang w:val="en-US"/>
              </w:rPr>
            </w:pPr>
            <w:r>
              <w:rPr>
                <w:lang w:val="en-US"/>
              </w:rPr>
              <w:t>Mean May</w:t>
            </w:r>
          </w:p>
        </w:tc>
        <w:tc>
          <w:tcPr>
            <w:tcW w:w="751" w:type="dxa"/>
            <w:tcBorders>
              <w:bottom w:val="single" w:sz="2" w:space="0" w:color="000000"/>
            </w:tcBorders>
            <w:tcMar>
              <w:top w:w="55" w:type="dxa"/>
              <w:left w:w="55" w:type="dxa"/>
              <w:bottom w:w="55" w:type="dxa"/>
              <w:right w:w="55" w:type="dxa"/>
            </w:tcMar>
            <w:vAlign w:val="center"/>
          </w:tcPr>
          <w:p w14:paraId="6ECD08AF"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-1.024</w:t>
            </w:r>
          </w:p>
        </w:tc>
        <w:tc>
          <w:tcPr>
            <w:tcW w:w="491" w:type="dxa"/>
            <w:tcBorders>
              <w:bottom w:val="single" w:sz="2" w:space="0" w:color="000000"/>
            </w:tcBorders>
            <w:tcMar>
              <w:top w:w="55" w:type="dxa"/>
              <w:left w:w="55" w:type="dxa"/>
              <w:bottom w:w="55" w:type="dxa"/>
              <w:right w:w="55" w:type="dxa"/>
            </w:tcMar>
            <w:vAlign w:val="center"/>
          </w:tcPr>
          <w:p w14:paraId="4AD32466" w14:textId="77777777" w:rsidR="000F0B93" w:rsidRDefault="000F0B93">
            <w:pPr>
              <w:pStyle w:val="TableContents"/>
              <w:rPr>
                <w:lang w:val="en-US"/>
              </w:rPr>
            </w:pPr>
          </w:p>
        </w:tc>
        <w:tc>
          <w:tcPr>
            <w:tcW w:w="1038" w:type="dxa"/>
            <w:tcBorders>
              <w:bottom w:val="single" w:sz="2" w:space="0" w:color="000000"/>
            </w:tcBorders>
            <w:tcMar>
              <w:top w:w="55" w:type="dxa"/>
              <w:left w:w="55" w:type="dxa"/>
              <w:bottom w:w="55" w:type="dxa"/>
              <w:right w:w="55" w:type="dxa"/>
            </w:tcMar>
            <w:vAlign w:val="center"/>
          </w:tcPr>
          <w:p w14:paraId="21283C97"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0.560</w:t>
            </w:r>
          </w:p>
        </w:tc>
        <w:tc>
          <w:tcPr>
            <w:tcW w:w="1422" w:type="dxa"/>
            <w:gridSpan w:val="2"/>
            <w:tcBorders>
              <w:bottom w:val="single" w:sz="2" w:space="0" w:color="000000"/>
            </w:tcBorders>
            <w:tcMar>
              <w:top w:w="55" w:type="dxa"/>
              <w:left w:w="55" w:type="dxa"/>
              <w:bottom w:w="55" w:type="dxa"/>
              <w:right w:w="55" w:type="dxa"/>
            </w:tcMar>
            <w:vAlign w:val="center"/>
          </w:tcPr>
          <w:p w14:paraId="1FA93709"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-1.83</w:t>
            </w:r>
          </w:p>
        </w:tc>
      </w:tr>
    </w:tbl>
    <w:p w14:paraId="5C40057B" w14:textId="77777777" w:rsidR="000F0B93" w:rsidRDefault="00796E6E">
      <w:pPr>
        <w:pStyle w:val="Standard"/>
        <w:spacing w:line="480" w:lineRule="auto"/>
        <w:rPr>
          <w:rFonts w:cs="Times New Roman"/>
          <w:color w:val="000000"/>
          <w:sz w:val="20"/>
          <w:lang w:val="en-US"/>
        </w:rPr>
      </w:pPr>
      <w:r>
        <w:rPr>
          <w:rFonts w:cs="Times New Roman"/>
          <w:color w:val="000000"/>
          <w:sz w:val="20"/>
          <w:lang w:val="en-US"/>
        </w:rPr>
        <w:t>***P &lt; 0.001; **P &lt; 0.01; *P &lt; 0.05</w:t>
      </w:r>
    </w:p>
    <w:p w14:paraId="1F1F32B3" w14:textId="77777777" w:rsidR="000F0B93" w:rsidRDefault="00796E6E">
      <w:pPr>
        <w:pStyle w:val="PreformattedText"/>
        <w:spacing w:line="165" w:lineRule="atLeast"/>
        <w:rPr>
          <w:rFonts w:ascii="Lucida Console" w:hAnsi="Lucida Console"/>
          <w:color w:val="000000"/>
        </w:rPr>
      </w:pPr>
      <w:r>
        <w:rPr>
          <w:rFonts w:ascii="Lucida Console" w:hAnsi="Lucida Console"/>
          <w:color w:val="000000"/>
        </w:rPr>
        <w:t xml:space="preserve">    </w:t>
      </w:r>
    </w:p>
    <w:p w14:paraId="0AE8CFE7" w14:textId="77777777" w:rsidR="000F0B93" w:rsidRDefault="000F0B93">
      <w:pPr>
        <w:pStyle w:val="PreformattedText"/>
        <w:spacing w:line="165" w:lineRule="atLeast"/>
        <w:rPr>
          <w:rFonts w:ascii="Lucida Console" w:hAnsi="Lucida Console"/>
          <w:color w:val="000000"/>
        </w:rPr>
      </w:pPr>
    </w:p>
    <w:p w14:paraId="207C805A" w14:textId="77777777" w:rsidR="000F0B93" w:rsidRDefault="000F0B93">
      <w:pPr>
        <w:pStyle w:val="PreformattedText"/>
        <w:spacing w:line="165" w:lineRule="atLeast"/>
        <w:rPr>
          <w:rFonts w:ascii="Times New Roman" w:hAnsi="Times New Roman"/>
          <w:color w:val="000000"/>
          <w:sz w:val="24"/>
          <w:szCs w:val="24"/>
        </w:rPr>
      </w:pPr>
    </w:p>
    <w:p w14:paraId="6354AF58" w14:textId="77777777" w:rsidR="000F0B93" w:rsidRDefault="000F0B93">
      <w:pPr>
        <w:pStyle w:val="Standard"/>
        <w:spacing w:line="480" w:lineRule="auto"/>
        <w:rPr>
          <w:rFonts w:cs="Times New Roman"/>
          <w:color w:val="000000"/>
          <w:lang w:val="en-US"/>
        </w:rPr>
      </w:pPr>
    </w:p>
    <w:p w14:paraId="42D7BB14" w14:textId="77777777" w:rsidR="000F0B93" w:rsidRDefault="000F0B93">
      <w:pPr>
        <w:pStyle w:val="PreformattedText"/>
        <w:spacing w:line="165" w:lineRule="atLeast"/>
        <w:rPr>
          <w:rFonts w:ascii="Times New Roman" w:hAnsi="Times New Roman"/>
          <w:color w:val="000000"/>
          <w:sz w:val="24"/>
          <w:szCs w:val="24"/>
        </w:rPr>
      </w:pPr>
    </w:p>
    <w:p w14:paraId="6930CE9F" w14:textId="77777777" w:rsidR="000F0B93" w:rsidRDefault="000F0B93">
      <w:pPr>
        <w:pStyle w:val="PreformattedText"/>
        <w:spacing w:line="165" w:lineRule="atLeast"/>
        <w:rPr>
          <w:rFonts w:ascii="Lucida Console" w:hAnsi="Lucida Console"/>
          <w:color w:val="000000"/>
        </w:rPr>
      </w:pPr>
    </w:p>
    <w:p w14:paraId="10739A3B" w14:textId="77777777" w:rsidR="000F0B93" w:rsidRDefault="000F0B93">
      <w:pPr>
        <w:pStyle w:val="PreformattedText"/>
        <w:spacing w:line="180" w:lineRule="atLeast"/>
        <w:rPr>
          <w:rFonts w:ascii="Times New Roman" w:hAnsi="Times New Roman"/>
          <w:color w:val="000000"/>
          <w:sz w:val="12"/>
          <w:szCs w:val="12"/>
        </w:rPr>
      </w:pPr>
    </w:p>
    <w:p w14:paraId="3DF09590" w14:textId="77777777" w:rsidR="000F0B93" w:rsidRDefault="000F0B93">
      <w:pPr>
        <w:pStyle w:val="PreformattedText"/>
        <w:spacing w:line="180" w:lineRule="atLeast"/>
        <w:rPr>
          <w:rFonts w:ascii="Times New Roman" w:hAnsi="Times New Roman" w:cs="Lucida Console"/>
          <w:color w:val="000000"/>
          <w:sz w:val="12"/>
          <w:szCs w:val="12"/>
          <w:lang w:val="en-US"/>
        </w:rPr>
      </w:pPr>
    </w:p>
    <w:p w14:paraId="51A67DC4" w14:textId="77777777" w:rsidR="000F0B93" w:rsidRDefault="00796E6E">
      <w:pPr>
        <w:pStyle w:val="PreformattedText"/>
        <w:spacing w:line="180" w:lineRule="atLeast"/>
        <w:rPr>
          <w:color w:val="000000"/>
          <w:lang w:val="en-US"/>
        </w:rPr>
      </w:pPr>
      <w:r>
        <w:rPr>
          <w:color w:val="000000"/>
          <w:lang w:val="en-US"/>
        </w:rPr>
        <w:t xml:space="preserve"> </w:t>
      </w:r>
    </w:p>
    <w:p w14:paraId="7B33BAD7" w14:textId="77777777" w:rsidR="000F0B93" w:rsidRDefault="000F0B93">
      <w:pPr>
        <w:pStyle w:val="PreformattedText"/>
        <w:spacing w:line="480" w:lineRule="auto"/>
        <w:rPr>
          <w:rFonts w:ascii="Lucida Console" w:hAnsi="Lucida Console" w:cs="Lucida Console"/>
          <w:color w:val="000000"/>
          <w:lang w:val="en-US"/>
        </w:rPr>
      </w:pPr>
    </w:p>
    <w:p w14:paraId="0A93C6DD" w14:textId="77777777" w:rsidR="000F0B93" w:rsidRDefault="00796E6E">
      <w:pPr>
        <w:pStyle w:val="PreformattedText"/>
        <w:pageBreakBefore/>
        <w:spacing w:line="480" w:lineRule="auto"/>
      </w:pPr>
      <w:r>
        <w:rPr>
          <w:rFonts w:ascii="Times New Roman" w:hAnsi="Times New Roman" w:cs="Times New Roman"/>
          <w:sz w:val="24"/>
          <w:szCs w:val="24"/>
          <w:lang w:val="en-US"/>
        </w:rPr>
        <w:lastRenderedPageBreak/>
        <w:t xml:space="preserve">Table 2: Results of linear mixed models testing for effects of  (A) climate, (B) position and (C) duration of the flowering season on fitness of  </w:t>
      </w:r>
      <w:r>
        <w:rPr>
          <w:rFonts w:ascii="Times New Roman" w:hAnsi="Times New Roman" w:cs="Times New Roman"/>
          <w:i/>
          <w:iCs/>
          <w:sz w:val="24"/>
          <w:szCs w:val="24"/>
          <w:lang w:val="en-US"/>
        </w:rPr>
        <w:t>Lathyrus vernus</w:t>
      </w:r>
      <w:r>
        <w:rPr>
          <w:rFonts w:ascii="Times New Roman" w:hAnsi="Times New Roman" w:cs="Times New Roman"/>
          <w:sz w:val="24"/>
          <w:szCs w:val="24"/>
          <w:lang w:val="en-US"/>
        </w:rPr>
        <w:t xml:space="preserve"> in 22 study years. Models include the effects of (A)</w:t>
      </w:r>
      <w:r>
        <w:rPr>
          <w:rFonts w:ascii="Times New Roman" w:eastAsia="Segoe UI" w:hAnsi="Times New Roman" w:cs="Times New Roman"/>
          <w:sz w:val="24"/>
          <w:szCs w:val="24"/>
          <w:lang w:val="en-US"/>
        </w:rPr>
        <w:t xml:space="preserve"> climatic variables</w:t>
      </w:r>
      <w:r>
        <w:rPr>
          <w:rFonts w:ascii="Times New Roman" w:hAnsi="Times New Roman" w:cs="Times New Roman"/>
          <w:sz w:val="24"/>
          <w:szCs w:val="24"/>
          <w:lang w:val="en-US"/>
        </w:rPr>
        <w:t xml:space="preserve">, (B) </w:t>
      </w:r>
      <w:r>
        <w:rPr>
          <w:rFonts w:ascii="Times New Roman" w:eastAsia="Adobe Garamond Pro" w:hAnsi="Times New Roman" w:cs="Times New Roman"/>
          <w:color w:val="000000"/>
          <w:sz w:val="24"/>
          <w:szCs w:val="24"/>
          <w:lang w:val="en-US"/>
        </w:rPr>
        <w:t>mean first flowering date (Mean FFD)</w:t>
      </w:r>
      <w:r>
        <w:rPr>
          <w:rFonts w:ascii="Times New Roman" w:hAnsi="Times New Roman" w:cs="Times New Roman"/>
          <w:sz w:val="24"/>
          <w:szCs w:val="24"/>
          <w:lang w:val="en-US"/>
        </w:rPr>
        <w:t>, and (C) duration of the flowering</w:t>
      </w:r>
      <w:r>
        <w:rPr>
          <w:rFonts w:ascii="Times New Roman" w:eastAsia="SimSun" w:hAnsi="Times New Roman" w:cs="Times New Roman"/>
          <w:sz w:val="24"/>
          <w:szCs w:val="24"/>
          <w:lang w:val="en-US"/>
        </w:rPr>
        <w:t xml:space="preserve"> season</w:t>
      </w:r>
      <w:r>
        <w:rPr>
          <w:rFonts w:ascii="Times New Roman" w:hAnsi="Times New Roman" w:cs="Times New Roman"/>
          <w:sz w:val="24"/>
          <w:szCs w:val="24"/>
          <w:lang w:val="en-US"/>
        </w:rPr>
        <w:t xml:space="preserve"> </w:t>
      </w:r>
      <w:r>
        <w:rPr>
          <w:rFonts w:ascii="Times New Roman" w:eastAsia="SimSun" w:hAnsi="Times New Roman" w:cs="Times New Roman"/>
          <w:sz w:val="24"/>
          <w:szCs w:val="24"/>
          <w:lang w:val="en-US"/>
        </w:rPr>
        <w:t>(N days 90-10% FFD). All models include number of flowers as a condition trait and plant individual as a random effect. The marginal and conditional pseudo-R</w:t>
      </w:r>
      <w:r>
        <w:rPr>
          <w:rFonts w:ascii="Times New Roman" w:eastAsia="SimSun" w:hAnsi="Times New Roman" w:cs="Times New Roman"/>
          <w:sz w:val="24"/>
          <w:szCs w:val="24"/>
          <w:vertAlign w:val="superscript"/>
          <w:lang w:val="en-US"/>
        </w:rPr>
        <w:t>2</w:t>
      </w:r>
      <w:r>
        <w:rPr>
          <w:rFonts w:ascii="Times New Roman" w:eastAsia="SimSun" w:hAnsi="Times New Roman" w:cs="Times New Roman"/>
          <w:sz w:val="24"/>
          <w:szCs w:val="24"/>
          <w:lang w:val="en-US"/>
        </w:rPr>
        <w:t xml:space="preserve"> (representing, respectively, the variance explained by the fixed effects and by the entire model, </w:t>
      </w:r>
      <w:bookmarkStart w:id="602" w:name="ZOTERO_ITEM_CSL_CITATION_{&quot;citationID&quot;:&quot;"/>
      <w:r>
        <w:rPr>
          <w:rFonts w:ascii="Times New Roman" w:eastAsia="SimSun" w:hAnsi="Times New Roman" w:cs="Times New Roman"/>
          <w:sz w:val="24"/>
          <w:szCs w:val="24"/>
          <w:lang w:val="en-US"/>
        </w:rPr>
        <w:t>(Nakagawa &amp; Schielzeth 2013)</w:t>
      </w:r>
      <w:bookmarkEnd w:id="602"/>
      <w:r>
        <w:rPr>
          <w:rFonts w:ascii="Times New Roman" w:eastAsia="SimSun" w:hAnsi="Times New Roman" w:cs="Times New Roman"/>
          <w:sz w:val="24"/>
          <w:szCs w:val="24"/>
          <w:lang w:val="en-US"/>
        </w:rPr>
        <w:t xml:space="preserve"> are shown. In (A), averaged estimates and z-values across all models with ΔAICc &lt; 2 are shown, and values of R</w:t>
      </w:r>
      <w:r>
        <w:rPr>
          <w:rFonts w:ascii="Times New Roman" w:eastAsia="SimSun" w:hAnsi="Times New Roman" w:cs="Times New Roman"/>
          <w:sz w:val="24"/>
          <w:szCs w:val="24"/>
          <w:vertAlign w:val="superscript"/>
          <w:lang w:val="en-US"/>
        </w:rPr>
        <w:t xml:space="preserve">2  </w:t>
      </w:r>
      <w:r>
        <w:rPr>
          <w:rFonts w:ascii="Times New Roman" w:eastAsia="SimSun" w:hAnsi="Times New Roman" w:cs="Times New Roman"/>
          <w:sz w:val="24"/>
          <w:szCs w:val="24"/>
          <w:lang w:val="en-US"/>
        </w:rPr>
        <w:t xml:space="preserve">are shown for the best model resulting from model selection. </w:t>
      </w:r>
      <w:r>
        <w:rPr>
          <w:rFonts w:ascii="Times New Roman" w:eastAsia="Times New Roman" w:hAnsi="Times New Roman" w:cs="Times New Roman"/>
          <w:sz w:val="24"/>
          <w:szCs w:val="24"/>
          <w:lang w:val="en-US"/>
        </w:rPr>
        <w:t>∑w</w:t>
      </w:r>
      <w:r>
        <w:rPr>
          <w:rFonts w:ascii="Times New Roman" w:eastAsia="Times New Roman" w:hAnsi="Times New Roman" w:cs="Times New Roman"/>
          <w:sz w:val="24"/>
          <w:szCs w:val="24"/>
          <w:vertAlign w:val="subscript"/>
          <w:lang w:val="en-US"/>
        </w:rPr>
        <w:t>i</w:t>
      </w:r>
      <w:r>
        <w:rPr>
          <w:rFonts w:ascii="Times New Roman" w:eastAsia="SimSun" w:hAnsi="Times New Roman" w:cs="Times New Roman"/>
          <w:sz w:val="24"/>
          <w:szCs w:val="24"/>
          <w:lang w:val="en-US"/>
        </w:rPr>
        <w:t xml:space="preserve"> = Relative variable importance (sum of Akaike weights over all models including each variable). N = 2411</w:t>
      </w:r>
      <w:r>
        <w:rPr>
          <w:rFonts w:ascii="Times New Roman" w:eastAsia="SimSun" w:hAnsi="Times New Roman" w:cs="Times New Roman"/>
          <w:color w:val="000000"/>
          <w:sz w:val="24"/>
          <w:szCs w:val="24"/>
          <w:lang w:val="en-US"/>
        </w:rPr>
        <w:t xml:space="preserve"> for all models.</w:t>
      </w:r>
      <w:r>
        <w:rPr>
          <w:rFonts w:ascii="Times New Roman" w:hAnsi="Times New Roman"/>
          <w:color w:val="000000"/>
          <w:sz w:val="24"/>
          <w:szCs w:val="24"/>
        </w:rPr>
        <w:t xml:space="preserve">              </w:t>
      </w:r>
    </w:p>
    <w:tbl>
      <w:tblPr>
        <w:tblW w:w="8530" w:type="dxa"/>
        <w:tblLayout w:type="fixed"/>
        <w:tblCellMar>
          <w:left w:w="10" w:type="dxa"/>
          <w:right w:w="10" w:type="dxa"/>
        </w:tblCellMar>
        <w:tblLook w:val="0000" w:firstRow="0" w:lastRow="0" w:firstColumn="0" w:lastColumn="0" w:noHBand="0" w:noVBand="0"/>
      </w:tblPr>
      <w:tblGrid>
        <w:gridCol w:w="2864"/>
        <w:gridCol w:w="2164"/>
        <w:gridCol w:w="751"/>
        <w:gridCol w:w="491"/>
        <w:gridCol w:w="1038"/>
        <w:gridCol w:w="671"/>
        <w:gridCol w:w="551"/>
      </w:tblGrid>
      <w:tr w:rsidR="000F0B93" w14:paraId="238E24C8" w14:textId="77777777">
        <w:tc>
          <w:tcPr>
            <w:tcW w:w="2864" w:type="dxa"/>
            <w:tcBorders>
              <w:top w:val="single" w:sz="2" w:space="0" w:color="000000"/>
              <w:bottom w:val="single" w:sz="2" w:space="0" w:color="000000"/>
            </w:tcBorders>
            <w:tcMar>
              <w:top w:w="55" w:type="dxa"/>
              <w:left w:w="55" w:type="dxa"/>
              <w:bottom w:w="55" w:type="dxa"/>
              <w:right w:w="55" w:type="dxa"/>
            </w:tcMar>
            <w:vAlign w:val="center"/>
          </w:tcPr>
          <w:p w14:paraId="6240D065" w14:textId="77777777" w:rsidR="000F0B93" w:rsidRDefault="00796E6E">
            <w:pPr>
              <w:pStyle w:val="Standard"/>
              <w:snapToGrid w:val="0"/>
              <w:rPr>
                <w:lang w:val="en-US"/>
              </w:rPr>
            </w:pPr>
            <w:r>
              <w:rPr>
                <w:lang w:val="en-US"/>
              </w:rPr>
              <w:t>Model</w:t>
            </w:r>
          </w:p>
        </w:tc>
        <w:tc>
          <w:tcPr>
            <w:tcW w:w="2164" w:type="dxa"/>
            <w:tcBorders>
              <w:top w:val="single" w:sz="2" w:space="0" w:color="000000"/>
              <w:bottom w:val="single" w:sz="2" w:space="0" w:color="000000"/>
            </w:tcBorders>
            <w:tcMar>
              <w:top w:w="55" w:type="dxa"/>
              <w:left w:w="55" w:type="dxa"/>
              <w:bottom w:w="55" w:type="dxa"/>
              <w:right w:w="55" w:type="dxa"/>
            </w:tcMar>
            <w:vAlign w:val="center"/>
          </w:tcPr>
          <w:p w14:paraId="6B8790CD" w14:textId="77777777" w:rsidR="000F0B93" w:rsidRDefault="00796E6E">
            <w:pPr>
              <w:pStyle w:val="Standard"/>
              <w:snapToGrid w:val="0"/>
              <w:rPr>
                <w:lang w:val="en-US"/>
              </w:rPr>
            </w:pPr>
            <w:r>
              <w:rPr>
                <w:lang w:val="en-US"/>
              </w:rPr>
              <w:t>Predictor variable</w:t>
            </w:r>
          </w:p>
        </w:tc>
        <w:tc>
          <w:tcPr>
            <w:tcW w:w="1242" w:type="dxa"/>
            <w:gridSpan w:val="2"/>
            <w:tcBorders>
              <w:top w:val="single" w:sz="2" w:space="0" w:color="000000"/>
              <w:bottom w:val="single" w:sz="2" w:space="0" w:color="000000"/>
            </w:tcBorders>
            <w:tcMar>
              <w:top w:w="55" w:type="dxa"/>
              <w:left w:w="55" w:type="dxa"/>
              <w:bottom w:w="55" w:type="dxa"/>
              <w:right w:w="55" w:type="dxa"/>
            </w:tcMar>
            <w:vAlign w:val="center"/>
          </w:tcPr>
          <w:p w14:paraId="4ACAE7B5" w14:textId="77777777" w:rsidR="000F0B93" w:rsidRDefault="00796E6E">
            <w:pPr>
              <w:pStyle w:val="TableContents"/>
              <w:jc w:val="center"/>
              <w:rPr>
                <w:lang w:val="en-US"/>
              </w:rPr>
            </w:pPr>
            <w:r>
              <w:rPr>
                <w:lang w:val="en-US"/>
              </w:rPr>
              <w:t>Estimate</w:t>
            </w:r>
          </w:p>
        </w:tc>
        <w:tc>
          <w:tcPr>
            <w:tcW w:w="1038" w:type="dxa"/>
            <w:tcBorders>
              <w:top w:val="single" w:sz="2" w:space="0" w:color="000000"/>
              <w:bottom w:val="single" w:sz="2" w:space="0" w:color="000000"/>
            </w:tcBorders>
            <w:tcMar>
              <w:top w:w="55" w:type="dxa"/>
              <w:left w:w="55" w:type="dxa"/>
              <w:bottom w:w="55" w:type="dxa"/>
              <w:right w:w="55" w:type="dxa"/>
            </w:tcMar>
            <w:vAlign w:val="center"/>
          </w:tcPr>
          <w:p w14:paraId="6527DF7F" w14:textId="77777777" w:rsidR="000F0B93" w:rsidRDefault="00796E6E">
            <w:pPr>
              <w:pStyle w:val="TableContents"/>
              <w:jc w:val="center"/>
              <w:rPr>
                <w:lang w:val="en-US"/>
              </w:rPr>
            </w:pPr>
            <w:r>
              <w:rPr>
                <w:lang w:val="en-US"/>
              </w:rPr>
              <w:t>Std. error</w:t>
            </w:r>
          </w:p>
        </w:tc>
        <w:tc>
          <w:tcPr>
            <w:tcW w:w="671" w:type="dxa"/>
            <w:tcBorders>
              <w:top w:val="single" w:sz="2" w:space="0" w:color="000000"/>
              <w:bottom w:val="single" w:sz="2" w:space="0" w:color="000000"/>
            </w:tcBorders>
            <w:tcMar>
              <w:top w:w="55" w:type="dxa"/>
              <w:left w:w="55" w:type="dxa"/>
              <w:bottom w:w="55" w:type="dxa"/>
              <w:right w:w="55" w:type="dxa"/>
            </w:tcMar>
            <w:vAlign w:val="center"/>
          </w:tcPr>
          <w:p w14:paraId="45B5F5AF" w14:textId="77777777" w:rsidR="000F0B93" w:rsidRDefault="00796E6E">
            <w:pPr>
              <w:pStyle w:val="TableContents"/>
              <w:jc w:val="center"/>
              <w:rPr>
                <w:lang w:val="en-US"/>
              </w:rPr>
            </w:pPr>
            <w:r>
              <w:rPr>
                <w:lang w:val="en-US"/>
              </w:rPr>
              <w:t>z</w:t>
            </w:r>
          </w:p>
        </w:tc>
        <w:tc>
          <w:tcPr>
            <w:tcW w:w="551" w:type="dxa"/>
            <w:tcBorders>
              <w:top w:val="single" w:sz="2" w:space="0" w:color="000000"/>
              <w:bottom w:val="single" w:sz="2" w:space="0" w:color="000000"/>
            </w:tcBorders>
            <w:tcMar>
              <w:top w:w="55" w:type="dxa"/>
              <w:left w:w="55" w:type="dxa"/>
              <w:bottom w:w="55" w:type="dxa"/>
              <w:right w:w="55" w:type="dxa"/>
            </w:tcMar>
            <w:vAlign w:val="center"/>
          </w:tcPr>
          <w:p w14:paraId="709F1FA6" w14:textId="77777777" w:rsidR="000F0B93" w:rsidRDefault="00796E6E">
            <w:pPr>
              <w:pStyle w:val="TableContents"/>
              <w:jc w:val="center"/>
            </w:pPr>
            <w:r>
              <w:rPr>
                <w:rFonts w:eastAsia="Times New Roman" w:cs="Times New Roman"/>
                <w:lang w:val="en-US"/>
              </w:rPr>
              <w:t>∑w</w:t>
            </w:r>
            <w:r>
              <w:rPr>
                <w:rFonts w:eastAsia="Times New Roman" w:cs="Times New Roman"/>
                <w:vertAlign w:val="subscript"/>
                <w:lang w:val="en-US"/>
              </w:rPr>
              <w:t>i</w:t>
            </w:r>
          </w:p>
        </w:tc>
      </w:tr>
      <w:tr w:rsidR="000F0B93" w14:paraId="7B3D2A55" w14:textId="77777777">
        <w:tc>
          <w:tcPr>
            <w:tcW w:w="2864" w:type="dxa"/>
            <w:vMerge w:val="restart"/>
            <w:tcBorders>
              <w:top w:val="single" w:sz="2" w:space="0" w:color="000000"/>
              <w:bottom w:val="single" w:sz="2" w:space="0" w:color="000000"/>
            </w:tcBorders>
            <w:tcMar>
              <w:top w:w="55" w:type="dxa"/>
              <w:left w:w="55" w:type="dxa"/>
              <w:bottom w:w="55" w:type="dxa"/>
              <w:right w:w="55" w:type="dxa"/>
            </w:tcMar>
            <w:vAlign w:val="center"/>
          </w:tcPr>
          <w:p w14:paraId="1F25E1B4" w14:textId="77777777" w:rsidR="000F0B93" w:rsidRDefault="00796E6E">
            <w:pPr>
              <w:pStyle w:val="Standard"/>
              <w:snapToGrid w:val="0"/>
              <w:rPr>
                <w:lang w:val="en-US"/>
              </w:rPr>
            </w:pPr>
            <w:r>
              <w:rPr>
                <w:lang w:val="en-US"/>
              </w:rPr>
              <w:t>A) Climate</w:t>
            </w:r>
          </w:p>
          <w:p w14:paraId="0B507017"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marg</w:t>
            </w:r>
            <w:r>
              <w:rPr>
                <w:lang w:val="en-US"/>
              </w:rPr>
              <w:t xml:space="preserve"> = 0.177</w:t>
            </w:r>
          </w:p>
          <w:p w14:paraId="27E8D097"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cond</w:t>
            </w:r>
            <w:r>
              <w:rPr>
                <w:lang w:val="en-US"/>
              </w:rPr>
              <w:t xml:space="preserve"> = 0.213</w:t>
            </w:r>
          </w:p>
        </w:tc>
        <w:tc>
          <w:tcPr>
            <w:tcW w:w="2164" w:type="dxa"/>
            <w:tcBorders>
              <w:top w:val="single" w:sz="2" w:space="0" w:color="000000"/>
            </w:tcBorders>
            <w:tcMar>
              <w:top w:w="55" w:type="dxa"/>
              <w:left w:w="55" w:type="dxa"/>
              <w:bottom w:w="55" w:type="dxa"/>
              <w:right w:w="55" w:type="dxa"/>
            </w:tcMar>
          </w:tcPr>
          <w:p w14:paraId="2996E71B" w14:textId="77777777" w:rsidR="000F0B93" w:rsidRDefault="00796E6E">
            <w:pPr>
              <w:pStyle w:val="TableContents"/>
              <w:rPr>
                <w:lang w:val="en-US"/>
              </w:rPr>
            </w:pPr>
            <w:r>
              <w:rPr>
                <w:lang w:val="en-US"/>
              </w:rPr>
              <w:t>Precipitation March</w:t>
            </w:r>
          </w:p>
        </w:tc>
        <w:tc>
          <w:tcPr>
            <w:tcW w:w="751" w:type="dxa"/>
            <w:tcBorders>
              <w:top w:val="single" w:sz="2" w:space="0" w:color="000000"/>
            </w:tcBorders>
            <w:tcMar>
              <w:top w:w="55" w:type="dxa"/>
              <w:left w:w="55" w:type="dxa"/>
              <w:bottom w:w="55" w:type="dxa"/>
              <w:right w:w="55" w:type="dxa"/>
            </w:tcMar>
          </w:tcPr>
          <w:p w14:paraId="1D2CBDC5" w14:textId="77777777" w:rsidR="000F0B93" w:rsidRDefault="00796E6E">
            <w:pPr>
              <w:pStyle w:val="PreformattedText"/>
              <w:snapToGrid w:val="0"/>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0.551</w:t>
            </w:r>
          </w:p>
        </w:tc>
        <w:tc>
          <w:tcPr>
            <w:tcW w:w="491" w:type="dxa"/>
            <w:tcBorders>
              <w:top w:val="single" w:sz="2" w:space="0" w:color="000000"/>
            </w:tcBorders>
            <w:tcMar>
              <w:top w:w="55" w:type="dxa"/>
              <w:left w:w="55" w:type="dxa"/>
              <w:bottom w:w="55" w:type="dxa"/>
              <w:right w:w="55" w:type="dxa"/>
            </w:tcMar>
          </w:tcPr>
          <w:p w14:paraId="5878E291" w14:textId="77777777" w:rsidR="000F0B93" w:rsidRDefault="00796E6E">
            <w:pPr>
              <w:pStyle w:val="TableContents"/>
              <w:rPr>
                <w:lang w:val="en-US"/>
              </w:rPr>
            </w:pPr>
            <w:r>
              <w:rPr>
                <w:lang w:val="en-US"/>
              </w:rPr>
              <w:t>**</w:t>
            </w:r>
          </w:p>
        </w:tc>
        <w:tc>
          <w:tcPr>
            <w:tcW w:w="1038" w:type="dxa"/>
            <w:tcBorders>
              <w:top w:val="single" w:sz="2" w:space="0" w:color="000000"/>
            </w:tcBorders>
            <w:tcMar>
              <w:top w:w="55" w:type="dxa"/>
              <w:left w:w="55" w:type="dxa"/>
              <w:bottom w:w="55" w:type="dxa"/>
              <w:right w:w="55" w:type="dxa"/>
            </w:tcMar>
          </w:tcPr>
          <w:p w14:paraId="3098B0C4"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0.195</w:t>
            </w:r>
          </w:p>
        </w:tc>
        <w:tc>
          <w:tcPr>
            <w:tcW w:w="671" w:type="dxa"/>
            <w:tcBorders>
              <w:top w:val="single" w:sz="2" w:space="0" w:color="000000"/>
            </w:tcBorders>
            <w:tcMar>
              <w:top w:w="55" w:type="dxa"/>
              <w:left w:w="55" w:type="dxa"/>
              <w:bottom w:w="55" w:type="dxa"/>
              <w:right w:w="55" w:type="dxa"/>
            </w:tcMar>
          </w:tcPr>
          <w:p w14:paraId="6CC20BBE"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2.83</w:t>
            </w:r>
          </w:p>
        </w:tc>
        <w:tc>
          <w:tcPr>
            <w:tcW w:w="551" w:type="dxa"/>
            <w:tcBorders>
              <w:top w:val="single" w:sz="2" w:space="0" w:color="000000"/>
            </w:tcBorders>
            <w:tcMar>
              <w:top w:w="55" w:type="dxa"/>
              <w:left w:w="55" w:type="dxa"/>
              <w:bottom w:w="55" w:type="dxa"/>
              <w:right w:w="55" w:type="dxa"/>
            </w:tcMar>
          </w:tcPr>
          <w:p w14:paraId="6B496F3B" w14:textId="77777777" w:rsidR="000F0B93" w:rsidRDefault="00796E6E">
            <w:pPr>
              <w:pStyle w:val="Standard"/>
              <w:jc w:val="center"/>
              <w:rPr>
                <w:lang w:val="en-US"/>
              </w:rPr>
            </w:pPr>
            <w:r>
              <w:rPr>
                <w:lang w:val="en-US"/>
              </w:rPr>
              <w:t>0.96</w:t>
            </w:r>
          </w:p>
        </w:tc>
      </w:tr>
      <w:tr w:rsidR="000F0B93" w14:paraId="483E35BB"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748E017A" w14:textId="77777777" w:rsidR="00796E6E" w:rsidRDefault="00796E6E">
            <w:pPr>
              <w:suppressAutoHyphens w:val="0"/>
            </w:pPr>
          </w:p>
        </w:tc>
        <w:tc>
          <w:tcPr>
            <w:tcW w:w="2164" w:type="dxa"/>
            <w:tcMar>
              <w:top w:w="55" w:type="dxa"/>
              <w:left w:w="55" w:type="dxa"/>
              <w:bottom w:w="55" w:type="dxa"/>
              <w:right w:w="55" w:type="dxa"/>
            </w:tcMar>
          </w:tcPr>
          <w:p w14:paraId="06DB963E" w14:textId="77777777" w:rsidR="000F0B93" w:rsidRDefault="00796E6E">
            <w:pPr>
              <w:pStyle w:val="TableContents"/>
              <w:rPr>
                <w:lang w:val="en-US"/>
              </w:rPr>
            </w:pPr>
            <w:r>
              <w:rPr>
                <w:lang w:val="en-US"/>
              </w:rPr>
              <w:t>Precipitation April</w:t>
            </w:r>
          </w:p>
        </w:tc>
        <w:tc>
          <w:tcPr>
            <w:tcW w:w="751" w:type="dxa"/>
            <w:tcMar>
              <w:top w:w="55" w:type="dxa"/>
              <w:left w:w="55" w:type="dxa"/>
              <w:bottom w:w="55" w:type="dxa"/>
              <w:right w:w="55" w:type="dxa"/>
            </w:tcMar>
          </w:tcPr>
          <w:p w14:paraId="311F71CF"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-0.920</w:t>
            </w:r>
          </w:p>
        </w:tc>
        <w:tc>
          <w:tcPr>
            <w:tcW w:w="491" w:type="dxa"/>
            <w:tcMar>
              <w:top w:w="55" w:type="dxa"/>
              <w:left w:w="55" w:type="dxa"/>
              <w:bottom w:w="55" w:type="dxa"/>
              <w:right w:w="55" w:type="dxa"/>
            </w:tcMar>
          </w:tcPr>
          <w:p w14:paraId="1E5DEF43"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tcPr>
          <w:p w14:paraId="14B0A7BF"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0.222</w:t>
            </w:r>
          </w:p>
        </w:tc>
        <w:tc>
          <w:tcPr>
            <w:tcW w:w="671" w:type="dxa"/>
            <w:tcMar>
              <w:top w:w="55" w:type="dxa"/>
              <w:left w:w="55" w:type="dxa"/>
              <w:bottom w:w="55" w:type="dxa"/>
              <w:right w:w="55" w:type="dxa"/>
            </w:tcMar>
          </w:tcPr>
          <w:p w14:paraId="58200C06"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4.15</w:t>
            </w:r>
          </w:p>
        </w:tc>
        <w:tc>
          <w:tcPr>
            <w:tcW w:w="551" w:type="dxa"/>
            <w:tcMar>
              <w:top w:w="55" w:type="dxa"/>
              <w:left w:w="55" w:type="dxa"/>
              <w:bottom w:w="55" w:type="dxa"/>
              <w:right w:w="55" w:type="dxa"/>
            </w:tcMar>
            <w:vAlign w:val="center"/>
          </w:tcPr>
          <w:p w14:paraId="607A2083" w14:textId="77777777" w:rsidR="000F0B93" w:rsidRDefault="00796E6E">
            <w:pPr>
              <w:pStyle w:val="Standard"/>
              <w:jc w:val="center"/>
              <w:rPr>
                <w:lang w:val="en-US"/>
              </w:rPr>
            </w:pPr>
            <w:r>
              <w:rPr>
                <w:lang w:val="en-US"/>
              </w:rPr>
              <w:t>1.00</w:t>
            </w:r>
          </w:p>
        </w:tc>
      </w:tr>
      <w:tr w:rsidR="000F0B93" w14:paraId="06DBE7A5"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15A00F3E" w14:textId="77777777" w:rsidR="00796E6E" w:rsidRDefault="00796E6E">
            <w:pPr>
              <w:suppressAutoHyphens w:val="0"/>
            </w:pPr>
          </w:p>
        </w:tc>
        <w:tc>
          <w:tcPr>
            <w:tcW w:w="2164" w:type="dxa"/>
            <w:tcMar>
              <w:top w:w="55" w:type="dxa"/>
              <w:left w:w="55" w:type="dxa"/>
              <w:bottom w:w="55" w:type="dxa"/>
              <w:right w:w="55" w:type="dxa"/>
            </w:tcMar>
          </w:tcPr>
          <w:p w14:paraId="38757BDD" w14:textId="77777777" w:rsidR="000F0B93" w:rsidRDefault="00796E6E">
            <w:pPr>
              <w:pStyle w:val="TableContents"/>
              <w:rPr>
                <w:lang w:val="en-US"/>
              </w:rPr>
            </w:pPr>
            <w:r>
              <w:rPr>
                <w:lang w:val="en-US"/>
              </w:rPr>
              <w:t>Precipitation May</w:t>
            </w:r>
          </w:p>
        </w:tc>
        <w:tc>
          <w:tcPr>
            <w:tcW w:w="751" w:type="dxa"/>
            <w:tcMar>
              <w:top w:w="55" w:type="dxa"/>
              <w:left w:w="55" w:type="dxa"/>
              <w:bottom w:w="55" w:type="dxa"/>
              <w:right w:w="55" w:type="dxa"/>
            </w:tcMar>
          </w:tcPr>
          <w:p w14:paraId="0E1DABEC"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-0.040</w:t>
            </w:r>
          </w:p>
        </w:tc>
        <w:tc>
          <w:tcPr>
            <w:tcW w:w="491" w:type="dxa"/>
            <w:tcMar>
              <w:top w:w="55" w:type="dxa"/>
              <w:left w:w="55" w:type="dxa"/>
              <w:bottom w:w="55" w:type="dxa"/>
              <w:right w:w="55" w:type="dxa"/>
            </w:tcMar>
          </w:tcPr>
          <w:p w14:paraId="23594006" w14:textId="77777777" w:rsidR="000F0B93" w:rsidRDefault="000F0B93">
            <w:pPr>
              <w:pStyle w:val="TableContents"/>
              <w:rPr>
                <w:lang w:val="en-US"/>
              </w:rPr>
            </w:pPr>
          </w:p>
        </w:tc>
        <w:tc>
          <w:tcPr>
            <w:tcW w:w="1038" w:type="dxa"/>
            <w:tcMar>
              <w:top w:w="55" w:type="dxa"/>
              <w:left w:w="55" w:type="dxa"/>
              <w:bottom w:w="55" w:type="dxa"/>
              <w:right w:w="55" w:type="dxa"/>
            </w:tcMar>
          </w:tcPr>
          <w:p w14:paraId="31F9DE01"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0.124</w:t>
            </w:r>
          </w:p>
        </w:tc>
        <w:tc>
          <w:tcPr>
            <w:tcW w:w="671" w:type="dxa"/>
            <w:tcMar>
              <w:top w:w="55" w:type="dxa"/>
              <w:left w:w="55" w:type="dxa"/>
              <w:bottom w:w="55" w:type="dxa"/>
              <w:right w:w="55" w:type="dxa"/>
            </w:tcMar>
          </w:tcPr>
          <w:p w14:paraId="59C68C33"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0.32</w:t>
            </w:r>
          </w:p>
        </w:tc>
        <w:tc>
          <w:tcPr>
            <w:tcW w:w="551" w:type="dxa"/>
            <w:tcMar>
              <w:top w:w="55" w:type="dxa"/>
              <w:left w:w="55" w:type="dxa"/>
              <w:bottom w:w="55" w:type="dxa"/>
              <w:right w:w="55" w:type="dxa"/>
            </w:tcMar>
            <w:vAlign w:val="center"/>
          </w:tcPr>
          <w:p w14:paraId="30FD7771" w14:textId="77777777" w:rsidR="000F0B93" w:rsidRDefault="00796E6E">
            <w:pPr>
              <w:pStyle w:val="TableContents"/>
              <w:jc w:val="center"/>
              <w:rPr>
                <w:lang w:val="en-US"/>
              </w:rPr>
            </w:pPr>
            <w:r>
              <w:rPr>
                <w:lang w:val="en-US"/>
              </w:rPr>
              <w:t>0.28</w:t>
            </w:r>
          </w:p>
        </w:tc>
      </w:tr>
      <w:tr w:rsidR="000F0B93" w14:paraId="77272D08"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3D526442" w14:textId="77777777" w:rsidR="00796E6E" w:rsidRDefault="00796E6E">
            <w:pPr>
              <w:suppressAutoHyphens w:val="0"/>
            </w:pPr>
          </w:p>
        </w:tc>
        <w:tc>
          <w:tcPr>
            <w:tcW w:w="2164" w:type="dxa"/>
            <w:tcMar>
              <w:top w:w="55" w:type="dxa"/>
              <w:left w:w="55" w:type="dxa"/>
              <w:bottom w:w="55" w:type="dxa"/>
              <w:right w:w="55" w:type="dxa"/>
            </w:tcMar>
          </w:tcPr>
          <w:p w14:paraId="1CDCFE1D" w14:textId="77777777" w:rsidR="000F0B93" w:rsidRDefault="00796E6E">
            <w:pPr>
              <w:pStyle w:val="TableContents"/>
              <w:rPr>
                <w:lang w:val="en-US"/>
              </w:rPr>
            </w:pPr>
            <w:r>
              <w:rPr>
                <w:lang w:val="en-US"/>
              </w:rPr>
              <w:t>Min March</w:t>
            </w:r>
          </w:p>
        </w:tc>
        <w:tc>
          <w:tcPr>
            <w:tcW w:w="751" w:type="dxa"/>
            <w:tcMar>
              <w:top w:w="55" w:type="dxa"/>
              <w:left w:w="55" w:type="dxa"/>
              <w:bottom w:w="55" w:type="dxa"/>
              <w:right w:w="55" w:type="dxa"/>
            </w:tcMar>
          </w:tcPr>
          <w:p w14:paraId="650D529C"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0.042</w:t>
            </w:r>
          </w:p>
        </w:tc>
        <w:tc>
          <w:tcPr>
            <w:tcW w:w="491" w:type="dxa"/>
            <w:tcMar>
              <w:top w:w="55" w:type="dxa"/>
              <w:left w:w="55" w:type="dxa"/>
              <w:bottom w:w="55" w:type="dxa"/>
              <w:right w:w="55" w:type="dxa"/>
            </w:tcMar>
          </w:tcPr>
          <w:p w14:paraId="4B270DBA" w14:textId="77777777" w:rsidR="000F0B93" w:rsidRDefault="000F0B93">
            <w:pPr>
              <w:pStyle w:val="TableContents"/>
              <w:rPr>
                <w:lang w:val="en-US"/>
              </w:rPr>
            </w:pPr>
          </w:p>
        </w:tc>
        <w:tc>
          <w:tcPr>
            <w:tcW w:w="1038" w:type="dxa"/>
            <w:tcMar>
              <w:top w:w="55" w:type="dxa"/>
              <w:left w:w="55" w:type="dxa"/>
              <w:bottom w:w="55" w:type="dxa"/>
              <w:right w:w="55" w:type="dxa"/>
            </w:tcMar>
          </w:tcPr>
          <w:p w14:paraId="3446775B"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0.128</w:t>
            </w:r>
          </w:p>
        </w:tc>
        <w:tc>
          <w:tcPr>
            <w:tcW w:w="671" w:type="dxa"/>
            <w:tcMar>
              <w:top w:w="55" w:type="dxa"/>
              <w:left w:w="55" w:type="dxa"/>
              <w:bottom w:w="55" w:type="dxa"/>
              <w:right w:w="55" w:type="dxa"/>
            </w:tcMar>
          </w:tcPr>
          <w:p w14:paraId="0E5DAF49"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0.33</w:t>
            </w:r>
          </w:p>
        </w:tc>
        <w:tc>
          <w:tcPr>
            <w:tcW w:w="551" w:type="dxa"/>
            <w:tcMar>
              <w:top w:w="55" w:type="dxa"/>
              <w:left w:w="55" w:type="dxa"/>
              <w:bottom w:w="55" w:type="dxa"/>
              <w:right w:w="55" w:type="dxa"/>
            </w:tcMar>
            <w:vAlign w:val="center"/>
          </w:tcPr>
          <w:p w14:paraId="3B1A331A" w14:textId="77777777" w:rsidR="000F0B93" w:rsidRDefault="00796E6E">
            <w:pPr>
              <w:pStyle w:val="TableContents"/>
              <w:jc w:val="center"/>
              <w:rPr>
                <w:lang w:val="en-US"/>
              </w:rPr>
            </w:pPr>
            <w:r>
              <w:rPr>
                <w:lang w:val="en-US"/>
              </w:rPr>
              <w:t>0.20</w:t>
            </w:r>
          </w:p>
        </w:tc>
      </w:tr>
      <w:tr w:rsidR="000F0B93" w14:paraId="3036CE9F"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34F77BC6" w14:textId="77777777" w:rsidR="00796E6E" w:rsidRDefault="00796E6E">
            <w:pPr>
              <w:suppressAutoHyphens w:val="0"/>
            </w:pPr>
          </w:p>
        </w:tc>
        <w:tc>
          <w:tcPr>
            <w:tcW w:w="2164" w:type="dxa"/>
            <w:tcMar>
              <w:top w:w="55" w:type="dxa"/>
              <w:left w:w="55" w:type="dxa"/>
              <w:bottom w:w="55" w:type="dxa"/>
              <w:right w:w="55" w:type="dxa"/>
            </w:tcMar>
          </w:tcPr>
          <w:p w14:paraId="15543C1D" w14:textId="77777777" w:rsidR="000F0B93" w:rsidRDefault="00796E6E">
            <w:pPr>
              <w:pStyle w:val="TableContents"/>
              <w:rPr>
                <w:lang w:val="en-US"/>
              </w:rPr>
            </w:pPr>
            <w:r>
              <w:rPr>
                <w:lang w:val="en-US"/>
              </w:rPr>
              <w:t>Max March</w:t>
            </w:r>
          </w:p>
        </w:tc>
        <w:tc>
          <w:tcPr>
            <w:tcW w:w="751" w:type="dxa"/>
            <w:tcMar>
              <w:top w:w="55" w:type="dxa"/>
              <w:left w:w="55" w:type="dxa"/>
              <w:bottom w:w="55" w:type="dxa"/>
              <w:right w:w="55" w:type="dxa"/>
            </w:tcMar>
          </w:tcPr>
          <w:p w14:paraId="5B92EE90"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-0.109</w:t>
            </w:r>
          </w:p>
        </w:tc>
        <w:tc>
          <w:tcPr>
            <w:tcW w:w="491" w:type="dxa"/>
            <w:tcMar>
              <w:top w:w="55" w:type="dxa"/>
              <w:left w:w="55" w:type="dxa"/>
              <w:bottom w:w="55" w:type="dxa"/>
              <w:right w:w="55" w:type="dxa"/>
            </w:tcMar>
          </w:tcPr>
          <w:p w14:paraId="2ED6F5D6" w14:textId="77777777" w:rsidR="000F0B93" w:rsidRDefault="000F0B93">
            <w:pPr>
              <w:pStyle w:val="TableContents"/>
              <w:rPr>
                <w:lang w:val="en-US"/>
              </w:rPr>
            </w:pPr>
          </w:p>
        </w:tc>
        <w:tc>
          <w:tcPr>
            <w:tcW w:w="1038" w:type="dxa"/>
            <w:tcMar>
              <w:top w:w="55" w:type="dxa"/>
              <w:left w:w="55" w:type="dxa"/>
              <w:bottom w:w="55" w:type="dxa"/>
              <w:right w:w="55" w:type="dxa"/>
            </w:tcMar>
          </w:tcPr>
          <w:p w14:paraId="07A1DF53"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0.208</w:t>
            </w:r>
          </w:p>
        </w:tc>
        <w:tc>
          <w:tcPr>
            <w:tcW w:w="671" w:type="dxa"/>
            <w:tcMar>
              <w:top w:w="55" w:type="dxa"/>
              <w:left w:w="55" w:type="dxa"/>
              <w:bottom w:w="55" w:type="dxa"/>
              <w:right w:w="55" w:type="dxa"/>
            </w:tcMar>
          </w:tcPr>
          <w:p w14:paraId="680118B0"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0.52</w:t>
            </w:r>
          </w:p>
        </w:tc>
        <w:tc>
          <w:tcPr>
            <w:tcW w:w="551" w:type="dxa"/>
            <w:tcMar>
              <w:top w:w="55" w:type="dxa"/>
              <w:left w:w="55" w:type="dxa"/>
              <w:bottom w:w="55" w:type="dxa"/>
              <w:right w:w="55" w:type="dxa"/>
            </w:tcMar>
            <w:vAlign w:val="center"/>
          </w:tcPr>
          <w:p w14:paraId="0D1D1838" w14:textId="77777777" w:rsidR="000F0B93" w:rsidRDefault="00796E6E">
            <w:pPr>
              <w:pStyle w:val="TableContents"/>
              <w:jc w:val="center"/>
              <w:rPr>
                <w:lang w:val="en-US"/>
              </w:rPr>
            </w:pPr>
            <w:r>
              <w:rPr>
                <w:lang w:val="en-US"/>
              </w:rPr>
              <w:t>0.35</w:t>
            </w:r>
          </w:p>
        </w:tc>
      </w:tr>
      <w:tr w:rsidR="000F0B93" w14:paraId="28104ABB"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41A17F08" w14:textId="77777777" w:rsidR="00796E6E" w:rsidRDefault="00796E6E">
            <w:pPr>
              <w:suppressAutoHyphens w:val="0"/>
            </w:pPr>
          </w:p>
        </w:tc>
        <w:tc>
          <w:tcPr>
            <w:tcW w:w="2164" w:type="dxa"/>
            <w:tcMar>
              <w:top w:w="55" w:type="dxa"/>
              <w:left w:w="55" w:type="dxa"/>
              <w:bottom w:w="55" w:type="dxa"/>
              <w:right w:w="55" w:type="dxa"/>
            </w:tcMar>
          </w:tcPr>
          <w:p w14:paraId="6B932481" w14:textId="77777777" w:rsidR="000F0B93" w:rsidRDefault="00796E6E">
            <w:pPr>
              <w:pStyle w:val="TableContents"/>
              <w:rPr>
                <w:lang w:val="en-US"/>
              </w:rPr>
            </w:pPr>
            <w:r>
              <w:rPr>
                <w:lang w:val="en-US"/>
              </w:rPr>
              <w:t>Max April</w:t>
            </w:r>
          </w:p>
        </w:tc>
        <w:tc>
          <w:tcPr>
            <w:tcW w:w="751" w:type="dxa"/>
            <w:tcMar>
              <w:top w:w="55" w:type="dxa"/>
              <w:left w:w="55" w:type="dxa"/>
              <w:bottom w:w="55" w:type="dxa"/>
              <w:right w:w="55" w:type="dxa"/>
            </w:tcMar>
          </w:tcPr>
          <w:p w14:paraId="06EC5776"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-0.935</w:t>
            </w:r>
          </w:p>
        </w:tc>
        <w:tc>
          <w:tcPr>
            <w:tcW w:w="491" w:type="dxa"/>
            <w:tcMar>
              <w:top w:w="55" w:type="dxa"/>
              <w:left w:w="55" w:type="dxa"/>
              <w:bottom w:w="55" w:type="dxa"/>
              <w:right w:w="55" w:type="dxa"/>
            </w:tcMar>
          </w:tcPr>
          <w:p w14:paraId="33E4013E"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tcPr>
          <w:p w14:paraId="4D1063EA"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0.236</w:t>
            </w:r>
          </w:p>
        </w:tc>
        <w:tc>
          <w:tcPr>
            <w:tcW w:w="671" w:type="dxa"/>
            <w:tcMar>
              <w:top w:w="55" w:type="dxa"/>
              <w:left w:w="55" w:type="dxa"/>
              <w:bottom w:w="55" w:type="dxa"/>
              <w:right w:w="55" w:type="dxa"/>
            </w:tcMar>
          </w:tcPr>
          <w:p w14:paraId="08D5F149"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3.97</w:t>
            </w:r>
          </w:p>
        </w:tc>
        <w:tc>
          <w:tcPr>
            <w:tcW w:w="551" w:type="dxa"/>
            <w:tcMar>
              <w:top w:w="55" w:type="dxa"/>
              <w:left w:w="55" w:type="dxa"/>
              <w:bottom w:w="55" w:type="dxa"/>
              <w:right w:w="55" w:type="dxa"/>
            </w:tcMar>
            <w:vAlign w:val="center"/>
          </w:tcPr>
          <w:p w14:paraId="129638DE" w14:textId="77777777" w:rsidR="000F0B93" w:rsidRDefault="00796E6E">
            <w:pPr>
              <w:pStyle w:val="TableContents"/>
              <w:jc w:val="center"/>
              <w:rPr>
                <w:lang w:val="en-US"/>
              </w:rPr>
            </w:pPr>
            <w:r>
              <w:rPr>
                <w:lang w:val="en-US"/>
              </w:rPr>
              <w:t>0.99</w:t>
            </w:r>
          </w:p>
        </w:tc>
      </w:tr>
      <w:tr w:rsidR="000F0B93" w14:paraId="4833D74F"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140FB69C" w14:textId="77777777" w:rsidR="00796E6E" w:rsidRDefault="00796E6E">
            <w:pPr>
              <w:suppressAutoHyphens w:val="0"/>
            </w:pPr>
          </w:p>
        </w:tc>
        <w:tc>
          <w:tcPr>
            <w:tcW w:w="2164" w:type="dxa"/>
            <w:tcMar>
              <w:top w:w="55" w:type="dxa"/>
              <w:left w:w="55" w:type="dxa"/>
              <w:bottom w:w="55" w:type="dxa"/>
              <w:right w:w="55" w:type="dxa"/>
            </w:tcMar>
          </w:tcPr>
          <w:p w14:paraId="39DD4DDF" w14:textId="77777777" w:rsidR="000F0B93" w:rsidRDefault="00796E6E">
            <w:pPr>
              <w:pStyle w:val="TableContents"/>
              <w:rPr>
                <w:lang w:val="en-US"/>
              </w:rPr>
            </w:pPr>
            <w:r>
              <w:rPr>
                <w:lang w:val="en-US"/>
              </w:rPr>
              <w:t>Min May</w:t>
            </w:r>
          </w:p>
        </w:tc>
        <w:tc>
          <w:tcPr>
            <w:tcW w:w="751" w:type="dxa"/>
            <w:tcMar>
              <w:top w:w="55" w:type="dxa"/>
              <w:left w:w="55" w:type="dxa"/>
              <w:bottom w:w="55" w:type="dxa"/>
              <w:right w:w="55" w:type="dxa"/>
            </w:tcMar>
          </w:tcPr>
          <w:p w14:paraId="7A013D9F"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-0.545</w:t>
            </w:r>
          </w:p>
        </w:tc>
        <w:tc>
          <w:tcPr>
            <w:tcW w:w="491" w:type="dxa"/>
            <w:tcMar>
              <w:top w:w="55" w:type="dxa"/>
              <w:left w:w="55" w:type="dxa"/>
              <w:bottom w:w="55" w:type="dxa"/>
              <w:right w:w="55" w:type="dxa"/>
            </w:tcMar>
          </w:tcPr>
          <w:p w14:paraId="1CA60642"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tcPr>
          <w:p w14:paraId="284AD171"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0.214</w:t>
            </w:r>
          </w:p>
        </w:tc>
        <w:tc>
          <w:tcPr>
            <w:tcW w:w="671" w:type="dxa"/>
            <w:tcMar>
              <w:top w:w="55" w:type="dxa"/>
              <w:left w:w="55" w:type="dxa"/>
              <w:bottom w:w="55" w:type="dxa"/>
              <w:right w:w="55" w:type="dxa"/>
            </w:tcMar>
          </w:tcPr>
          <w:p w14:paraId="5951B01E"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2.55</w:t>
            </w:r>
          </w:p>
        </w:tc>
        <w:tc>
          <w:tcPr>
            <w:tcW w:w="551" w:type="dxa"/>
            <w:tcMar>
              <w:top w:w="55" w:type="dxa"/>
              <w:left w:w="55" w:type="dxa"/>
              <w:bottom w:w="55" w:type="dxa"/>
              <w:right w:w="55" w:type="dxa"/>
            </w:tcMar>
            <w:vAlign w:val="center"/>
          </w:tcPr>
          <w:p w14:paraId="2DDE6776" w14:textId="77777777" w:rsidR="000F0B93" w:rsidRDefault="00796E6E">
            <w:pPr>
              <w:pStyle w:val="TableContents"/>
              <w:jc w:val="center"/>
              <w:rPr>
                <w:lang w:val="en-US"/>
              </w:rPr>
            </w:pPr>
            <w:r>
              <w:rPr>
                <w:lang w:val="en-US"/>
              </w:rPr>
              <w:t>0.82</w:t>
            </w:r>
          </w:p>
        </w:tc>
      </w:tr>
      <w:tr w:rsidR="000F0B93" w14:paraId="465D6366"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07D7C972" w14:textId="77777777" w:rsidR="00796E6E" w:rsidRDefault="00796E6E">
            <w:pPr>
              <w:suppressAutoHyphens w:val="0"/>
            </w:pPr>
          </w:p>
        </w:tc>
        <w:tc>
          <w:tcPr>
            <w:tcW w:w="2164" w:type="dxa"/>
            <w:tcMar>
              <w:top w:w="55" w:type="dxa"/>
              <w:left w:w="55" w:type="dxa"/>
              <w:bottom w:w="55" w:type="dxa"/>
              <w:right w:w="55" w:type="dxa"/>
            </w:tcMar>
          </w:tcPr>
          <w:p w14:paraId="7C57C26C" w14:textId="77777777" w:rsidR="000F0B93" w:rsidRDefault="00796E6E">
            <w:pPr>
              <w:pStyle w:val="TableContents"/>
              <w:rPr>
                <w:lang w:val="en-US"/>
              </w:rPr>
            </w:pPr>
            <w:r>
              <w:rPr>
                <w:lang w:val="en-US"/>
              </w:rPr>
              <w:t>Number of flowers</w:t>
            </w:r>
          </w:p>
        </w:tc>
        <w:tc>
          <w:tcPr>
            <w:tcW w:w="751" w:type="dxa"/>
            <w:tcMar>
              <w:top w:w="55" w:type="dxa"/>
              <w:left w:w="55" w:type="dxa"/>
              <w:bottom w:w="55" w:type="dxa"/>
              <w:right w:w="55" w:type="dxa"/>
            </w:tcMar>
          </w:tcPr>
          <w:p w14:paraId="4DCAA949"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3.731</w:t>
            </w:r>
          </w:p>
        </w:tc>
        <w:tc>
          <w:tcPr>
            <w:tcW w:w="491" w:type="dxa"/>
            <w:tcMar>
              <w:top w:w="55" w:type="dxa"/>
              <w:left w:w="55" w:type="dxa"/>
              <w:bottom w:w="55" w:type="dxa"/>
              <w:right w:w="55" w:type="dxa"/>
            </w:tcMar>
          </w:tcPr>
          <w:p w14:paraId="72CD3FB1" w14:textId="77777777" w:rsidR="000F0B93" w:rsidRDefault="00796E6E">
            <w:pPr>
              <w:pStyle w:val="TableContents"/>
              <w:rPr>
                <w:lang w:val="en-US"/>
              </w:rPr>
            </w:pPr>
            <w:r>
              <w:rPr>
                <w:lang w:val="en-US"/>
              </w:rPr>
              <w:t>***</w:t>
            </w:r>
          </w:p>
        </w:tc>
        <w:tc>
          <w:tcPr>
            <w:tcW w:w="1038" w:type="dxa"/>
            <w:tcMar>
              <w:top w:w="55" w:type="dxa"/>
              <w:left w:w="55" w:type="dxa"/>
              <w:bottom w:w="55" w:type="dxa"/>
              <w:right w:w="55" w:type="dxa"/>
            </w:tcMar>
          </w:tcPr>
          <w:p w14:paraId="471151E7"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0.176</w:t>
            </w:r>
          </w:p>
        </w:tc>
        <w:tc>
          <w:tcPr>
            <w:tcW w:w="671" w:type="dxa"/>
            <w:tcMar>
              <w:top w:w="55" w:type="dxa"/>
              <w:left w:w="55" w:type="dxa"/>
              <w:bottom w:w="55" w:type="dxa"/>
              <w:right w:w="55" w:type="dxa"/>
            </w:tcMar>
          </w:tcPr>
          <w:p w14:paraId="7E7FD445"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21.15</w:t>
            </w:r>
          </w:p>
        </w:tc>
        <w:tc>
          <w:tcPr>
            <w:tcW w:w="551" w:type="dxa"/>
            <w:tcMar>
              <w:top w:w="55" w:type="dxa"/>
              <w:left w:w="55" w:type="dxa"/>
              <w:bottom w:w="55" w:type="dxa"/>
              <w:right w:w="55" w:type="dxa"/>
            </w:tcMar>
            <w:vAlign w:val="center"/>
          </w:tcPr>
          <w:p w14:paraId="08FF549B" w14:textId="77777777" w:rsidR="000F0B93" w:rsidRDefault="00796E6E">
            <w:pPr>
              <w:pStyle w:val="Standard"/>
              <w:jc w:val="center"/>
              <w:rPr>
                <w:lang w:val="en-US"/>
              </w:rPr>
            </w:pPr>
            <w:r>
              <w:rPr>
                <w:lang w:val="en-US"/>
              </w:rPr>
              <w:t>1.00</w:t>
            </w:r>
          </w:p>
        </w:tc>
      </w:tr>
      <w:tr w:rsidR="000F0B93" w14:paraId="71463716"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07BB1687" w14:textId="77777777" w:rsidR="00796E6E" w:rsidRDefault="00796E6E">
            <w:pPr>
              <w:suppressAutoHyphens w:val="0"/>
            </w:pPr>
          </w:p>
        </w:tc>
        <w:tc>
          <w:tcPr>
            <w:tcW w:w="2164" w:type="dxa"/>
            <w:tcBorders>
              <w:bottom w:val="single" w:sz="2" w:space="0" w:color="000000"/>
            </w:tcBorders>
            <w:tcMar>
              <w:top w:w="55" w:type="dxa"/>
              <w:left w:w="55" w:type="dxa"/>
              <w:bottom w:w="55" w:type="dxa"/>
              <w:right w:w="55" w:type="dxa"/>
            </w:tcMar>
          </w:tcPr>
          <w:p w14:paraId="2F5BDDAF" w14:textId="77777777" w:rsidR="000F0B93" w:rsidRDefault="000F0B93">
            <w:pPr>
              <w:pStyle w:val="Standard"/>
              <w:snapToGrid w:val="0"/>
              <w:rPr>
                <w:lang w:val="en-US"/>
              </w:rPr>
            </w:pPr>
          </w:p>
        </w:tc>
        <w:tc>
          <w:tcPr>
            <w:tcW w:w="1242" w:type="dxa"/>
            <w:gridSpan w:val="2"/>
            <w:tcBorders>
              <w:top w:val="single" w:sz="2" w:space="0" w:color="000000"/>
              <w:bottom w:val="single" w:sz="2" w:space="0" w:color="000000"/>
            </w:tcBorders>
            <w:tcMar>
              <w:top w:w="55" w:type="dxa"/>
              <w:left w:w="55" w:type="dxa"/>
              <w:bottom w:w="55" w:type="dxa"/>
              <w:right w:w="55" w:type="dxa"/>
            </w:tcMar>
          </w:tcPr>
          <w:p w14:paraId="72545598" w14:textId="77777777" w:rsidR="000F0B93" w:rsidRDefault="00796E6E">
            <w:pPr>
              <w:pStyle w:val="TableContents"/>
              <w:jc w:val="center"/>
              <w:rPr>
                <w:lang w:val="en-US"/>
              </w:rPr>
            </w:pPr>
            <w:r>
              <w:rPr>
                <w:lang w:val="en-US"/>
              </w:rPr>
              <w:t>Estimate</w:t>
            </w:r>
          </w:p>
        </w:tc>
        <w:tc>
          <w:tcPr>
            <w:tcW w:w="1038" w:type="dxa"/>
            <w:tcBorders>
              <w:top w:val="single" w:sz="2" w:space="0" w:color="000000"/>
              <w:bottom w:val="single" w:sz="2" w:space="0" w:color="000000"/>
            </w:tcBorders>
            <w:tcMar>
              <w:top w:w="55" w:type="dxa"/>
              <w:left w:w="55" w:type="dxa"/>
              <w:bottom w:w="55" w:type="dxa"/>
              <w:right w:w="55" w:type="dxa"/>
            </w:tcMar>
          </w:tcPr>
          <w:p w14:paraId="28648BF3" w14:textId="77777777" w:rsidR="000F0B93" w:rsidRDefault="00796E6E">
            <w:pPr>
              <w:pStyle w:val="TableContents"/>
              <w:snapToGrid w:val="0"/>
              <w:jc w:val="center"/>
              <w:rPr>
                <w:lang w:val="en-US"/>
              </w:rPr>
            </w:pPr>
            <w:r>
              <w:rPr>
                <w:lang w:val="en-US"/>
              </w:rPr>
              <w:t>Std. error</w:t>
            </w:r>
          </w:p>
        </w:tc>
        <w:tc>
          <w:tcPr>
            <w:tcW w:w="1222" w:type="dxa"/>
            <w:gridSpan w:val="2"/>
            <w:tcBorders>
              <w:top w:val="single" w:sz="2" w:space="0" w:color="000000"/>
              <w:bottom w:val="single" w:sz="2" w:space="0" w:color="000000"/>
            </w:tcBorders>
            <w:tcMar>
              <w:top w:w="55" w:type="dxa"/>
              <w:left w:w="55" w:type="dxa"/>
              <w:bottom w:w="55" w:type="dxa"/>
              <w:right w:w="55" w:type="dxa"/>
            </w:tcMar>
          </w:tcPr>
          <w:p w14:paraId="3459BA20" w14:textId="77777777" w:rsidR="000F0B93" w:rsidRDefault="00796E6E">
            <w:pPr>
              <w:pStyle w:val="TableContents"/>
              <w:snapToGrid w:val="0"/>
              <w:jc w:val="center"/>
              <w:rPr>
                <w:lang w:val="en-US"/>
              </w:rPr>
            </w:pPr>
            <w:r>
              <w:rPr>
                <w:lang w:val="en-US"/>
              </w:rPr>
              <w:t>t</w:t>
            </w:r>
          </w:p>
        </w:tc>
      </w:tr>
      <w:tr w:rsidR="000F0B93" w14:paraId="471060CF" w14:textId="77777777">
        <w:tc>
          <w:tcPr>
            <w:tcW w:w="2864" w:type="dxa"/>
            <w:vMerge w:val="restart"/>
            <w:tcMar>
              <w:top w:w="55" w:type="dxa"/>
              <w:left w:w="55" w:type="dxa"/>
              <w:bottom w:w="55" w:type="dxa"/>
              <w:right w:w="55" w:type="dxa"/>
            </w:tcMar>
            <w:vAlign w:val="center"/>
          </w:tcPr>
          <w:p w14:paraId="2DBC428D" w14:textId="77777777" w:rsidR="000F0B93" w:rsidRDefault="00796E6E">
            <w:pPr>
              <w:pStyle w:val="Standard"/>
              <w:snapToGrid w:val="0"/>
              <w:rPr>
                <w:lang w:val="en-US"/>
              </w:rPr>
            </w:pPr>
            <w:r>
              <w:rPr>
                <w:lang w:val="en-US"/>
              </w:rPr>
              <w:t>B) Position of the fl. season</w:t>
            </w:r>
          </w:p>
          <w:p w14:paraId="2A51E2EE"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marg</w:t>
            </w:r>
            <w:r>
              <w:rPr>
                <w:vertAlign w:val="superscript"/>
                <w:lang w:val="en-US"/>
              </w:rPr>
              <w:t xml:space="preserve"> </w:t>
            </w:r>
            <w:r>
              <w:rPr>
                <w:lang w:val="en-US"/>
              </w:rPr>
              <w:t>= 0.159</w:t>
            </w:r>
          </w:p>
          <w:p w14:paraId="227B97C9"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cond</w:t>
            </w:r>
            <w:r>
              <w:rPr>
                <w:lang w:val="en-US"/>
              </w:rPr>
              <w:t xml:space="preserve"> = 0.201</w:t>
            </w:r>
          </w:p>
        </w:tc>
        <w:tc>
          <w:tcPr>
            <w:tcW w:w="2164" w:type="dxa"/>
            <w:tcMar>
              <w:top w:w="55" w:type="dxa"/>
              <w:left w:w="55" w:type="dxa"/>
              <w:bottom w:w="55" w:type="dxa"/>
              <w:right w:w="55" w:type="dxa"/>
            </w:tcMar>
          </w:tcPr>
          <w:p w14:paraId="7A7AACE5" w14:textId="77777777" w:rsidR="000F0B93" w:rsidRDefault="000F0B93">
            <w:pPr>
              <w:pStyle w:val="Standard"/>
              <w:snapToGrid w:val="0"/>
              <w:rPr>
                <w:lang w:val="en-US"/>
              </w:rPr>
            </w:pPr>
          </w:p>
        </w:tc>
        <w:tc>
          <w:tcPr>
            <w:tcW w:w="751" w:type="dxa"/>
            <w:tcMar>
              <w:top w:w="55" w:type="dxa"/>
              <w:left w:w="55" w:type="dxa"/>
              <w:bottom w:w="55" w:type="dxa"/>
              <w:right w:w="55" w:type="dxa"/>
            </w:tcMar>
          </w:tcPr>
          <w:p w14:paraId="4F47B3D8" w14:textId="77777777" w:rsidR="000F0B93" w:rsidRDefault="000F0B93">
            <w:pPr>
              <w:pStyle w:val="TableContents"/>
              <w:snapToGrid w:val="0"/>
              <w:jc w:val="right"/>
              <w:rPr>
                <w:lang w:val="en-US"/>
              </w:rPr>
            </w:pPr>
          </w:p>
        </w:tc>
        <w:tc>
          <w:tcPr>
            <w:tcW w:w="491" w:type="dxa"/>
            <w:tcMar>
              <w:top w:w="55" w:type="dxa"/>
              <w:left w:w="55" w:type="dxa"/>
              <w:bottom w:w="55" w:type="dxa"/>
              <w:right w:w="55" w:type="dxa"/>
            </w:tcMar>
          </w:tcPr>
          <w:p w14:paraId="0CCB399E" w14:textId="77777777" w:rsidR="000F0B93" w:rsidRDefault="000F0B93">
            <w:pPr>
              <w:pStyle w:val="TableContents"/>
              <w:snapToGrid w:val="0"/>
              <w:rPr>
                <w:lang w:val="en-US"/>
              </w:rPr>
            </w:pPr>
          </w:p>
        </w:tc>
        <w:tc>
          <w:tcPr>
            <w:tcW w:w="1038" w:type="dxa"/>
            <w:tcMar>
              <w:top w:w="55" w:type="dxa"/>
              <w:left w:w="55" w:type="dxa"/>
              <w:bottom w:w="55" w:type="dxa"/>
              <w:right w:w="55" w:type="dxa"/>
            </w:tcMar>
          </w:tcPr>
          <w:p w14:paraId="6B6E1533" w14:textId="77777777" w:rsidR="000F0B93" w:rsidRDefault="000F0B93">
            <w:pPr>
              <w:pStyle w:val="TableContents"/>
              <w:snapToGrid w:val="0"/>
              <w:jc w:val="center"/>
              <w:rPr>
                <w:lang w:val="en-US"/>
              </w:rPr>
            </w:pPr>
          </w:p>
        </w:tc>
        <w:tc>
          <w:tcPr>
            <w:tcW w:w="1222" w:type="dxa"/>
            <w:gridSpan w:val="2"/>
            <w:tcMar>
              <w:top w:w="55" w:type="dxa"/>
              <w:left w:w="55" w:type="dxa"/>
              <w:bottom w:w="55" w:type="dxa"/>
              <w:right w:w="55" w:type="dxa"/>
            </w:tcMar>
          </w:tcPr>
          <w:p w14:paraId="79302535" w14:textId="77777777" w:rsidR="000F0B93" w:rsidRDefault="000F0B93">
            <w:pPr>
              <w:pStyle w:val="TableContents"/>
              <w:snapToGrid w:val="0"/>
              <w:jc w:val="center"/>
              <w:rPr>
                <w:lang w:val="en-US"/>
              </w:rPr>
            </w:pPr>
          </w:p>
        </w:tc>
      </w:tr>
      <w:tr w:rsidR="000F0B93" w14:paraId="3F32900E" w14:textId="77777777">
        <w:tc>
          <w:tcPr>
            <w:tcW w:w="2864" w:type="dxa"/>
            <w:vMerge/>
            <w:tcMar>
              <w:top w:w="55" w:type="dxa"/>
              <w:left w:w="55" w:type="dxa"/>
              <w:bottom w:w="55" w:type="dxa"/>
              <w:right w:w="55" w:type="dxa"/>
            </w:tcMar>
            <w:vAlign w:val="center"/>
          </w:tcPr>
          <w:p w14:paraId="5A5EB718" w14:textId="77777777" w:rsidR="00796E6E" w:rsidRDefault="00796E6E">
            <w:pPr>
              <w:suppressAutoHyphens w:val="0"/>
            </w:pPr>
          </w:p>
        </w:tc>
        <w:tc>
          <w:tcPr>
            <w:tcW w:w="2164" w:type="dxa"/>
            <w:tcMar>
              <w:top w:w="55" w:type="dxa"/>
              <w:left w:w="55" w:type="dxa"/>
              <w:bottom w:w="55" w:type="dxa"/>
              <w:right w:w="55" w:type="dxa"/>
            </w:tcMar>
          </w:tcPr>
          <w:p w14:paraId="7EA30202" w14:textId="77777777" w:rsidR="000F0B93" w:rsidRDefault="00796E6E">
            <w:pPr>
              <w:pStyle w:val="TableContents"/>
              <w:rPr>
                <w:lang w:val="en-US"/>
              </w:rPr>
            </w:pPr>
            <w:r>
              <w:rPr>
                <w:lang w:val="en-US"/>
              </w:rPr>
              <w:t>Mean FFD</w:t>
            </w:r>
          </w:p>
        </w:tc>
        <w:tc>
          <w:tcPr>
            <w:tcW w:w="751" w:type="dxa"/>
            <w:tcMar>
              <w:top w:w="55" w:type="dxa"/>
              <w:left w:w="55" w:type="dxa"/>
              <w:bottom w:w="55" w:type="dxa"/>
              <w:right w:w="55" w:type="dxa"/>
            </w:tcMar>
          </w:tcPr>
          <w:p w14:paraId="4E911551" w14:textId="77777777" w:rsidR="000F0B93" w:rsidRDefault="00796E6E">
            <w:pPr>
              <w:pStyle w:val="TableContents"/>
              <w:snapToGrid w:val="0"/>
              <w:jc w:val="right"/>
              <w:rPr>
                <w:lang w:val="en-US"/>
              </w:rPr>
            </w:pPr>
            <w:r>
              <w:rPr>
                <w:lang w:val="en-US"/>
              </w:rPr>
              <w:t>0.002</w:t>
            </w:r>
          </w:p>
        </w:tc>
        <w:tc>
          <w:tcPr>
            <w:tcW w:w="491" w:type="dxa"/>
            <w:tcMar>
              <w:top w:w="55" w:type="dxa"/>
              <w:left w:w="55" w:type="dxa"/>
              <w:bottom w:w="55" w:type="dxa"/>
              <w:right w:w="55" w:type="dxa"/>
            </w:tcMar>
          </w:tcPr>
          <w:p w14:paraId="2EEB9161" w14:textId="77777777" w:rsidR="000F0B93" w:rsidRDefault="000F0B93">
            <w:pPr>
              <w:pStyle w:val="TableContents"/>
              <w:snapToGrid w:val="0"/>
              <w:rPr>
                <w:lang w:val="en-US"/>
              </w:rPr>
            </w:pPr>
          </w:p>
        </w:tc>
        <w:tc>
          <w:tcPr>
            <w:tcW w:w="1038" w:type="dxa"/>
            <w:tcMar>
              <w:top w:w="55" w:type="dxa"/>
              <w:left w:w="55" w:type="dxa"/>
              <w:bottom w:w="55" w:type="dxa"/>
              <w:right w:w="55" w:type="dxa"/>
            </w:tcMar>
          </w:tcPr>
          <w:p w14:paraId="1E34FE9F" w14:textId="77777777" w:rsidR="000F0B93" w:rsidRDefault="00796E6E">
            <w:pPr>
              <w:pStyle w:val="TableContents"/>
              <w:snapToGrid w:val="0"/>
              <w:jc w:val="center"/>
              <w:rPr>
                <w:lang w:val="en-US"/>
              </w:rPr>
            </w:pPr>
            <w:r>
              <w:rPr>
                <w:lang w:val="en-US"/>
              </w:rPr>
              <w:t>0.031</w:t>
            </w:r>
          </w:p>
        </w:tc>
        <w:tc>
          <w:tcPr>
            <w:tcW w:w="1222" w:type="dxa"/>
            <w:gridSpan w:val="2"/>
            <w:tcMar>
              <w:top w:w="55" w:type="dxa"/>
              <w:left w:w="55" w:type="dxa"/>
              <w:bottom w:w="55" w:type="dxa"/>
              <w:right w:w="55" w:type="dxa"/>
            </w:tcMar>
          </w:tcPr>
          <w:p w14:paraId="7218DF11" w14:textId="77777777" w:rsidR="000F0B93" w:rsidRDefault="00796E6E">
            <w:pPr>
              <w:pStyle w:val="TableContents"/>
              <w:snapToGrid w:val="0"/>
              <w:jc w:val="center"/>
              <w:rPr>
                <w:lang w:val="en-US"/>
              </w:rPr>
            </w:pPr>
            <w:r>
              <w:rPr>
                <w:lang w:val="en-US"/>
              </w:rPr>
              <w:t>0.07</w:t>
            </w:r>
          </w:p>
        </w:tc>
      </w:tr>
      <w:tr w:rsidR="000F0B93" w14:paraId="0061FF2D" w14:textId="77777777">
        <w:tc>
          <w:tcPr>
            <w:tcW w:w="2864" w:type="dxa"/>
            <w:vMerge/>
            <w:tcMar>
              <w:top w:w="55" w:type="dxa"/>
              <w:left w:w="55" w:type="dxa"/>
              <w:bottom w:w="55" w:type="dxa"/>
              <w:right w:w="55" w:type="dxa"/>
            </w:tcMar>
            <w:vAlign w:val="center"/>
          </w:tcPr>
          <w:p w14:paraId="11CD2CC0" w14:textId="77777777" w:rsidR="00796E6E" w:rsidRDefault="00796E6E">
            <w:pPr>
              <w:suppressAutoHyphens w:val="0"/>
            </w:pPr>
          </w:p>
        </w:tc>
        <w:tc>
          <w:tcPr>
            <w:tcW w:w="2164" w:type="dxa"/>
            <w:tcMar>
              <w:top w:w="55" w:type="dxa"/>
              <w:left w:w="55" w:type="dxa"/>
              <w:bottom w:w="55" w:type="dxa"/>
              <w:right w:w="55" w:type="dxa"/>
            </w:tcMar>
          </w:tcPr>
          <w:p w14:paraId="073A760E" w14:textId="77777777" w:rsidR="000F0B93" w:rsidRDefault="00796E6E">
            <w:pPr>
              <w:pStyle w:val="TableContents"/>
              <w:rPr>
                <w:lang w:val="en-US"/>
              </w:rPr>
            </w:pPr>
            <w:r>
              <w:rPr>
                <w:lang w:val="en-US"/>
              </w:rPr>
              <w:t>Number of flowers</w:t>
            </w:r>
          </w:p>
        </w:tc>
        <w:tc>
          <w:tcPr>
            <w:tcW w:w="751" w:type="dxa"/>
            <w:tcMar>
              <w:top w:w="55" w:type="dxa"/>
              <w:left w:w="55" w:type="dxa"/>
              <w:bottom w:w="55" w:type="dxa"/>
              <w:right w:w="55" w:type="dxa"/>
            </w:tcMar>
          </w:tcPr>
          <w:p w14:paraId="68CFA251" w14:textId="77777777" w:rsidR="000F0B93" w:rsidRDefault="00796E6E">
            <w:pPr>
              <w:pStyle w:val="TableContents"/>
              <w:snapToGrid w:val="0"/>
              <w:jc w:val="right"/>
              <w:rPr>
                <w:lang w:val="en-US"/>
              </w:rPr>
            </w:pPr>
            <w:r>
              <w:rPr>
                <w:lang w:val="en-US"/>
              </w:rPr>
              <w:t>0.208</w:t>
            </w:r>
          </w:p>
        </w:tc>
        <w:tc>
          <w:tcPr>
            <w:tcW w:w="491" w:type="dxa"/>
            <w:tcMar>
              <w:top w:w="55" w:type="dxa"/>
              <w:left w:w="55" w:type="dxa"/>
              <w:bottom w:w="55" w:type="dxa"/>
              <w:right w:w="55" w:type="dxa"/>
            </w:tcMar>
          </w:tcPr>
          <w:p w14:paraId="0092F637"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tcPr>
          <w:p w14:paraId="20FC47F7" w14:textId="77777777" w:rsidR="000F0B93" w:rsidRDefault="00796E6E">
            <w:pPr>
              <w:pStyle w:val="TableContents"/>
              <w:snapToGrid w:val="0"/>
              <w:jc w:val="center"/>
              <w:rPr>
                <w:lang w:val="en-US"/>
              </w:rPr>
            </w:pPr>
            <w:r>
              <w:rPr>
                <w:lang w:val="en-US"/>
              </w:rPr>
              <w:t>0.010</w:t>
            </w:r>
          </w:p>
        </w:tc>
        <w:tc>
          <w:tcPr>
            <w:tcW w:w="1222" w:type="dxa"/>
            <w:gridSpan w:val="2"/>
            <w:tcMar>
              <w:top w:w="55" w:type="dxa"/>
              <w:left w:w="55" w:type="dxa"/>
              <w:bottom w:w="55" w:type="dxa"/>
              <w:right w:w="55" w:type="dxa"/>
            </w:tcMar>
          </w:tcPr>
          <w:p w14:paraId="09619A1D" w14:textId="77777777" w:rsidR="000F0B93" w:rsidRDefault="00796E6E">
            <w:pPr>
              <w:pStyle w:val="TableContents"/>
              <w:snapToGrid w:val="0"/>
              <w:jc w:val="center"/>
              <w:rPr>
                <w:lang w:val="en-US"/>
              </w:rPr>
            </w:pPr>
            <w:r>
              <w:rPr>
                <w:lang w:val="en-US"/>
              </w:rPr>
              <w:t>20.40</w:t>
            </w:r>
          </w:p>
        </w:tc>
      </w:tr>
      <w:tr w:rsidR="000F0B93" w14:paraId="7E8B96DE" w14:textId="77777777">
        <w:tc>
          <w:tcPr>
            <w:tcW w:w="2864" w:type="dxa"/>
            <w:vMerge w:val="restart"/>
            <w:tcBorders>
              <w:top w:val="single" w:sz="2" w:space="0" w:color="000000"/>
              <w:bottom w:val="single" w:sz="2" w:space="0" w:color="000000"/>
            </w:tcBorders>
            <w:tcMar>
              <w:top w:w="55" w:type="dxa"/>
              <w:left w:w="55" w:type="dxa"/>
              <w:bottom w:w="55" w:type="dxa"/>
              <w:right w:w="55" w:type="dxa"/>
            </w:tcMar>
            <w:vAlign w:val="center"/>
          </w:tcPr>
          <w:p w14:paraId="4A8718C2" w14:textId="77777777" w:rsidR="000F0B93" w:rsidRDefault="00796E6E">
            <w:pPr>
              <w:pStyle w:val="Standard"/>
              <w:snapToGrid w:val="0"/>
              <w:rPr>
                <w:lang w:val="en-US"/>
              </w:rPr>
            </w:pPr>
            <w:r>
              <w:rPr>
                <w:lang w:val="en-US"/>
              </w:rPr>
              <w:t>C) Duration of the fl. season</w:t>
            </w:r>
          </w:p>
          <w:p w14:paraId="3BCD9D89"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marg</w:t>
            </w:r>
            <w:r>
              <w:rPr>
                <w:vertAlign w:val="superscript"/>
                <w:lang w:val="en-US"/>
              </w:rPr>
              <w:t xml:space="preserve"> </w:t>
            </w:r>
            <w:r>
              <w:rPr>
                <w:lang w:val="en-US"/>
              </w:rPr>
              <w:t>= 0.174</w:t>
            </w:r>
          </w:p>
          <w:p w14:paraId="5A217326" w14:textId="77777777" w:rsidR="000F0B93" w:rsidRDefault="00796E6E">
            <w:pPr>
              <w:pStyle w:val="Standard"/>
              <w:snapToGrid w:val="0"/>
            </w:pPr>
            <w:r>
              <w:rPr>
                <w:lang w:val="en-US"/>
              </w:rPr>
              <w:t xml:space="preserve">     R</w:t>
            </w:r>
            <w:r>
              <w:rPr>
                <w:vertAlign w:val="superscript"/>
                <w:lang w:val="en-US"/>
              </w:rPr>
              <w:t xml:space="preserve">2 </w:t>
            </w:r>
            <w:r>
              <w:rPr>
                <w:vertAlign w:val="subscript"/>
                <w:lang w:val="en-US"/>
              </w:rPr>
              <w:t>cond</w:t>
            </w:r>
            <w:r>
              <w:rPr>
                <w:lang w:val="en-US"/>
              </w:rPr>
              <w:t xml:space="preserve"> = 0.219</w:t>
            </w:r>
          </w:p>
        </w:tc>
        <w:tc>
          <w:tcPr>
            <w:tcW w:w="2164" w:type="dxa"/>
            <w:tcBorders>
              <w:top w:val="single" w:sz="2" w:space="0" w:color="000000"/>
            </w:tcBorders>
            <w:tcMar>
              <w:top w:w="55" w:type="dxa"/>
              <w:left w:w="55" w:type="dxa"/>
              <w:bottom w:w="55" w:type="dxa"/>
              <w:right w:w="55" w:type="dxa"/>
            </w:tcMar>
          </w:tcPr>
          <w:p w14:paraId="504B659A" w14:textId="77777777" w:rsidR="000F0B93" w:rsidRDefault="000F0B93">
            <w:pPr>
              <w:pStyle w:val="Standard"/>
              <w:snapToGrid w:val="0"/>
              <w:rPr>
                <w:lang w:val="en-US"/>
              </w:rPr>
            </w:pPr>
          </w:p>
        </w:tc>
        <w:tc>
          <w:tcPr>
            <w:tcW w:w="751" w:type="dxa"/>
            <w:tcBorders>
              <w:top w:val="single" w:sz="2" w:space="0" w:color="000000"/>
            </w:tcBorders>
            <w:tcMar>
              <w:top w:w="55" w:type="dxa"/>
              <w:left w:w="55" w:type="dxa"/>
              <w:bottom w:w="55" w:type="dxa"/>
              <w:right w:w="55" w:type="dxa"/>
            </w:tcMar>
          </w:tcPr>
          <w:p w14:paraId="778594E4" w14:textId="77777777" w:rsidR="000F0B93" w:rsidRDefault="000F0B93">
            <w:pPr>
              <w:pStyle w:val="TableContents"/>
              <w:snapToGrid w:val="0"/>
              <w:jc w:val="right"/>
              <w:rPr>
                <w:lang w:val="en-US"/>
              </w:rPr>
            </w:pPr>
          </w:p>
        </w:tc>
        <w:tc>
          <w:tcPr>
            <w:tcW w:w="491" w:type="dxa"/>
            <w:tcBorders>
              <w:top w:val="single" w:sz="2" w:space="0" w:color="000000"/>
            </w:tcBorders>
            <w:tcMar>
              <w:top w:w="55" w:type="dxa"/>
              <w:left w:w="55" w:type="dxa"/>
              <w:bottom w:w="55" w:type="dxa"/>
              <w:right w:w="55" w:type="dxa"/>
            </w:tcMar>
          </w:tcPr>
          <w:p w14:paraId="5AADE7C3" w14:textId="77777777" w:rsidR="000F0B93" w:rsidRDefault="000F0B93">
            <w:pPr>
              <w:pStyle w:val="TableContents"/>
              <w:snapToGrid w:val="0"/>
              <w:rPr>
                <w:lang w:val="en-US"/>
              </w:rPr>
            </w:pPr>
          </w:p>
        </w:tc>
        <w:tc>
          <w:tcPr>
            <w:tcW w:w="1038" w:type="dxa"/>
            <w:tcBorders>
              <w:top w:val="single" w:sz="2" w:space="0" w:color="000000"/>
            </w:tcBorders>
            <w:tcMar>
              <w:top w:w="55" w:type="dxa"/>
              <w:left w:w="55" w:type="dxa"/>
              <w:bottom w:w="55" w:type="dxa"/>
              <w:right w:w="55" w:type="dxa"/>
            </w:tcMar>
          </w:tcPr>
          <w:p w14:paraId="5CA10445" w14:textId="77777777" w:rsidR="000F0B93" w:rsidRDefault="000F0B93">
            <w:pPr>
              <w:pStyle w:val="TableContents"/>
              <w:snapToGrid w:val="0"/>
              <w:jc w:val="center"/>
              <w:rPr>
                <w:lang w:val="en-US"/>
              </w:rPr>
            </w:pPr>
          </w:p>
        </w:tc>
        <w:tc>
          <w:tcPr>
            <w:tcW w:w="1222" w:type="dxa"/>
            <w:gridSpan w:val="2"/>
            <w:tcBorders>
              <w:top w:val="single" w:sz="2" w:space="0" w:color="000000"/>
            </w:tcBorders>
            <w:tcMar>
              <w:top w:w="55" w:type="dxa"/>
              <w:left w:w="55" w:type="dxa"/>
              <w:bottom w:w="55" w:type="dxa"/>
              <w:right w:w="55" w:type="dxa"/>
            </w:tcMar>
          </w:tcPr>
          <w:p w14:paraId="282DC281" w14:textId="77777777" w:rsidR="000F0B93" w:rsidRDefault="000F0B93">
            <w:pPr>
              <w:pStyle w:val="TableContents"/>
              <w:snapToGrid w:val="0"/>
              <w:jc w:val="center"/>
              <w:rPr>
                <w:lang w:val="en-US"/>
              </w:rPr>
            </w:pPr>
          </w:p>
        </w:tc>
      </w:tr>
      <w:tr w:rsidR="000F0B93" w14:paraId="39E1CC79"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4C27B1D7" w14:textId="77777777" w:rsidR="00796E6E" w:rsidRDefault="00796E6E">
            <w:pPr>
              <w:suppressAutoHyphens w:val="0"/>
            </w:pPr>
          </w:p>
        </w:tc>
        <w:tc>
          <w:tcPr>
            <w:tcW w:w="2164" w:type="dxa"/>
            <w:tcMar>
              <w:top w:w="55" w:type="dxa"/>
              <w:left w:w="55" w:type="dxa"/>
              <w:bottom w:w="55" w:type="dxa"/>
              <w:right w:w="55" w:type="dxa"/>
            </w:tcMar>
          </w:tcPr>
          <w:p w14:paraId="29DE743A" w14:textId="77777777" w:rsidR="000F0B93" w:rsidRDefault="00796E6E">
            <w:pPr>
              <w:pStyle w:val="TableContents"/>
              <w:rPr>
                <w:lang w:val="en-US"/>
              </w:rPr>
            </w:pPr>
            <w:r>
              <w:rPr>
                <w:lang w:val="en-US"/>
              </w:rPr>
              <w:t>N days 90-10% FFD</w:t>
            </w:r>
          </w:p>
        </w:tc>
        <w:tc>
          <w:tcPr>
            <w:tcW w:w="751" w:type="dxa"/>
            <w:tcMar>
              <w:top w:w="55" w:type="dxa"/>
              <w:left w:w="55" w:type="dxa"/>
              <w:bottom w:w="55" w:type="dxa"/>
              <w:right w:w="55" w:type="dxa"/>
            </w:tcMar>
          </w:tcPr>
          <w:p w14:paraId="561D96DB" w14:textId="77777777" w:rsidR="000F0B93" w:rsidRDefault="00796E6E">
            <w:pPr>
              <w:pStyle w:val="TableContents"/>
              <w:snapToGrid w:val="0"/>
              <w:jc w:val="right"/>
              <w:rPr>
                <w:lang w:val="en-US"/>
              </w:rPr>
            </w:pPr>
            <w:r>
              <w:rPr>
                <w:lang w:val="en-US"/>
              </w:rPr>
              <w:t>0.384</w:t>
            </w:r>
          </w:p>
        </w:tc>
        <w:tc>
          <w:tcPr>
            <w:tcW w:w="491" w:type="dxa"/>
            <w:tcMar>
              <w:top w:w="55" w:type="dxa"/>
              <w:left w:w="55" w:type="dxa"/>
              <w:bottom w:w="55" w:type="dxa"/>
              <w:right w:w="55" w:type="dxa"/>
            </w:tcMar>
          </w:tcPr>
          <w:p w14:paraId="48313BD4" w14:textId="77777777" w:rsidR="000F0B93" w:rsidRDefault="00796E6E">
            <w:pPr>
              <w:pStyle w:val="TableContents"/>
              <w:snapToGrid w:val="0"/>
              <w:rPr>
                <w:lang w:val="en-US"/>
              </w:rPr>
            </w:pPr>
            <w:r>
              <w:rPr>
                <w:lang w:val="en-US"/>
              </w:rPr>
              <w:t>***</w:t>
            </w:r>
          </w:p>
        </w:tc>
        <w:tc>
          <w:tcPr>
            <w:tcW w:w="1038" w:type="dxa"/>
            <w:tcMar>
              <w:top w:w="55" w:type="dxa"/>
              <w:left w:w="55" w:type="dxa"/>
              <w:bottom w:w="55" w:type="dxa"/>
              <w:right w:w="55" w:type="dxa"/>
            </w:tcMar>
          </w:tcPr>
          <w:p w14:paraId="23D11FEA" w14:textId="77777777" w:rsidR="000F0B93" w:rsidRDefault="00796E6E">
            <w:pPr>
              <w:pStyle w:val="TableContents"/>
              <w:snapToGrid w:val="0"/>
              <w:jc w:val="center"/>
              <w:rPr>
                <w:lang w:val="en-US"/>
              </w:rPr>
            </w:pPr>
            <w:r>
              <w:rPr>
                <w:lang w:val="en-US"/>
              </w:rPr>
              <w:t>0.057</w:t>
            </w:r>
          </w:p>
        </w:tc>
        <w:tc>
          <w:tcPr>
            <w:tcW w:w="1222" w:type="dxa"/>
            <w:gridSpan w:val="2"/>
            <w:tcMar>
              <w:top w:w="55" w:type="dxa"/>
              <w:left w:w="55" w:type="dxa"/>
              <w:bottom w:w="55" w:type="dxa"/>
              <w:right w:w="55" w:type="dxa"/>
            </w:tcMar>
          </w:tcPr>
          <w:p w14:paraId="28C21D11" w14:textId="77777777" w:rsidR="000F0B93" w:rsidRDefault="00796E6E">
            <w:pPr>
              <w:pStyle w:val="TableContents"/>
              <w:snapToGrid w:val="0"/>
              <w:jc w:val="center"/>
              <w:rPr>
                <w:lang w:val="en-US"/>
              </w:rPr>
            </w:pPr>
            <w:r>
              <w:rPr>
                <w:lang w:val="en-US"/>
              </w:rPr>
              <w:t>6.73</w:t>
            </w:r>
          </w:p>
        </w:tc>
      </w:tr>
      <w:tr w:rsidR="000F0B93" w14:paraId="4D009F2F" w14:textId="77777777">
        <w:tc>
          <w:tcPr>
            <w:tcW w:w="2864" w:type="dxa"/>
            <w:vMerge/>
            <w:tcBorders>
              <w:top w:val="single" w:sz="2" w:space="0" w:color="000000"/>
              <w:bottom w:val="single" w:sz="2" w:space="0" w:color="000000"/>
            </w:tcBorders>
            <w:tcMar>
              <w:top w:w="55" w:type="dxa"/>
              <w:left w:w="55" w:type="dxa"/>
              <w:bottom w:w="55" w:type="dxa"/>
              <w:right w:w="55" w:type="dxa"/>
            </w:tcMar>
            <w:vAlign w:val="center"/>
          </w:tcPr>
          <w:p w14:paraId="266E19BF" w14:textId="77777777" w:rsidR="00796E6E" w:rsidRDefault="00796E6E">
            <w:pPr>
              <w:suppressAutoHyphens w:val="0"/>
            </w:pPr>
          </w:p>
        </w:tc>
        <w:tc>
          <w:tcPr>
            <w:tcW w:w="2164" w:type="dxa"/>
            <w:tcBorders>
              <w:bottom w:val="single" w:sz="2" w:space="0" w:color="000000"/>
            </w:tcBorders>
            <w:tcMar>
              <w:top w:w="55" w:type="dxa"/>
              <w:left w:w="55" w:type="dxa"/>
              <w:bottom w:w="55" w:type="dxa"/>
              <w:right w:w="55" w:type="dxa"/>
            </w:tcMar>
          </w:tcPr>
          <w:p w14:paraId="68DE7B6B" w14:textId="77777777" w:rsidR="000F0B93" w:rsidRDefault="00796E6E">
            <w:pPr>
              <w:pStyle w:val="TableContents"/>
              <w:rPr>
                <w:lang w:val="en-US"/>
              </w:rPr>
            </w:pPr>
            <w:r>
              <w:rPr>
                <w:lang w:val="en-US"/>
              </w:rPr>
              <w:t>Number of flowers</w:t>
            </w:r>
          </w:p>
        </w:tc>
        <w:tc>
          <w:tcPr>
            <w:tcW w:w="751" w:type="dxa"/>
            <w:tcBorders>
              <w:bottom w:val="single" w:sz="2" w:space="0" w:color="000000"/>
            </w:tcBorders>
            <w:tcMar>
              <w:top w:w="55" w:type="dxa"/>
              <w:left w:w="55" w:type="dxa"/>
              <w:bottom w:w="55" w:type="dxa"/>
              <w:right w:w="55" w:type="dxa"/>
            </w:tcMar>
          </w:tcPr>
          <w:p w14:paraId="3A319934" w14:textId="77777777" w:rsidR="000F0B93" w:rsidRDefault="00796E6E">
            <w:pPr>
              <w:pStyle w:val="TableContents"/>
              <w:snapToGrid w:val="0"/>
              <w:jc w:val="right"/>
              <w:rPr>
                <w:lang w:val="en-US"/>
              </w:rPr>
            </w:pPr>
            <w:r>
              <w:rPr>
                <w:lang w:val="en-US"/>
              </w:rPr>
              <w:t>0.201</w:t>
            </w:r>
          </w:p>
        </w:tc>
        <w:tc>
          <w:tcPr>
            <w:tcW w:w="491" w:type="dxa"/>
            <w:tcBorders>
              <w:bottom w:val="single" w:sz="2" w:space="0" w:color="000000"/>
            </w:tcBorders>
            <w:tcMar>
              <w:top w:w="55" w:type="dxa"/>
              <w:left w:w="55" w:type="dxa"/>
              <w:bottom w:w="55" w:type="dxa"/>
              <w:right w:w="55" w:type="dxa"/>
            </w:tcMar>
          </w:tcPr>
          <w:p w14:paraId="1BCF37DC" w14:textId="77777777" w:rsidR="000F0B93" w:rsidRDefault="00796E6E">
            <w:pPr>
              <w:pStyle w:val="TableContents"/>
              <w:snapToGrid w:val="0"/>
              <w:rPr>
                <w:lang w:val="en-US"/>
              </w:rPr>
            </w:pPr>
            <w:r>
              <w:rPr>
                <w:lang w:val="en-US"/>
              </w:rPr>
              <w:t>***</w:t>
            </w:r>
          </w:p>
        </w:tc>
        <w:tc>
          <w:tcPr>
            <w:tcW w:w="1038" w:type="dxa"/>
            <w:tcBorders>
              <w:bottom w:val="single" w:sz="2" w:space="0" w:color="000000"/>
            </w:tcBorders>
            <w:tcMar>
              <w:top w:w="55" w:type="dxa"/>
              <w:left w:w="55" w:type="dxa"/>
              <w:bottom w:w="55" w:type="dxa"/>
              <w:right w:w="55" w:type="dxa"/>
            </w:tcMar>
          </w:tcPr>
          <w:p w14:paraId="779EAFD6" w14:textId="77777777" w:rsidR="000F0B93" w:rsidRDefault="00796E6E">
            <w:pPr>
              <w:pStyle w:val="TableContents"/>
              <w:snapToGrid w:val="0"/>
              <w:jc w:val="center"/>
              <w:rPr>
                <w:lang w:val="en-US"/>
              </w:rPr>
            </w:pPr>
            <w:r>
              <w:rPr>
                <w:lang w:val="en-US"/>
              </w:rPr>
              <w:t>0.010</w:t>
            </w:r>
          </w:p>
        </w:tc>
        <w:tc>
          <w:tcPr>
            <w:tcW w:w="1222" w:type="dxa"/>
            <w:gridSpan w:val="2"/>
            <w:tcBorders>
              <w:bottom w:val="single" w:sz="2" w:space="0" w:color="000000"/>
            </w:tcBorders>
            <w:tcMar>
              <w:top w:w="55" w:type="dxa"/>
              <w:left w:w="55" w:type="dxa"/>
              <w:bottom w:w="55" w:type="dxa"/>
              <w:right w:w="55" w:type="dxa"/>
            </w:tcMar>
          </w:tcPr>
          <w:p w14:paraId="1DCC986F" w14:textId="77777777" w:rsidR="000F0B93" w:rsidRDefault="00796E6E">
            <w:pPr>
              <w:pStyle w:val="TableContents"/>
              <w:snapToGrid w:val="0"/>
              <w:jc w:val="center"/>
              <w:rPr>
                <w:lang w:val="en-US"/>
              </w:rPr>
            </w:pPr>
            <w:r>
              <w:rPr>
                <w:lang w:val="en-US"/>
              </w:rPr>
              <w:t>19.98</w:t>
            </w:r>
          </w:p>
        </w:tc>
      </w:tr>
    </w:tbl>
    <w:p w14:paraId="2BE7A524" w14:textId="77777777" w:rsidR="000F0B93" w:rsidRDefault="00796E6E">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70B73276" w14:textId="77777777" w:rsidR="000F0B93" w:rsidRDefault="000F0B93">
      <w:pPr>
        <w:pStyle w:val="PreformattedText"/>
        <w:spacing w:line="480" w:lineRule="auto"/>
        <w:rPr>
          <w:rFonts w:ascii="Lucida Console" w:hAnsi="Lucida Console"/>
          <w:color w:val="000000"/>
        </w:rPr>
      </w:pPr>
    </w:p>
    <w:p w14:paraId="3F17D7A5" w14:textId="77777777" w:rsidR="000F0B93" w:rsidRDefault="000F0B93">
      <w:pPr>
        <w:pStyle w:val="PreformattedText"/>
        <w:spacing w:line="480" w:lineRule="auto"/>
        <w:rPr>
          <w:rFonts w:ascii="Times New Roman" w:eastAsia="Segoe UI" w:hAnsi="Times New Roman" w:cs="Times New Roman"/>
          <w:color w:val="000000"/>
          <w:szCs w:val="24"/>
          <w:lang w:val="en-US"/>
        </w:rPr>
      </w:pPr>
    </w:p>
    <w:p w14:paraId="10B8BBAC" w14:textId="77777777" w:rsidR="000F0B93" w:rsidRDefault="00796E6E">
      <w:pPr>
        <w:pStyle w:val="PreformattedText"/>
        <w:pageBreakBefore/>
        <w:spacing w:line="480" w:lineRule="auto"/>
      </w:pPr>
      <w:r>
        <w:rPr>
          <w:rFonts w:ascii="Times New Roman" w:hAnsi="Times New Roman" w:cs="Times New Roman"/>
          <w:sz w:val="24"/>
          <w:szCs w:val="24"/>
          <w:lang w:val="en-US"/>
        </w:rPr>
        <w:lastRenderedPageBreak/>
        <w:t xml:space="preserve">Table 3: Phenotypic selection models testing for among-year differences in (A) indirect and (B) direct  phenotypic selection 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 first flowering date : year in order to assess among-year differences in (A) selection differentials and (B) selection gradients for first flowering date. In (B), number of flowers is included as a condition trait. Fitness was estimated by the number of intact seeds. Traits were standardized and fitness relativized within years before analyses. Plant individual was included as a random effect.</w:t>
      </w:r>
    </w:p>
    <w:tbl>
      <w:tblPr>
        <w:tblW w:w="5600" w:type="dxa"/>
        <w:tblLayout w:type="fixed"/>
        <w:tblCellMar>
          <w:left w:w="10" w:type="dxa"/>
          <w:right w:w="10" w:type="dxa"/>
        </w:tblCellMar>
        <w:tblLook w:val="0000" w:firstRow="0" w:lastRow="0" w:firstColumn="0" w:lastColumn="0" w:noHBand="0" w:noVBand="0"/>
      </w:tblPr>
      <w:tblGrid>
        <w:gridCol w:w="2924"/>
        <w:gridCol w:w="791"/>
        <w:gridCol w:w="491"/>
        <w:gridCol w:w="1394"/>
      </w:tblGrid>
      <w:tr w:rsidR="000F0B93" w14:paraId="067E2B73" w14:textId="77777777">
        <w:tc>
          <w:tcPr>
            <w:tcW w:w="2924" w:type="dxa"/>
            <w:tcBorders>
              <w:top w:val="single" w:sz="2" w:space="0" w:color="000000"/>
            </w:tcBorders>
            <w:tcMar>
              <w:top w:w="55" w:type="dxa"/>
              <w:left w:w="55" w:type="dxa"/>
              <w:bottom w:w="55" w:type="dxa"/>
              <w:right w:w="55" w:type="dxa"/>
            </w:tcMar>
          </w:tcPr>
          <w:p w14:paraId="1A046A16" w14:textId="77777777" w:rsidR="000F0B93" w:rsidRDefault="000F0B93">
            <w:pPr>
              <w:pStyle w:val="TableContents"/>
              <w:snapToGrid w:val="0"/>
              <w:rPr>
                <w:lang w:val="en-US"/>
              </w:rPr>
            </w:pPr>
          </w:p>
        </w:tc>
        <w:tc>
          <w:tcPr>
            <w:tcW w:w="1282" w:type="dxa"/>
            <w:gridSpan w:val="2"/>
            <w:tcBorders>
              <w:top w:val="single" w:sz="2" w:space="0" w:color="000000"/>
            </w:tcBorders>
            <w:tcMar>
              <w:top w:w="55" w:type="dxa"/>
              <w:left w:w="55" w:type="dxa"/>
              <w:bottom w:w="55" w:type="dxa"/>
              <w:right w:w="55" w:type="dxa"/>
            </w:tcMar>
            <w:vAlign w:val="center"/>
          </w:tcPr>
          <w:p w14:paraId="3666951A" w14:textId="77777777" w:rsidR="000F0B93" w:rsidRDefault="00796E6E">
            <w:pPr>
              <w:pStyle w:val="TableContents"/>
              <w:jc w:val="center"/>
            </w:pPr>
            <w:r>
              <w:rPr>
                <w:rFonts w:ascii="Symbol" w:hAnsi="Symbol"/>
                <w:lang w:val="en-US"/>
              </w:rPr>
              <w:t></w:t>
            </w:r>
            <w:r>
              <w:rPr>
                <w:vertAlign w:val="superscript"/>
                <w:lang w:val="en-US"/>
              </w:rPr>
              <w:t>2</w:t>
            </w:r>
          </w:p>
        </w:tc>
        <w:tc>
          <w:tcPr>
            <w:tcW w:w="1394" w:type="dxa"/>
            <w:tcBorders>
              <w:top w:val="single" w:sz="2" w:space="0" w:color="000000"/>
            </w:tcBorders>
            <w:tcMar>
              <w:top w:w="55" w:type="dxa"/>
              <w:left w:w="55" w:type="dxa"/>
              <w:bottom w:w="55" w:type="dxa"/>
              <w:right w:w="55" w:type="dxa"/>
            </w:tcMar>
            <w:vAlign w:val="center"/>
          </w:tcPr>
          <w:p w14:paraId="1872C863" w14:textId="77777777" w:rsidR="000F0B93" w:rsidRDefault="00796E6E">
            <w:pPr>
              <w:pStyle w:val="TableContents"/>
              <w:jc w:val="center"/>
              <w:rPr>
                <w:lang w:val="en-US"/>
              </w:rPr>
            </w:pPr>
            <w:r>
              <w:rPr>
                <w:lang w:val="en-US"/>
              </w:rPr>
              <w:t>Degrees of freedom</w:t>
            </w:r>
          </w:p>
        </w:tc>
      </w:tr>
      <w:tr w:rsidR="000F0B93" w14:paraId="3857CE1A" w14:textId="77777777">
        <w:tc>
          <w:tcPr>
            <w:tcW w:w="2924" w:type="dxa"/>
            <w:tcBorders>
              <w:top w:val="single" w:sz="2" w:space="0" w:color="000000"/>
            </w:tcBorders>
            <w:tcMar>
              <w:top w:w="55" w:type="dxa"/>
              <w:left w:w="55" w:type="dxa"/>
              <w:bottom w:w="55" w:type="dxa"/>
              <w:right w:w="55" w:type="dxa"/>
            </w:tcMar>
          </w:tcPr>
          <w:p w14:paraId="31559812" w14:textId="77777777" w:rsidR="000F0B93" w:rsidRDefault="00796E6E">
            <w:pPr>
              <w:pStyle w:val="TableContents"/>
              <w:rPr>
                <w:lang w:val="en-US"/>
              </w:rPr>
            </w:pPr>
            <w:r>
              <w:rPr>
                <w:lang w:val="en-US"/>
              </w:rPr>
              <w:t>A) Indirect selection</w:t>
            </w:r>
          </w:p>
        </w:tc>
        <w:tc>
          <w:tcPr>
            <w:tcW w:w="791" w:type="dxa"/>
            <w:vMerge w:val="restart"/>
            <w:tcBorders>
              <w:top w:val="single" w:sz="2" w:space="0" w:color="000000"/>
            </w:tcBorders>
            <w:tcMar>
              <w:top w:w="55" w:type="dxa"/>
              <w:left w:w="55" w:type="dxa"/>
              <w:bottom w:w="55" w:type="dxa"/>
              <w:right w:w="55" w:type="dxa"/>
            </w:tcMar>
            <w:vAlign w:val="bottom"/>
          </w:tcPr>
          <w:p w14:paraId="3BB7B458" w14:textId="77777777" w:rsidR="000F0B93" w:rsidRDefault="00796E6E">
            <w:pPr>
              <w:pStyle w:val="TableContents"/>
              <w:jc w:val="center"/>
              <w:rPr>
                <w:lang w:val="en-US"/>
              </w:rPr>
            </w:pPr>
            <w:r>
              <w:rPr>
                <w:lang w:val="en-US"/>
              </w:rPr>
              <w:t>110.18</w:t>
            </w:r>
          </w:p>
        </w:tc>
        <w:tc>
          <w:tcPr>
            <w:tcW w:w="491" w:type="dxa"/>
            <w:vMerge w:val="restart"/>
            <w:tcBorders>
              <w:top w:val="single" w:sz="2" w:space="0" w:color="000000"/>
            </w:tcBorders>
            <w:tcMar>
              <w:top w:w="55" w:type="dxa"/>
              <w:left w:w="55" w:type="dxa"/>
              <w:bottom w:w="55" w:type="dxa"/>
              <w:right w:w="55" w:type="dxa"/>
            </w:tcMar>
            <w:vAlign w:val="bottom"/>
          </w:tcPr>
          <w:p w14:paraId="118E6A97" w14:textId="77777777" w:rsidR="000F0B93" w:rsidRDefault="00796E6E">
            <w:pPr>
              <w:pStyle w:val="TableContents"/>
              <w:rPr>
                <w:lang w:val="en-US"/>
              </w:rPr>
            </w:pPr>
            <w:r>
              <w:rPr>
                <w:lang w:val="en-US"/>
              </w:rPr>
              <w:t>***</w:t>
            </w:r>
          </w:p>
        </w:tc>
        <w:tc>
          <w:tcPr>
            <w:tcW w:w="1394" w:type="dxa"/>
            <w:vMerge w:val="restart"/>
            <w:tcBorders>
              <w:top w:val="single" w:sz="2" w:space="0" w:color="000000"/>
            </w:tcBorders>
            <w:tcMar>
              <w:top w:w="55" w:type="dxa"/>
              <w:left w:w="55" w:type="dxa"/>
              <w:bottom w:w="55" w:type="dxa"/>
              <w:right w:w="55" w:type="dxa"/>
            </w:tcMar>
            <w:vAlign w:val="bottom"/>
          </w:tcPr>
          <w:p w14:paraId="1F9BD56F" w14:textId="77777777" w:rsidR="000F0B93" w:rsidRDefault="00796E6E">
            <w:pPr>
              <w:pStyle w:val="TableContents"/>
              <w:jc w:val="center"/>
              <w:rPr>
                <w:lang w:val="en-US"/>
              </w:rPr>
            </w:pPr>
            <w:r>
              <w:rPr>
                <w:lang w:val="en-US"/>
              </w:rPr>
              <w:t>1</w:t>
            </w:r>
          </w:p>
        </w:tc>
      </w:tr>
      <w:tr w:rsidR="000F0B93" w14:paraId="316004B2" w14:textId="77777777">
        <w:tc>
          <w:tcPr>
            <w:tcW w:w="2924" w:type="dxa"/>
            <w:tcMar>
              <w:top w:w="55" w:type="dxa"/>
              <w:left w:w="55" w:type="dxa"/>
              <w:bottom w:w="55" w:type="dxa"/>
              <w:right w:w="55" w:type="dxa"/>
            </w:tcMar>
          </w:tcPr>
          <w:p w14:paraId="1B8A9FED" w14:textId="77777777" w:rsidR="000F0B93" w:rsidRDefault="00796E6E">
            <w:pPr>
              <w:pStyle w:val="TableContents"/>
              <w:rPr>
                <w:lang w:val="en-US"/>
              </w:rPr>
            </w:pPr>
            <w:r>
              <w:rPr>
                <w:lang w:val="en-US"/>
              </w:rPr>
              <w:t xml:space="preserve">     First flowering date</w:t>
            </w:r>
          </w:p>
        </w:tc>
        <w:tc>
          <w:tcPr>
            <w:tcW w:w="791" w:type="dxa"/>
            <w:vMerge/>
            <w:tcBorders>
              <w:top w:val="single" w:sz="2" w:space="0" w:color="000000"/>
            </w:tcBorders>
            <w:tcMar>
              <w:top w:w="55" w:type="dxa"/>
              <w:left w:w="55" w:type="dxa"/>
              <w:bottom w:w="55" w:type="dxa"/>
              <w:right w:w="55" w:type="dxa"/>
            </w:tcMar>
            <w:vAlign w:val="bottom"/>
          </w:tcPr>
          <w:p w14:paraId="302610D4" w14:textId="77777777" w:rsidR="00796E6E" w:rsidRDefault="00796E6E">
            <w:pPr>
              <w:suppressAutoHyphens w:val="0"/>
            </w:pPr>
          </w:p>
        </w:tc>
        <w:tc>
          <w:tcPr>
            <w:tcW w:w="491" w:type="dxa"/>
            <w:vMerge/>
            <w:tcBorders>
              <w:top w:val="single" w:sz="2" w:space="0" w:color="000000"/>
            </w:tcBorders>
            <w:tcMar>
              <w:top w:w="55" w:type="dxa"/>
              <w:left w:w="55" w:type="dxa"/>
              <w:bottom w:w="55" w:type="dxa"/>
              <w:right w:w="55" w:type="dxa"/>
            </w:tcMar>
            <w:vAlign w:val="bottom"/>
          </w:tcPr>
          <w:p w14:paraId="3F6064AA" w14:textId="77777777" w:rsidR="00796E6E" w:rsidRDefault="00796E6E">
            <w:pPr>
              <w:suppressAutoHyphens w:val="0"/>
            </w:pPr>
          </w:p>
        </w:tc>
        <w:tc>
          <w:tcPr>
            <w:tcW w:w="1394" w:type="dxa"/>
            <w:vMerge/>
            <w:tcBorders>
              <w:top w:val="single" w:sz="2" w:space="0" w:color="000000"/>
            </w:tcBorders>
            <w:tcMar>
              <w:top w:w="55" w:type="dxa"/>
              <w:left w:w="55" w:type="dxa"/>
              <w:bottom w:w="55" w:type="dxa"/>
              <w:right w:w="55" w:type="dxa"/>
            </w:tcMar>
            <w:vAlign w:val="bottom"/>
          </w:tcPr>
          <w:p w14:paraId="7002AAD1" w14:textId="77777777" w:rsidR="00796E6E" w:rsidRDefault="00796E6E">
            <w:pPr>
              <w:suppressAutoHyphens w:val="0"/>
            </w:pPr>
          </w:p>
        </w:tc>
      </w:tr>
      <w:tr w:rsidR="000F0B93" w14:paraId="75DEB411" w14:textId="77777777">
        <w:tc>
          <w:tcPr>
            <w:tcW w:w="2924" w:type="dxa"/>
            <w:tcBorders>
              <w:bottom w:val="single" w:sz="2" w:space="0" w:color="000000"/>
            </w:tcBorders>
            <w:tcMar>
              <w:top w:w="55" w:type="dxa"/>
              <w:left w:w="55" w:type="dxa"/>
              <w:bottom w:w="55" w:type="dxa"/>
              <w:right w:w="55" w:type="dxa"/>
            </w:tcMar>
          </w:tcPr>
          <w:p w14:paraId="4BA0E260" w14:textId="77777777" w:rsidR="000F0B93" w:rsidRDefault="00796E6E">
            <w:pPr>
              <w:pStyle w:val="TableContents"/>
              <w:rPr>
                <w:lang w:val="en-US"/>
              </w:rPr>
            </w:pPr>
            <w:r>
              <w:rPr>
                <w:lang w:val="en-US"/>
              </w:rPr>
              <w:t xml:space="preserve">     First flowering date : year</w:t>
            </w:r>
          </w:p>
        </w:tc>
        <w:tc>
          <w:tcPr>
            <w:tcW w:w="791" w:type="dxa"/>
            <w:tcBorders>
              <w:bottom w:val="single" w:sz="2" w:space="0" w:color="000000"/>
            </w:tcBorders>
            <w:tcMar>
              <w:top w:w="55" w:type="dxa"/>
              <w:left w:w="55" w:type="dxa"/>
              <w:bottom w:w="55" w:type="dxa"/>
              <w:right w:w="55" w:type="dxa"/>
            </w:tcMar>
          </w:tcPr>
          <w:p w14:paraId="7619622D" w14:textId="77777777" w:rsidR="000F0B93" w:rsidRDefault="00796E6E">
            <w:pPr>
              <w:pStyle w:val="TableContents"/>
              <w:jc w:val="center"/>
              <w:rPr>
                <w:lang w:val="en-US"/>
              </w:rPr>
            </w:pPr>
            <w:r>
              <w:rPr>
                <w:lang w:val="en-US"/>
              </w:rPr>
              <w:t>36.46</w:t>
            </w:r>
          </w:p>
        </w:tc>
        <w:tc>
          <w:tcPr>
            <w:tcW w:w="491" w:type="dxa"/>
            <w:tcBorders>
              <w:bottom w:val="single" w:sz="2" w:space="0" w:color="000000"/>
            </w:tcBorders>
            <w:tcMar>
              <w:top w:w="55" w:type="dxa"/>
              <w:left w:w="55" w:type="dxa"/>
              <w:bottom w:w="55" w:type="dxa"/>
              <w:right w:w="55" w:type="dxa"/>
            </w:tcMar>
          </w:tcPr>
          <w:p w14:paraId="46D8485E" w14:textId="77777777" w:rsidR="000F0B93" w:rsidRDefault="00796E6E">
            <w:pPr>
              <w:pStyle w:val="TableContents"/>
              <w:rPr>
                <w:lang w:val="en-US"/>
              </w:rPr>
            </w:pPr>
            <w:r>
              <w:rPr>
                <w:lang w:val="en-US"/>
              </w:rPr>
              <w:t>*</w:t>
            </w:r>
          </w:p>
        </w:tc>
        <w:tc>
          <w:tcPr>
            <w:tcW w:w="1394" w:type="dxa"/>
            <w:tcBorders>
              <w:bottom w:val="single" w:sz="2" w:space="0" w:color="000000"/>
            </w:tcBorders>
            <w:tcMar>
              <w:top w:w="55" w:type="dxa"/>
              <w:left w:w="55" w:type="dxa"/>
              <w:bottom w:w="55" w:type="dxa"/>
              <w:right w:w="55" w:type="dxa"/>
            </w:tcMar>
          </w:tcPr>
          <w:p w14:paraId="725D06E7" w14:textId="77777777" w:rsidR="000F0B93" w:rsidRDefault="00796E6E">
            <w:pPr>
              <w:pStyle w:val="TableContents"/>
              <w:jc w:val="center"/>
              <w:rPr>
                <w:lang w:val="en-US"/>
              </w:rPr>
            </w:pPr>
            <w:r>
              <w:rPr>
                <w:lang w:val="en-US"/>
              </w:rPr>
              <w:t>21</w:t>
            </w:r>
          </w:p>
        </w:tc>
      </w:tr>
      <w:tr w:rsidR="000F0B93" w14:paraId="6D351570" w14:textId="77777777">
        <w:tc>
          <w:tcPr>
            <w:tcW w:w="2924" w:type="dxa"/>
            <w:tcMar>
              <w:top w:w="55" w:type="dxa"/>
              <w:left w:w="55" w:type="dxa"/>
              <w:bottom w:w="55" w:type="dxa"/>
              <w:right w:w="55" w:type="dxa"/>
            </w:tcMar>
          </w:tcPr>
          <w:p w14:paraId="7BAEDC98" w14:textId="77777777" w:rsidR="000F0B93" w:rsidRDefault="00796E6E">
            <w:pPr>
              <w:pStyle w:val="TableContents"/>
              <w:rPr>
                <w:lang w:val="en-US"/>
              </w:rPr>
            </w:pPr>
            <w:r>
              <w:rPr>
                <w:lang w:val="en-US"/>
              </w:rPr>
              <w:t>B) Direct selection</w:t>
            </w:r>
          </w:p>
        </w:tc>
        <w:tc>
          <w:tcPr>
            <w:tcW w:w="791" w:type="dxa"/>
            <w:vMerge w:val="restart"/>
            <w:tcMar>
              <w:top w:w="55" w:type="dxa"/>
              <w:left w:w="55" w:type="dxa"/>
              <w:bottom w:w="55" w:type="dxa"/>
              <w:right w:w="55" w:type="dxa"/>
            </w:tcMar>
            <w:vAlign w:val="bottom"/>
          </w:tcPr>
          <w:p w14:paraId="7E51AD20" w14:textId="77777777" w:rsidR="000F0B93" w:rsidRDefault="00796E6E">
            <w:pPr>
              <w:pStyle w:val="TableContents"/>
              <w:jc w:val="right"/>
              <w:rPr>
                <w:lang w:val="en-US"/>
              </w:rPr>
            </w:pPr>
            <w:r>
              <w:rPr>
                <w:lang w:val="en-US"/>
              </w:rPr>
              <w:t>33.89</w:t>
            </w:r>
          </w:p>
        </w:tc>
        <w:tc>
          <w:tcPr>
            <w:tcW w:w="491" w:type="dxa"/>
            <w:vMerge w:val="restart"/>
            <w:tcMar>
              <w:top w:w="55" w:type="dxa"/>
              <w:left w:w="55" w:type="dxa"/>
              <w:bottom w:w="55" w:type="dxa"/>
              <w:right w:w="55" w:type="dxa"/>
            </w:tcMar>
            <w:vAlign w:val="bottom"/>
          </w:tcPr>
          <w:p w14:paraId="1E6B92D9" w14:textId="77777777" w:rsidR="000F0B93" w:rsidRDefault="00796E6E">
            <w:pPr>
              <w:pStyle w:val="TableContents"/>
              <w:rPr>
                <w:lang w:val="en-US"/>
              </w:rPr>
            </w:pPr>
            <w:r>
              <w:rPr>
                <w:lang w:val="en-US"/>
              </w:rPr>
              <w:t>***</w:t>
            </w:r>
          </w:p>
        </w:tc>
        <w:tc>
          <w:tcPr>
            <w:tcW w:w="1394" w:type="dxa"/>
            <w:vMerge w:val="restart"/>
            <w:tcMar>
              <w:top w:w="55" w:type="dxa"/>
              <w:left w:w="55" w:type="dxa"/>
              <w:bottom w:w="55" w:type="dxa"/>
              <w:right w:w="55" w:type="dxa"/>
            </w:tcMar>
            <w:vAlign w:val="bottom"/>
          </w:tcPr>
          <w:p w14:paraId="1FED49CE" w14:textId="77777777" w:rsidR="000F0B93" w:rsidRDefault="00796E6E">
            <w:pPr>
              <w:pStyle w:val="TableContents"/>
              <w:jc w:val="center"/>
              <w:rPr>
                <w:lang w:val="en-US"/>
              </w:rPr>
            </w:pPr>
            <w:r>
              <w:rPr>
                <w:lang w:val="en-US"/>
              </w:rPr>
              <w:t>1</w:t>
            </w:r>
          </w:p>
        </w:tc>
      </w:tr>
      <w:tr w:rsidR="000F0B93" w14:paraId="0E51119D" w14:textId="77777777">
        <w:tc>
          <w:tcPr>
            <w:tcW w:w="2924" w:type="dxa"/>
            <w:tcMar>
              <w:top w:w="55" w:type="dxa"/>
              <w:left w:w="55" w:type="dxa"/>
              <w:bottom w:w="55" w:type="dxa"/>
              <w:right w:w="55" w:type="dxa"/>
            </w:tcMar>
          </w:tcPr>
          <w:p w14:paraId="28844CF8" w14:textId="77777777" w:rsidR="000F0B93" w:rsidRDefault="00796E6E">
            <w:pPr>
              <w:pStyle w:val="TableContents"/>
              <w:rPr>
                <w:lang w:val="en-US"/>
              </w:rPr>
            </w:pPr>
            <w:r>
              <w:rPr>
                <w:lang w:val="en-US"/>
              </w:rPr>
              <w:t xml:space="preserve">     First flowering date</w:t>
            </w:r>
          </w:p>
        </w:tc>
        <w:tc>
          <w:tcPr>
            <w:tcW w:w="791" w:type="dxa"/>
            <w:vMerge/>
            <w:tcMar>
              <w:top w:w="55" w:type="dxa"/>
              <w:left w:w="55" w:type="dxa"/>
              <w:bottom w:w="55" w:type="dxa"/>
              <w:right w:w="55" w:type="dxa"/>
            </w:tcMar>
            <w:vAlign w:val="bottom"/>
          </w:tcPr>
          <w:p w14:paraId="7689937E" w14:textId="77777777" w:rsidR="00796E6E" w:rsidRDefault="00796E6E">
            <w:pPr>
              <w:suppressAutoHyphens w:val="0"/>
            </w:pPr>
          </w:p>
        </w:tc>
        <w:tc>
          <w:tcPr>
            <w:tcW w:w="491" w:type="dxa"/>
            <w:vMerge/>
            <w:tcMar>
              <w:top w:w="55" w:type="dxa"/>
              <w:left w:w="55" w:type="dxa"/>
              <w:bottom w:w="55" w:type="dxa"/>
              <w:right w:w="55" w:type="dxa"/>
            </w:tcMar>
            <w:vAlign w:val="bottom"/>
          </w:tcPr>
          <w:p w14:paraId="16EC3AF8" w14:textId="77777777" w:rsidR="00796E6E" w:rsidRDefault="00796E6E">
            <w:pPr>
              <w:suppressAutoHyphens w:val="0"/>
            </w:pPr>
          </w:p>
        </w:tc>
        <w:tc>
          <w:tcPr>
            <w:tcW w:w="1394" w:type="dxa"/>
            <w:vMerge/>
            <w:tcMar>
              <w:top w:w="55" w:type="dxa"/>
              <w:left w:w="55" w:type="dxa"/>
              <w:bottom w:w="55" w:type="dxa"/>
              <w:right w:w="55" w:type="dxa"/>
            </w:tcMar>
            <w:vAlign w:val="bottom"/>
          </w:tcPr>
          <w:p w14:paraId="7F9EE8AC" w14:textId="77777777" w:rsidR="00796E6E" w:rsidRDefault="00796E6E">
            <w:pPr>
              <w:suppressAutoHyphens w:val="0"/>
            </w:pPr>
          </w:p>
        </w:tc>
      </w:tr>
      <w:tr w:rsidR="000F0B93" w14:paraId="65A5AE08" w14:textId="77777777">
        <w:tc>
          <w:tcPr>
            <w:tcW w:w="2924" w:type="dxa"/>
            <w:tcMar>
              <w:top w:w="55" w:type="dxa"/>
              <w:left w:w="55" w:type="dxa"/>
              <w:bottom w:w="55" w:type="dxa"/>
              <w:right w:w="55" w:type="dxa"/>
            </w:tcMar>
          </w:tcPr>
          <w:p w14:paraId="571D62B7" w14:textId="77777777" w:rsidR="000F0B93" w:rsidRDefault="00796E6E">
            <w:pPr>
              <w:pStyle w:val="TableContents"/>
              <w:rPr>
                <w:lang w:val="en-US"/>
              </w:rPr>
            </w:pPr>
            <w:r>
              <w:rPr>
                <w:lang w:val="en-US"/>
              </w:rPr>
              <w:t xml:space="preserve">     Number of flowers</w:t>
            </w:r>
          </w:p>
        </w:tc>
        <w:tc>
          <w:tcPr>
            <w:tcW w:w="791" w:type="dxa"/>
            <w:tcMar>
              <w:top w:w="55" w:type="dxa"/>
              <w:left w:w="55" w:type="dxa"/>
              <w:bottom w:w="55" w:type="dxa"/>
              <w:right w:w="55" w:type="dxa"/>
            </w:tcMar>
          </w:tcPr>
          <w:p w14:paraId="1D60E68A" w14:textId="77777777" w:rsidR="000F0B93" w:rsidRDefault="00796E6E">
            <w:pPr>
              <w:pStyle w:val="TableContents"/>
              <w:jc w:val="right"/>
              <w:rPr>
                <w:lang w:val="en-US"/>
              </w:rPr>
            </w:pPr>
            <w:r>
              <w:rPr>
                <w:lang w:val="en-US"/>
              </w:rPr>
              <w:t>64.79</w:t>
            </w:r>
          </w:p>
        </w:tc>
        <w:tc>
          <w:tcPr>
            <w:tcW w:w="491" w:type="dxa"/>
            <w:tcMar>
              <w:top w:w="55" w:type="dxa"/>
              <w:left w:w="55" w:type="dxa"/>
              <w:bottom w:w="55" w:type="dxa"/>
              <w:right w:w="55" w:type="dxa"/>
            </w:tcMar>
          </w:tcPr>
          <w:p w14:paraId="297910BB" w14:textId="77777777" w:rsidR="000F0B93" w:rsidRDefault="00796E6E">
            <w:pPr>
              <w:pStyle w:val="TableContents"/>
              <w:rPr>
                <w:lang w:val="en-US"/>
              </w:rPr>
            </w:pPr>
            <w:r>
              <w:rPr>
                <w:lang w:val="en-US"/>
              </w:rPr>
              <w:t>***</w:t>
            </w:r>
          </w:p>
        </w:tc>
        <w:tc>
          <w:tcPr>
            <w:tcW w:w="1394" w:type="dxa"/>
            <w:tcMar>
              <w:top w:w="55" w:type="dxa"/>
              <w:left w:w="55" w:type="dxa"/>
              <w:bottom w:w="55" w:type="dxa"/>
              <w:right w:w="55" w:type="dxa"/>
            </w:tcMar>
          </w:tcPr>
          <w:p w14:paraId="24838C2F" w14:textId="77777777" w:rsidR="000F0B93" w:rsidRDefault="00796E6E">
            <w:pPr>
              <w:pStyle w:val="TableContents"/>
              <w:jc w:val="center"/>
              <w:rPr>
                <w:lang w:val="en-US"/>
              </w:rPr>
            </w:pPr>
            <w:r>
              <w:rPr>
                <w:lang w:val="en-US"/>
              </w:rPr>
              <w:t>1</w:t>
            </w:r>
          </w:p>
        </w:tc>
      </w:tr>
      <w:tr w:rsidR="000F0B93" w14:paraId="75DD8936" w14:textId="77777777">
        <w:tc>
          <w:tcPr>
            <w:tcW w:w="2924" w:type="dxa"/>
            <w:tcBorders>
              <w:bottom w:val="single" w:sz="2" w:space="0" w:color="000000"/>
            </w:tcBorders>
            <w:tcMar>
              <w:top w:w="55" w:type="dxa"/>
              <w:left w:w="55" w:type="dxa"/>
              <w:bottom w:w="55" w:type="dxa"/>
              <w:right w:w="55" w:type="dxa"/>
            </w:tcMar>
          </w:tcPr>
          <w:p w14:paraId="20124346" w14:textId="77777777" w:rsidR="000F0B93" w:rsidRDefault="00796E6E">
            <w:pPr>
              <w:pStyle w:val="TableContents"/>
              <w:rPr>
                <w:lang w:val="en-US"/>
              </w:rPr>
            </w:pPr>
            <w:r>
              <w:rPr>
                <w:lang w:val="en-US"/>
              </w:rPr>
              <w:t xml:space="preserve">     First flowering date : year</w:t>
            </w:r>
          </w:p>
        </w:tc>
        <w:tc>
          <w:tcPr>
            <w:tcW w:w="791" w:type="dxa"/>
            <w:tcBorders>
              <w:bottom w:val="single" w:sz="2" w:space="0" w:color="000000"/>
            </w:tcBorders>
            <w:tcMar>
              <w:top w:w="55" w:type="dxa"/>
              <w:left w:w="55" w:type="dxa"/>
              <w:bottom w:w="55" w:type="dxa"/>
              <w:right w:w="55" w:type="dxa"/>
            </w:tcMar>
          </w:tcPr>
          <w:p w14:paraId="77AB8A26" w14:textId="77777777" w:rsidR="000F0B93" w:rsidRDefault="00796E6E">
            <w:pPr>
              <w:pStyle w:val="TableContents"/>
              <w:jc w:val="right"/>
              <w:rPr>
                <w:lang w:val="en-US"/>
              </w:rPr>
            </w:pPr>
            <w:r>
              <w:rPr>
                <w:lang w:val="en-US"/>
              </w:rPr>
              <w:t>37.87</w:t>
            </w:r>
          </w:p>
        </w:tc>
        <w:tc>
          <w:tcPr>
            <w:tcW w:w="491" w:type="dxa"/>
            <w:tcBorders>
              <w:bottom w:val="single" w:sz="2" w:space="0" w:color="000000"/>
            </w:tcBorders>
            <w:tcMar>
              <w:top w:w="55" w:type="dxa"/>
              <w:left w:w="55" w:type="dxa"/>
              <w:bottom w:w="55" w:type="dxa"/>
              <w:right w:w="55" w:type="dxa"/>
            </w:tcMar>
          </w:tcPr>
          <w:p w14:paraId="0ADFDD14" w14:textId="77777777" w:rsidR="000F0B93" w:rsidRDefault="00796E6E">
            <w:pPr>
              <w:pStyle w:val="TableContents"/>
              <w:rPr>
                <w:lang w:val="en-US"/>
              </w:rPr>
            </w:pPr>
            <w:r>
              <w:rPr>
                <w:lang w:val="en-US"/>
              </w:rPr>
              <w:t>*</w:t>
            </w:r>
          </w:p>
        </w:tc>
        <w:tc>
          <w:tcPr>
            <w:tcW w:w="1394" w:type="dxa"/>
            <w:tcBorders>
              <w:bottom w:val="single" w:sz="2" w:space="0" w:color="000000"/>
            </w:tcBorders>
            <w:tcMar>
              <w:top w:w="55" w:type="dxa"/>
              <w:left w:w="55" w:type="dxa"/>
              <w:bottom w:w="55" w:type="dxa"/>
              <w:right w:w="55" w:type="dxa"/>
            </w:tcMar>
          </w:tcPr>
          <w:p w14:paraId="4930F2C0" w14:textId="77777777" w:rsidR="000F0B93" w:rsidRDefault="00796E6E">
            <w:pPr>
              <w:pStyle w:val="TableContents"/>
              <w:jc w:val="center"/>
              <w:rPr>
                <w:lang w:val="en-US"/>
              </w:rPr>
            </w:pPr>
            <w:r>
              <w:rPr>
                <w:lang w:val="en-US"/>
              </w:rPr>
              <w:t>21</w:t>
            </w:r>
          </w:p>
        </w:tc>
      </w:tr>
    </w:tbl>
    <w:p w14:paraId="4EE5D82C" w14:textId="77777777" w:rsidR="000F0B93" w:rsidRDefault="00796E6E">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62A2FE0D" w14:textId="77777777" w:rsidR="000F0B93" w:rsidRDefault="00796E6E">
      <w:pPr>
        <w:pStyle w:val="PreformattedText"/>
        <w:pageBreakBefore/>
        <w:spacing w:line="480" w:lineRule="auto"/>
      </w:pPr>
      <w:r>
        <w:rPr>
          <w:rFonts w:ascii="Times New Roman" w:hAnsi="Times New Roman" w:cs="Times New Roman"/>
          <w:sz w:val="24"/>
          <w:szCs w:val="24"/>
          <w:lang w:val="en-US"/>
        </w:rPr>
        <w:lastRenderedPageBreak/>
        <w:t xml:space="preserve">Table 4: Phenotypic selection models testing for effects of (A) climate, (B) position and (C) duration of the flowering season </w:t>
      </w:r>
      <w:r>
        <w:rPr>
          <w:rFonts w:ascii="Times New Roman" w:eastAsia="SimSun" w:hAnsi="Times New Roman" w:cs="Times New Roman"/>
          <w:sz w:val="24"/>
          <w:szCs w:val="24"/>
          <w:lang w:val="en-US"/>
        </w:rPr>
        <w:t xml:space="preserve">on selection </w:t>
      </w:r>
      <w:r>
        <w:rPr>
          <w:rFonts w:ascii="Times New Roman" w:hAnsi="Times New Roman" w:cs="Times New Roman"/>
          <w:sz w:val="24"/>
          <w:szCs w:val="24"/>
          <w:lang w:val="en-US"/>
        </w:rPr>
        <w:t xml:space="preserve">on flowering time </w:t>
      </w:r>
      <w:r>
        <w:rPr>
          <w:rFonts w:ascii="Times New Roman" w:eastAsia="Segoe UI" w:hAnsi="Times New Roman" w:cs="Times New Roman"/>
          <w:sz w:val="24"/>
          <w:szCs w:val="24"/>
          <w:lang w:val="en-US"/>
        </w:rPr>
        <w:t xml:space="preserve">in </w:t>
      </w:r>
      <w:r>
        <w:rPr>
          <w:rFonts w:ascii="Times New Roman" w:eastAsia="Segoe UI" w:hAnsi="Times New Roman" w:cs="Times New Roman"/>
          <w:i/>
          <w:iCs/>
          <w:sz w:val="24"/>
          <w:szCs w:val="24"/>
          <w:lang w:val="en-US"/>
        </w:rPr>
        <w:t>Lathyrus vernus</w:t>
      </w:r>
      <w:r>
        <w:rPr>
          <w:rFonts w:ascii="Times New Roman" w:eastAsia="Segoe UI" w:hAnsi="Times New Roman" w:cs="Times New Roman"/>
          <w:sz w:val="24"/>
          <w:szCs w:val="24"/>
          <w:lang w:val="en-US"/>
        </w:rPr>
        <w:t xml:space="preserve"> in 22 study years. Results are from linear mixed models including the interactions of first flowering date with (A) climatic variables </w:t>
      </w:r>
      <w:r>
        <w:rPr>
          <w:rFonts w:ascii="Times New Roman" w:hAnsi="Times New Roman" w:cs="Times New Roman"/>
          <w:sz w:val="24"/>
          <w:szCs w:val="24"/>
          <w:lang w:val="en-US"/>
        </w:rPr>
        <w:t xml:space="preserve">, (B) </w:t>
      </w:r>
      <w:r>
        <w:rPr>
          <w:rFonts w:ascii="Times New Roman" w:eastAsia="Adobe Garamond Pro" w:hAnsi="Times New Roman" w:cs="Times New Roman"/>
          <w:color w:val="000000"/>
          <w:sz w:val="24"/>
          <w:szCs w:val="24"/>
          <w:lang w:val="en-US"/>
        </w:rPr>
        <w:t>mean first flowering date (Mean FFD)</w:t>
      </w:r>
      <w:r>
        <w:rPr>
          <w:rFonts w:ascii="Times New Roman" w:hAnsi="Times New Roman" w:cs="Times New Roman"/>
          <w:sz w:val="24"/>
          <w:szCs w:val="24"/>
          <w:lang w:val="en-US"/>
        </w:rPr>
        <w:t>, and (C) duration of the flowering</w:t>
      </w:r>
      <w:r>
        <w:rPr>
          <w:rFonts w:ascii="Times New Roman" w:eastAsia="SimSun" w:hAnsi="Times New Roman" w:cs="Times New Roman"/>
          <w:sz w:val="24"/>
          <w:szCs w:val="24"/>
          <w:lang w:val="en-US"/>
        </w:rPr>
        <w:t xml:space="preserve"> season</w:t>
      </w:r>
      <w:r>
        <w:rPr>
          <w:rFonts w:ascii="Times New Roman" w:hAnsi="Times New Roman" w:cs="Times New Roman"/>
          <w:sz w:val="24"/>
          <w:szCs w:val="24"/>
          <w:lang w:val="en-US"/>
        </w:rPr>
        <w:t xml:space="preserve"> </w:t>
      </w:r>
      <w:r>
        <w:rPr>
          <w:rFonts w:ascii="Times New Roman" w:eastAsia="SimSun" w:hAnsi="Times New Roman" w:cs="Times New Roman"/>
          <w:sz w:val="24"/>
          <w:szCs w:val="24"/>
          <w:lang w:val="en-US"/>
        </w:rPr>
        <w:t>(N days 90-10% FFD). I</w:t>
      </w:r>
      <w:r>
        <w:rPr>
          <w:rFonts w:ascii="Times New Roman" w:eastAsia="Segoe UI" w:hAnsi="Times New Roman" w:cs="Times New Roman"/>
          <w:sz w:val="24"/>
          <w:szCs w:val="24"/>
          <w:lang w:val="en-US"/>
        </w:rPr>
        <w:t>nteractions of first flowering date with c</w:t>
      </w:r>
      <w:r>
        <w:rPr>
          <w:rFonts w:ascii="Times New Roman" w:eastAsia="SimSun" w:hAnsi="Times New Roman" w:cs="Times New Roman"/>
          <w:sz w:val="24"/>
          <w:szCs w:val="24"/>
          <w:lang w:val="en-US"/>
        </w:rPr>
        <w:t>limatic variables (</w:t>
      </w:r>
      <w:r>
        <w:rPr>
          <w:rFonts w:ascii="Times New Roman" w:eastAsia="Segoe UI" w:hAnsi="Times New Roman" w:cs="Times New Roman"/>
          <w:sz w:val="24"/>
          <w:szCs w:val="24"/>
          <w:lang w:val="en-US"/>
        </w:rPr>
        <w:t xml:space="preserve">precipitation in March </w:t>
      </w:r>
      <w:r>
        <w:rPr>
          <w:rFonts w:ascii="Times New Roman" w:eastAsia="SimSun" w:hAnsi="Times New Roman" w:cs="Times New Roman"/>
          <w:sz w:val="24"/>
          <w:szCs w:val="24"/>
          <w:lang w:val="en-US"/>
        </w:rPr>
        <w:t xml:space="preserve">and </w:t>
      </w:r>
      <w:r>
        <w:rPr>
          <w:rFonts w:ascii="Times New Roman" w:eastAsia="Segoe UI" w:hAnsi="Times New Roman" w:cs="Times New Roman"/>
          <w:sz w:val="24"/>
          <w:szCs w:val="24"/>
          <w:lang w:val="en-US"/>
        </w:rPr>
        <w:t>minimum</w:t>
      </w:r>
      <w:r>
        <w:rPr>
          <w:rFonts w:ascii="Times New Roman" w:eastAsia="SimSun" w:hAnsi="Times New Roman" w:cs="Times New Roman"/>
          <w:sz w:val="24"/>
          <w:szCs w:val="24"/>
          <w:lang w:val="en-US"/>
        </w:rPr>
        <w:t xml:space="preserve"> daily temperature in April) included in (A) were selected because they had a significant effect in the averaged model resulting from model selection (see Table S5). All models include number of flowers as a condition trait. </w:t>
      </w:r>
      <w:r>
        <w:rPr>
          <w:rFonts w:ascii="Times New Roman" w:eastAsia="Segoe UI" w:hAnsi="Times New Roman" w:cs="Times New Roman"/>
          <w:sz w:val="24"/>
          <w:szCs w:val="24"/>
          <w:lang w:val="en-US"/>
        </w:rPr>
        <w:t>Fitness was estimated by the number of intact seeds. Traits were standardized and fitness relativized within years before analyses. Plant individual was included as a random effect.</w:t>
      </w:r>
    </w:p>
    <w:tbl>
      <w:tblPr>
        <w:tblW w:w="9354" w:type="dxa"/>
        <w:tblLayout w:type="fixed"/>
        <w:tblCellMar>
          <w:left w:w="10" w:type="dxa"/>
          <w:right w:w="10" w:type="dxa"/>
        </w:tblCellMar>
        <w:tblLook w:val="0000" w:firstRow="0" w:lastRow="0" w:firstColumn="0" w:lastColumn="0" w:noHBand="0" w:noVBand="0"/>
      </w:tblPr>
      <w:tblGrid>
        <w:gridCol w:w="4504"/>
        <w:gridCol w:w="782"/>
        <w:gridCol w:w="491"/>
        <w:gridCol w:w="1191"/>
        <w:gridCol w:w="153"/>
        <w:gridCol w:w="671"/>
        <w:gridCol w:w="491"/>
        <w:gridCol w:w="1071"/>
      </w:tblGrid>
      <w:tr w:rsidR="000F0B93" w14:paraId="2E2FB1D4" w14:textId="77777777">
        <w:tc>
          <w:tcPr>
            <w:tcW w:w="4504" w:type="dxa"/>
            <w:vMerge w:val="restart"/>
            <w:tcBorders>
              <w:bottom w:val="single" w:sz="2" w:space="0" w:color="000000"/>
            </w:tcBorders>
            <w:tcMar>
              <w:top w:w="55" w:type="dxa"/>
              <w:left w:w="55" w:type="dxa"/>
              <w:bottom w:w="55" w:type="dxa"/>
              <w:right w:w="55" w:type="dxa"/>
            </w:tcMar>
            <w:vAlign w:val="bottom"/>
          </w:tcPr>
          <w:p w14:paraId="21F93269" w14:textId="77777777" w:rsidR="000F0B93" w:rsidRDefault="00796E6E">
            <w:pPr>
              <w:pStyle w:val="Standard"/>
              <w:snapToGrid w:val="0"/>
              <w:rPr>
                <w:lang w:val="en-US"/>
              </w:rPr>
            </w:pPr>
            <w:r>
              <w:rPr>
                <w:lang w:val="en-US"/>
              </w:rPr>
              <w:t>Predictor variable</w:t>
            </w:r>
          </w:p>
        </w:tc>
        <w:tc>
          <w:tcPr>
            <w:tcW w:w="2464" w:type="dxa"/>
            <w:gridSpan w:val="3"/>
            <w:tcBorders>
              <w:top w:val="single" w:sz="2" w:space="0" w:color="000000"/>
              <w:bottom w:val="single" w:sz="2" w:space="0" w:color="000000"/>
            </w:tcBorders>
            <w:tcMar>
              <w:top w:w="55" w:type="dxa"/>
              <w:left w:w="55" w:type="dxa"/>
              <w:bottom w:w="55" w:type="dxa"/>
              <w:right w:w="55" w:type="dxa"/>
            </w:tcMar>
            <w:vAlign w:val="center"/>
          </w:tcPr>
          <w:p w14:paraId="700F9905" w14:textId="77777777" w:rsidR="000F0B93" w:rsidRDefault="00796E6E">
            <w:pPr>
              <w:pStyle w:val="TableContents"/>
              <w:jc w:val="center"/>
            </w:pPr>
            <w:r>
              <w:t>Total selection</w:t>
            </w:r>
          </w:p>
        </w:tc>
        <w:tc>
          <w:tcPr>
            <w:tcW w:w="153" w:type="dxa"/>
            <w:tcMar>
              <w:top w:w="55" w:type="dxa"/>
              <w:left w:w="55" w:type="dxa"/>
              <w:bottom w:w="55" w:type="dxa"/>
              <w:right w:w="55" w:type="dxa"/>
            </w:tcMar>
            <w:vAlign w:val="center"/>
          </w:tcPr>
          <w:p w14:paraId="216E3B78" w14:textId="77777777" w:rsidR="000F0B93" w:rsidRDefault="000F0B93">
            <w:pPr>
              <w:pStyle w:val="TableContents"/>
              <w:jc w:val="center"/>
              <w:rPr>
                <w:lang w:val="en-US"/>
              </w:rPr>
            </w:pPr>
          </w:p>
        </w:tc>
        <w:tc>
          <w:tcPr>
            <w:tcW w:w="2233" w:type="dxa"/>
            <w:gridSpan w:val="3"/>
            <w:tcBorders>
              <w:top w:val="single" w:sz="2" w:space="0" w:color="000000"/>
              <w:bottom w:val="single" w:sz="2" w:space="0" w:color="000000"/>
            </w:tcBorders>
            <w:tcMar>
              <w:top w:w="55" w:type="dxa"/>
              <w:left w:w="55" w:type="dxa"/>
              <w:bottom w:w="55" w:type="dxa"/>
              <w:right w:w="55" w:type="dxa"/>
            </w:tcMar>
            <w:vAlign w:val="center"/>
          </w:tcPr>
          <w:p w14:paraId="1CEC3EBE" w14:textId="77777777" w:rsidR="000F0B93" w:rsidRDefault="00796E6E">
            <w:pPr>
              <w:pStyle w:val="TableContents"/>
              <w:jc w:val="center"/>
              <w:rPr>
                <w:lang w:val="en-US"/>
              </w:rPr>
            </w:pPr>
            <w:r>
              <w:rPr>
                <w:lang w:val="en-US"/>
              </w:rPr>
              <w:t>Direct selection</w:t>
            </w:r>
          </w:p>
        </w:tc>
      </w:tr>
      <w:tr w:rsidR="000F0B93" w14:paraId="38F4E530" w14:textId="77777777">
        <w:tc>
          <w:tcPr>
            <w:tcW w:w="4504" w:type="dxa"/>
            <w:vMerge/>
            <w:tcBorders>
              <w:bottom w:val="single" w:sz="2" w:space="0" w:color="000000"/>
            </w:tcBorders>
            <w:tcMar>
              <w:top w:w="55" w:type="dxa"/>
              <w:left w:w="55" w:type="dxa"/>
              <w:bottom w:w="55" w:type="dxa"/>
              <w:right w:w="55" w:type="dxa"/>
            </w:tcMar>
            <w:vAlign w:val="bottom"/>
          </w:tcPr>
          <w:p w14:paraId="76C5CB55" w14:textId="77777777" w:rsidR="00796E6E" w:rsidRDefault="00796E6E">
            <w:pPr>
              <w:suppressAutoHyphens w:val="0"/>
            </w:pPr>
          </w:p>
        </w:tc>
        <w:tc>
          <w:tcPr>
            <w:tcW w:w="1273" w:type="dxa"/>
            <w:gridSpan w:val="2"/>
            <w:tcBorders>
              <w:bottom w:val="single" w:sz="2" w:space="0" w:color="000000"/>
            </w:tcBorders>
            <w:tcMar>
              <w:top w:w="55" w:type="dxa"/>
              <w:left w:w="55" w:type="dxa"/>
              <w:bottom w:w="55" w:type="dxa"/>
              <w:right w:w="55" w:type="dxa"/>
            </w:tcMar>
            <w:vAlign w:val="center"/>
          </w:tcPr>
          <w:p w14:paraId="1D167A5C" w14:textId="77777777" w:rsidR="000F0B93" w:rsidRDefault="00796E6E">
            <w:pPr>
              <w:pStyle w:val="TableContents"/>
              <w:jc w:val="center"/>
            </w:pPr>
            <w:r>
              <w:rPr>
                <w:rFonts w:ascii="Symbol" w:hAnsi="Symbol"/>
                <w:lang w:val="en-US"/>
              </w:rPr>
              <w:t></w:t>
            </w:r>
            <w:r>
              <w:rPr>
                <w:vertAlign w:val="superscript"/>
                <w:lang w:val="en-US"/>
              </w:rPr>
              <w:t>2</w:t>
            </w:r>
          </w:p>
        </w:tc>
        <w:tc>
          <w:tcPr>
            <w:tcW w:w="1191" w:type="dxa"/>
            <w:tcBorders>
              <w:bottom w:val="single" w:sz="2" w:space="0" w:color="000000"/>
            </w:tcBorders>
            <w:tcMar>
              <w:top w:w="55" w:type="dxa"/>
              <w:left w:w="55" w:type="dxa"/>
              <w:bottom w:w="55" w:type="dxa"/>
              <w:right w:w="55" w:type="dxa"/>
            </w:tcMar>
            <w:vAlign w:val="center"/>
          </w:tcPr>
          <w:p w14:paraId="0260E648" w14:textId="77777777" w:rsidR="000F0B93" w:rsidRDefault="00796E6E">
            <w:pPr>
              <w:pStyle w:val="TableContents"/>
              <w:jc w:val="center"/>
              <w:rPr>
                <w:lang w:val="en-US"/>
              </w:rPr>
            </w:pPr>
            <w:r>
              <w:rPr>
                <w:lang w:val="en-US"/>
              </w:rPr>
              <w:t>Degrees</w:t>
            </w:r>
          </w:p>
          <w:p w14:paraId="5A6EF6E0" w14:textId="77777777" w:rsidR="000F0B93" w:rsidRDefault="00796E6E">
            <w:pPr>
              <w:pStyle w:val="TableContents"/>
              <w:jc w:val="center"/>
              <w:rPr>
                <w:lang w:val="en-US"/>
              </w:rPr>
            </w:pPr>
            <w:r>
              <w:rPr>
                <w:lang w:val="en-US"/>
              </w:rPr>
              <w:t>of freedom</w:t>
            </w:r>
          </w:p>
        </w:tc>
        <w:tc>
          <w:tcPr>
            <w:tcW w:w="153" w:type="dxa"/>
            <w:tcMar>
              <w:top w:w="55" w:type="dxa"/>
              <w:left w:w="55" w:type="dxa"/>
              <w:bottom w:w="55" w:type="dxa"/>
              <w:right w:w="55" w:type="dxa"/>
            </w:tcMar>
            <w:vAlign w:val="center"/>
          </w:tcPr>
          <w:p w14:paraId="6E01DB59" w14:textId="77777777" w:rsidR="000F0B93" w:rsidRDefault="000F0B93">
            <w:pPr>
              <w:pStyle w:val="TableContents"/>
              <w:jc w:val="center"/>
              <w:rPr>
                <w:lang w:val="en-US"/>
              </w:rPr>
            </w:pPr>
          </w:p>
        </w:tc>
        <w:tc>
          <w:tcPr>
            <w:tcW w:w="1162" w:type="dxa"/>
            <w:gridSpan w:val="2"/>
            <w:tcBorders>
              <w:bottom w:val="single" w:sz="2" w:space="0" w:color="000000"/>
            </w:tcBorders>
            <w:tcMar>
              <w:top w:w="55" w:type="dxa"/>
              <w:left w:w="55" w:type="dxa"/>
              <w:bottom w:w="55" w:type="dxa"/>
              <w:right w:w="55" w:type="dxa"/>
            </w:tcMar>
            <w:vAlign w:val="center"/>
          </w:tcPr>
          <w:p w14:paraId="5848CC5B" w14:textId="77777777" w:rsidR="000F0B93" w:rsidRDefault="00796E6E">
            <w:pPr>
              <w:pStyle w:val="TableContents"/>
              <w:jc w:val="center"/>
              <w:rPr>
                <w:lang w:val="en-US"/>
              </w:rPr>
            </w:pPr>
            <w:r>
              <w:rPr>
                <w:rFonts w:ascii="Symbol" w:hAnsi="Symbol"/>
                <w:lang w:val="en-US"/>
              </w:rPr>
              <w:t></w:t>
            </w:r>
            <w:r>
              <w:rPr>
                <w:vertAlign w:val="superscript"/>
                <w:lang w:val="en-US"/>
              </w:rPr>
              <w:t>2</w:t>
            </w:r>
          </w:p>
        </w:tc>
        <w:tc>
          <w:tcPr>
            <w:tcW w:w="1071" w:type="dxa"/>
            <w:tcBorders>
              <w:bottom w:val="single" w:sz="2" w:space="0" w:color="000000"/>
            </w:tcBorders>
            <w:tcMar>
              <w:top w:w="55" w:type="dxa"/>
              <w:left w:w="55" w:type="dxa"/>
              <w:bottom w:w="55" w:type="dxa"/>
              <w:right w:w="55" w:type="dxa"/>
            </w:tcMar>
            <w:vAlign w:val="center"/>
          </w:tcPr>
          <w:p w14:paraId="7BD4B5F7" w14:textId="77777777" w:rsidR="000F0B93" w:rsidRDefault="00796E6E">
            <w:pPr>
              <w:pStyle w:val="TableContents"/>
              <w:jc w:val="center"/>
              <w:rPr>
                <w:lang w:val="en-US"/>
              </w:rPr>
            </w:pPr>
            <w:r>
              <w:rPr>
                <w:lang w:val="en-US"/>
              </w:rPr>
              <w:t>Degrees</w:t>
            </w:r>
          </w:p>
          <w:p w14:paraId="2A55CF0D" w14:textId="77777777" w:rsidR="000F0B93" w:rsidRDefault="00796E6E">
            <w:pPr>
              <w:pStyle w:val="TableContents"/>
              <w:jc w:val="center"/>
              <w:rPr>
                <w:lang w:val="en-US"/>
              </w:rPr>
            </w:pPr>
            <w:r>
              <w:rPr>
                <w:lang w:val="en-US"/>
              </w:rPr>
              <w:t>f freedom</w:t>
            </w:r>
          </w:p>
        </w:tc>
      </w:tr>
      <w:tr w:rsidR="000F0B93" w14:paraId="5E7376A4" w14:textId="77777777">
        <w:tc>
          <w:tcPr>
            <w:tcW w:w="4504" w:type="dxa"/>
            <w:tcMar>
              <w:top w:w="55" w:type="dxa"/>
              <w:left w:w="55" w:type="dxa"/>
              <w:bottom w:w="55" w:type="dxa"/>
              <w:right w:w="55" w:type="dxa"/>
            </w:tcMar>
          </w:tcPr>
          <w:p w14:paraId="26093682" w14:textId="77777777" w:rsidR="000F0B93" w:rsidRDefault="00796E6E">
            <w:pPr>
              <w:pStyle w:val="Standard"/>
              <w:snapToGrid w:val="0"/>
              <w:rPr>
                <w:lang w:val="en-US"/>
              </w:rPr>
            </w:pPr>
            <w:r>
              <w:rPr>
                <w:lang w:val="en-US"/>
              </w:rPr>
              <w:t>A) Climate</w:t>
            </w:r>
          </w:p>
        </w:tc>
        <w:tc>
          <w:tcPr>
            <w:tcW w:w="782" w:type="dxa"/>
            <w:tcBorders>
              <w:top w:val="single" w:sz="2" w:space="0" w:color="000000"/>
            </w:tcBorders>
            <w:tcMar>
              <w:top w:w="55" w:type="dxa"/>
              <w:left w:w="55" w:type="dxa"/>
              <w:bottom w:w="55" w:type="dxa"/>
              <w:right w:w="55" w:type="dxa"/>
            </w:tcMar>
          </w:tcPr>
          <w:p w14:paraId="4A7CEB6C" w14:textId="77777777" w:rsidR="000F0B93" w:rsidRDefault="000F0B93">
            <w:pPr>
              <w:pStyle w:val="TableContents"/>
              <w:snapToGrid w:val="0"/>
              <w:jc w:val="right"/>
              <w:rPr>
                <w:lang w:val="en-US"/>
              </w:rPr>
            </w:pPr>
          </w:p>
        </w:tc>
        <w:tc>
          <w:tcPr>
            <w:tcW w:w="491" w:type="dxa"/>
            <w:tcBorders>
              <w:top w:val="single" w:sz="2" w:space="0" w:color="000000"/>
            </w:tcBorders>
            <w:tcMar>
              <w:top w:w="55" w:type="dxa"/>
              <w:left w:w="55" w:type="dxa"/>
              <w:bottom w:w="55" w:type="dxa"/>
              <w:right w:w="55" w:type="dxa"/>
            </w:tcMar>
          </w:tcPr>
          <w:p w14:paraId="3560720A" w14:textId="77777777" w:rsidR="000F0B93" w:rsidRDefault="000F0B93">
            <w:pPr>
              <w:pStyle w:val="TableContents"/>
              <w:snapToGrid w:val="0"/>
              <w:rPr>
                <w:lang w:val="en-US"/>
              </w:rPr>
            </w:pPr>
          </w:p>
        </w:tc>
        <w:tc>
          <w:tcPr>
            <w:tcW w:w="1191" w:type="dxa"/>
            <w:tcBorders>
              <w:top w:val="single" w:sz="2" w:space="0" w:color="000000"/>
            </w:tcBorders>
            <w:tcMar>
              <w:top w:w="55" w:type="dxa"/>
              <w:left w:w="55" w:type="dxa"/>
              <w:bottom w:w="55" w:type="dxa"/>
              <w:right w:w="55" w:type="dxa"/>
            </w:tcMar>
          </w:tcPr>
          <w:p w14:paraId="5003C160" w14:textId="77777777" w:rsidR="000F0B93" w:rsidRDefault="000F0B93">
            <w:pPr>
              <w:pStyle w:val="Standard"/>
              <w:jc w:val="center"/>
              <w:rPr>
                <w:lang w:val="en-US"/>
              </w:rPr>
            </w:pPr>
          </w:p>
        </w:tc>
        <w:tc>
          <w:tcPr>
            <w:tcW w:w="153" w:type="dxa"/>
            <w:tcBorders>
              <w:top w:val="single" w:sz="2" w:space="0" w:color="000000"/>
            </w:tcBorders>
            <w:tcMar>
              <w:top w:w="55" w:type="dxa"/>
              <w:left w:w="55" w:type="dxa"/>
              <w:bottom w:w="55" w:type="dxa"/>
              <w:right w:w="55" w:type="dxa"/>
            </w:tcMar>
          </w:tcPr>
          <w:p w14:paraId="3B1E4E40" w14:textId="77777777" w:rsidR="000F0B93" w:rsidRDefault="000F0B93">
            <w:pPr>
              <w:pStyle w:val="Standard"/>
              <w:jc w:val="center"/>
              <w:rPr>
                <w:lang w:val="en-US"/>
              </w:rPr>
            </w:pPr>
          </w:p>
        </w:tc>
        <w:tc>
          <w:tcPr>
            <w:tcW w:w="671" w:type="dxa"/>
            <w:tcBorders>
              <w:top w:val="single" w:sz="2" w:space="0" w:color="000000"/>
            </w:tcBorders>
            <w:tcMar>
              <w:top w:w="55" w:type="dxa"/>
              <w:left w:w="55" w:type="dxa"/>
              <w:bottom w:w="55" w:type="dxa"/>
              <w:right w:w="55" w:type="dxa"/>
            </w:tcMar>
          </w:tcPr>
          <w:p w14:paraId="14ACC6F1" w14:textId="77777777" w:rsidR="000F0B93" w:rsidRDefault="000F0B93">
            <w:pPr>
              <w:pStyle w:val="Standard"/>
              <w:jc w:val="center"/>
              <w:rPr>
                <w:lang w:val="en-US"/>
              </w:rPr>
            </w:pPr>
          </w:p>
        </w:tc>
        <w:tc>
          <w:tcPr>
            <w:tcW w:w="491" w:type="dxa"/>
            <w:tcBorders>
              <w:top w:val="single" w:sz="2" w:space="0" w:color="000000"/>
            </w:tcBorders>
            <w:tcMar>
              <w:top w:w="55" w:type="dxa"/>
              <w:left w:w="55" w:type="dxa"/>
              <w:bottom w:w="55" w:type="dxa"/>
              <w:right w:w="55" w:type="dxa"/>
            </w:tcMar>
          </w:tcPr>
          <w:p w14:paraId="4358CF49" w14:textId="77777777" w:rsidR="000F0B93" w:rsidRDefault="000F0B93">
            <w:pPr>
              <w:pStyle w:val="Standard"/>
              <w:jc w:val="center"/>
              <w:rPr>
                <w:lang w:val="en-US"/>
              </w:rPr>
            </w:pPr>
          </w:p>
        </w:tc>
        <w:tc>
          <w:tcPr>
            <w:tcW w:w="1071" w:type="dxa"/>
            <w:tcBorders>
              <w:top w:val="single" w:sz="2" w:space="0" w:color="000000"/>
            </w:tcBorders>
            <w:tcMar>
              <w:top w:w="55" w:type="dxa"/>
              <w:left w:w="55" w:type="dxa"/>
              <w:bottom w:w="55" w:type="dxa"/>
              <w:right w:w="55" w:type="dxa"/>
            </w:tcMar>
          </w:tcPr>
          <w:p w14:paraId="41150527" w14:textId="77777777" w:rsidR="000F0B93" w:rsidRDefault="000F0B93">
            <w:pPr>
              <w:pStyle w:val="Standard"/>
              <w:jc w:val="center"/>
              <w:rPr>
                <w:lang w:val="en-US"/>
              </w:rPr>
            </w:pPr>
          </w:p>
        </w:tc>
      </w:tr>
      <w:tr w:rsidR="000F0B93" w14:paraId="13482FD4" w14:textId="77777777">
        <w:tc>
          <w:tcPr>
            <w:tcW w:w="4504" w:type="dxa"/>
            <w:tcMar>
              <w:top w:w="55" w:type="dxa"/>
              <w:left w:w="55" w:type="dxa"/>
              <w:bottom w:w="55" w:type="dxa"/>
              <w:right w:w="55" w:type="dxa"/>
            </w:tcMar>
          </w:tcPr>
          <w:p w14:paraId="0E9B6ABE" w14:textId="77777777" w:rsidR="000F0B93" w:rsidRDefault="00796E6E">
            <w:pPr>
              <w:pStyle w:val="TableContents"/>
              <w:rPr>
                <w:lang w:val="en-US"/>
              </w:rPr>
            </w:pPr>
            <w:r>
              <w:rPr>
                <w:lang w:val="en-US"/>
              </w:rPr>
              <w:t xml:space="preserve">     First flowering date</w:t>
            </w:r>
          </w:p>
        </w:tc>
        <w:tc>
          <w:tcPr>
            <w:tcW w:w="782" w:type="dxa"/>
            <w:tcMar>
              <w:top w:w="55" w:type="dxa"/>
              <w:left w:w="55" w:type="dxa"/>
              <w:bottom w:w="55" w:type="dxa"/>
              <w:right w:w="55" w:type="dxa"/>
            </w:tcMar>
          </w:tcPr>
          <w:p w14:paraId="7B5AA37B"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110.44</w:t>
            </w:r>
          </w:p>
        </w:tc>
        <w:tc>
          <w:tcPr>
            <w:tcW w:w="491" w:type="dxa"/>
            <w:tcMar>
              <w:top w:w="55" w:type="dxa"/>
              <w:left w:w="55" w:type="dxa"/>
              <w:bottom w:w="55" w:type="dxa"/>
              <w:right w:w="55" w:type="dxa"/>
            </w:tcMar>
          </w:tcPr>
          <w:p w14:paraId="5F3EA92E" w14:textId="77777777" w:rsidR="000F0B93" w:rsidRDefault="00796E6E">
            <w:pPr>
              <w:pStyle w:val="TableContents"/>
              <w:rPr>
                <w:lang w:val="en-US"/>
              </w:rPr>
            </w:pPr>
            <w:r>
              <w:rPr>
                <w:lang w:val="en-US"/>
              </w:rPr>
              <w:t>***</w:t>
            </w:r>
          </w:p>
        </w:tc>
        <w:tc>
          <w:tcPr>
            <w:tcW w:w="1191" w:type="dxa"/>
            <w:tcMar>
              <w:top w:w="55" w:type="dxa"/>
              <w:left w:w="55" w:type="dxa"/>
              <w:bottom w:w="55" w:type="dxa"/>
              <w:right w:w="55" w:type="dxa"/>
            </w:tcMar>
          </w:tcPr>
          <w:p w14:paraId="01ED4186" w14:textId="77777777" w:rsidR="000F0B93" w:rsidRDefault="00796E6E">
            <w:pPr>
              <w:pStyle w:val="TableContents"/>
              <w:jc w:val="center"/>
              <w:rPr>
                <w:lang w:val="en-US"/>
              </w:rPr>
            </w:pPr>
            <w:r>
              <w:rPr>
                <w:lang w:val="en-US"/>
              </w:rPr>
              <w:t>1</w:t>
            </w:r>
          </w:p>
        </w:tc>
        <w:tc>
          <w:tcPr>
            <w:tcW w:w="153" w:type="dxa"/>
            <w:tcMar>
              <w:top w:w="55" w:type="dxa"/>
              <w:left w:w="55" w:type="dxa"/>
              <w:bottom w:w="55" w:type="dxa"/>
              <w:right w:w="55" w:type="dxa"/>
            </w:tcMar>
          </w:tcPr>
          <w:p w14:paraId="05F7762B" w14:textId="77777777" w:rsidR="000F0B93" w:rsidRDefault="000F0B93">
            <w:pPr>
              <w:pStyle w:val="TableContents"/>
              <w:jc w:val="center"/>
              <w:rPr>
                <w:lang w:val="en-US"/>
              </w:rPr>
            </w:pPr>
          </w:p>
        </w:tc>
        <w:tc>
          <w:tcPr>
            <w:tcW w:w="671" w:type="dxa"/>
            <w:tcMar>
              <w:top w:w="55" w:type="dxa"/>
              <w:left w:w="55" w:type="dxa"/>
              <w:bottom w:w="55" w:type="dxa"/>
              <w:right w:w="55" w:type="dxa"/>
            </w:tcMar>
          </w:tcPr>
          <w:p w14:paraId="017D03DA"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33.93</w:t>
            </w:r>
          </w:p>
        </w:tc>
        <w:tc>
          <w:tcPr>
            <w:tcW w:w="491" w:type="dxa"/>
            <w:tcMar>
              <w:top w:w="55" w:type="dxa"/>
              <w:left w:w="55" w:type="dxa"/>
              <w:bottom w:w="55" w:type="dxa"/>
              <w:right w:w="55" w:type="dxa"/>
            </w:tcMar>
          </w:tcPr>
          <w:p w14:paraId="34097D75" w14:textId="77777777" w:rsidR="000F0B93" w:rsidRDefault="00796E6E">
            <w:pPr>
              <w:pStyle w:val="TableContents"/>
              <w:rPr>
                <w:lang w:val="en-US"/>
              </w:rPr>
            </w:pPr>
            <w:r>
              <w:rPr>
                <w:lang w:val="en-US"/>
              </w:rPr>
              <w:t>***</w:t>
            </w:r>
          </w:p>
        </w:tc>
        <w:tc>
          <w:tcPr>
            <w:tcW w:w="1071" w:type="dxa"/>
            <w:tcMar>
              <w:top w:w="55" w:type="dxa"/>
              <w:left w:w="55" w:type="dxa"/>
              <w:bottom w:w="55" w:type="dxa"/>
              <w:right w:w="55" w:type="dxa"/>
            </w:tcMar>
          </w:tcPr>
          <w:p w14:paraId="6B1EAFB9" w14:textId="77777777" w:rsidR="000F0B93" w:rsidRDefault="00796E6E">
            <w:pPr>
              <w:pStyle w:val="TableContents"/>
              <w:jc w:val="center"/>
              <w:rPr>
                <w:lang w:val="en-US"/>
              </w:rPr>
            </w:pPr>
            <w:r>
              <w:rPr>
                <w:lang w:val="en-US"/>
              </w:rPr>
              <w:t>1</w:t>
            </w:r>
          </w:p>
        </w:tc>
      </w:tr>
      <w:tr w:rsidR="000F0B93" w14:paraId="5D7A87AD" w14:textId="77777777">
        <w:tc>
          <w:tcPr>
            <w:tcW w:w="4504" w:type="dxa"/>
            <w:tcMar>
              <w:top w:w="55" w:type="dxa"/>
              <w:left w:w="55" w:type="dxa"/>
              <w:bottom w:w="55" w:type="dxa"/>
              <w:right w:w="55" w:type="dxa"/>
            </w:tcMar>
          </w:tcPr>
          <w:p w14:paraId="535F8B31" w14:textId="77777777" w:rsidR="000F0B93" w:rsidRDefault="00796E6E">
            <w:pPr>
              <w:pStyle w:val="TableContents"/>
              <w:rPr>
                <w:lang w:val="en-US"/>
              </w:rPr>
            </w:pPr>
            <w:r>
              <w:rPr>
                <w:lang w:val="en-US"/>
              </w:rPr>
              <w:t xml:space="preserve">     Number of flowers</w:t>
            </w:r>
          </w:p>
        </w:tc>
        <w:tc>
          <w:tcPr>
            <w:tcW w:w="782" w:type="dxa"/>
            <w:tcMar>
              <w:top w:w="55" w:type="dxa"/>
              <w:left w:w="55" w:type="dxa"/>
              <w:bottom w:w="55" w:type="dxa"/>
              <w:right w:w="55" w:type="dxa"/>
            </w:tcMar>
          </w:tcPr>
          <w:p w14:paraId="136BB2F7"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w:t>
            </w:r>
          </w:p>
        </w:tc>
        <w:tc>
          <w:tcPr>
            <w:tcW w:w="491" w:type="dxa"/>
            <w:tcMar>
              <w:top w:w="55" w:type="dxa"/>
              <w:left w:w="55" w:type="dxa"/>
              <w:bottom w:w="55" w:type="dxa"/>
              <w:right w:w="55" w:type="dxa"/>
            </w:tcMar>
          </w:tcPr>
          <w:p w14:paraId="25BD713E" w14:textId="77777777" w:rsidR="000F0B93" w:rsidRDefault="000F0B93">
            <w:pPr>
              <w:pStyle w:val="TableContents"/>
              <w:rPr>
                <w:lang w:val="en-US"/>
              </w:rPr>
            </w:pPr>
          </w:p>
        </w:tc>
        <w:tc>
          <w:tcPr>
            <w:tcW w:w="1191" w:type="dxa"/>
            <w:tcMar>
              <w:top w:w="55" w:type="dxa"/>
              <w:left w:w="55" w:type="dxa"/>
              <w:bottom w:w="55" w:type="dxa"/>
              <w:right w:w="55" w:type="dxa"/>
            </w:tcMar>
          </w:tcPr>
          <w:p w14:paraId="6FAE243F" w14:textId="77777777" w:rsidR="000F0B93" w:rsidRDefault="00796E6E">
            <w:pPr>
              <w:pStyle w:val="TableContents"/>
              <w:jc w:val="center"/>
              <w:rPr>
                <w:lang w:val="en-US"/>
              </w:rPr>
            </w:pPr>
            <w:r>
              <w:rPr>
                <w:lang w:val="en-US"/>
              </w:rPr>
              <w:t>-</w:t>
            </w:r>
          </w:p>
        </w:tc>
        <w:tc>
          <w:tcPr>
            <w:tcW w:w="153" w:type="dxa"/>
            <w:tcMar>
              <w:top w:w="55" w:type="dxa"/>
              <w:left w:w="55" w:type="dxa"/>
              <w:bottom w:w="55" w:type="dxa"/>
              <w:right w:w="55" w:type="dxa"/>
            </w:tcMar>
          </w:tcPr>
          <w:p w14:paraId="06B18518" w14:textId="77777777" w:rsidR="000F0B93" w:rsidRDefault="000F0B93">
            <w:pPr>
              <w:pStyle w:val="TableContents"/>
              <w:jc w:val="center"/>
              <w:rPr>
                <w:lang w:val="en-US"/>
              </w:rPr>
            </w:pPr>
          </w:p>
        </w:tc>
        <w:tc>
          <w:tcPr>
            <w:tcW w:w="671" w:type="dxa"/>
            <w:tcMar>
              <w:top w:w="55" w:type="dxa"/>
              <w:left w:w="55" w:type="dxa"/>
              <w:bottom w:w="55" w:type="dxa"/>
              <w:right w:w="55" w:type="dxa"/>
            </w:tcMar>
          </w:tcPr>
          <w:p w14:paraId="634B951A"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65.55</w:t>
            </w:r>
          </w:p>
        </w:tc>
        <w:tc>
          <w:tcPr>
            <w:tcW w:w="491" w:type="dxa"/>
            <w:tcMar>
              <w:top w:w="55" w:type="dxa"/>
              <w:left w:w="55" w:type="dxa"/>
              <w:bottom w:w="55" w:type="dxa"/>
              <w:right w:w="55" w:type="dxa"/>
            </w:tcMar>
          </w:tcPr>
          <w:p w14:paraId="65A3E6CD" w14:textId="77777777" w:rsidR="000F0B93" w:rsidRDefault="00796E6E">
            <w:pPr>
              <w:pStyle w:val="TableContents"/>
              <w:rPr>
                <w:lang w:val="en-US"/>
              </w:rPr>
            </w:pPr>
            <w:r>
              <w:rPr>
                <w:lang w:val="en-US"/>
              </w:rPr>
              <w:t>***</w:t>
            </w:r>
          </w:p>
        </w:tc>
        <w:tc>
          <w:tcPr>
            <w:tcW w:w="1071" w:type="dxa"/>
            <w:tcMar>
              <w:top w:w="55" w:type="dxa"/>
              <w:left w:w="55" w:type="dxa"/>
              <w:bottom w:w="55" w:type="dxa"/>
              <w:right w:w="55" w:type="dxa"/>
            </w:tcMar>
          </w:tcPr>
          <w:p w14:paraId="5BDA36F0" w14:textId="77777777" w:rsidR="000F0B93" w:rsidRDefault="00796E6E">
            <w:pPr>
              <w:pStyle w:val="TableContents"/>
              <w:jc w:val="center"/>
              <w:rPr>
                <w:lang w:val="en-US"/>
              </w:rPr>
            </w:pPr>
            <w:r>
              <w:rPr>
                <w:lang w:val="en-US"/>
              </w:rPr>
              <w:t>1</w:t>
            </w:r>
          </w:p>
        </w:tc>
      </w:tr>
      <w:tr w:rsidR="000F0B93" w14:paraId="33D97B81" w14:textId="77777777">
        <w:tc>
          <w:tcPr>
            <w:tcW w:w="4504" w:type="dxa"/>
            <w:tcMar>
              <w:top w:w="55" w:type="dxa"/>
              <w:left w:w="55" w:type="dxa"/>
              <w:bottom w:w="55" w:type="dxa"/>
              <w:right w:w="55" w:type="dxa"/>
            </w:tcMar>
          </w:tcPr>
          <w:p w14:paraId="40B3E6AB" w14:textId="77777777" w:rsidR="000F0B93" w:rsidRDefault="00796E6E">
            <w:pPr>
              <w:pStyle w:val="Standard"/>
              <w:snapToGrid w:val="0"/>
              <w:rPr>
                <w:lang w:val="en-US"/>
              </w:rPr>
            </w:pPr>
            <w:r>
              <w:rPr>
                <w:lang w:val="en-US"/>
              </w:rPr>
              <w:t xml:space="preserve">     First flowering date : Precipitation March</w:t>
            </w:r>
          </w:p>
        </w:tc>
        <w:tc>
          <w:tcPr>
            <w:tcW w:w="782" w:type="dxa"/>
            <w:tcMar>
              <w:top w:w="55" w:type="dxa"/>
              <w:left w:w="55" w:type="dxa"/>
              <w:bottom w:w="55" w:type="dxa"/>
              <w:right w:w="55" w:type="dxa"/>
            </w:tcMar>
          </w:tcPr>
          <w:p w14:paraId="50A4FA66"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12.48</w:t>
            </w:r>
          </w:p>
        </w:tc>
        <w:tc>
          <w:tcPr>
            <w:tcW w:w="491" w:type="dxa"/>
            <w:tcMar>
              <w:top w:w="55" w:type="dxa"/>
              <w:left w:w="55" w:type="dxa"/>
              <w:bottom w:w="55" w:type="dxa"/>
              <w:right w:w="55" w:type="dxa"/>
            </w:tcMar>
          </w:tcPr>
          <w:p w14:paraId="6426F172" w14:textId="77777777" w:rsidR="000F0B93" w:rsidRDefault="00796E6E">
            <w:pPr>
              <w:pStyle w:val="TableContents"/>
              <w:rPr>
                <w:lang w:val="en-US"/>
              </w:rPr>
            </w:pPr>
            <w:r>
              <w:rPr>
                <w:lang w:val="en-US"/>
              </w:rPr>
              <w:t>***</w:t>
            </w:r>
          </w:p>
        </w:tc>
        <w:tc>
          <w:tcPr>
            <w:tcW w:w="1191" w:type="dxa"/>
            <w:tcMar>
              <w:top w:w="55" w:type="dxa"/>
              <w:left w:w="55" w:type="dxa"/>
              <w:bottom w:w="55" w:type="dxa"/>
              <w:right w:w="55" w:type="dxa"/>
            </w:tcMar>
          </w:tcPr>
          <w:p w14:paraId="45098CD0" w14:textId="77777777" w:rsidR="000F0B93" w:rsidRDefault="00796E6E">
            <w:pPr>
              <w:pStyle w:val="TableContents"/>
              <w:snapToGrid w:val="0"/>
              <w:jc w:val="center"/>
              <w:rPr>
                <w:lang w:val="en-US"/>
              </w:rPr>
            </w:pPr>
            <w:r>
              <w:rPr>
                <w:lang w:val="en-US"/>
              </w:rPr>
              <w:t>1</w:t>
            </w:r>
          </w:p>
        </w:tc>
        <w:tc>
          <w:tcPr>
            <w:tcW w:w="153" w:type="dxa"/>
            <w:tcMar>
              <w:top w:w="55" w:type="dxa"/>
              <w:left w:w="55" w:type="dxa"/>
              <w:bottom w:w="55" w:type="dxa"/>
              <w:right w:w="55" w:type="dxa"/>
            </w:tcMar>
          </w:tcPr>
          <w:p w14:paraId="1A6BDEB5"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374B82BF"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14.80</w:t>
            </w:r>
          </w:p>
        </w:tc>
        <w:tc>
          <w:tcPr>
            <w:tcW w:w="491" w:type="dxa"/>
            <w:tcMar>
              <w:top w:w="55" w:type="dxa"/>
              <w:left w:w="55" w:type="dxa"/>
              <w:bottom w:w="55" w:type="dxa"/>
              <w:right w:w="55" w:type="dxa"/>
            </w:tcMar>
          </w:tcPr>
          <w:p w14:paraId="66E3ADAE" w14:textId="77777777" w:rsidR="000F0B93" w:rsidRDefault="00796E6E">
            <w:pPr>
              <w:pStyle w:val="TableContents"/>
              <w:rPr>
                <w:lang w:val="en-US"/>
              </w:rPr>
            </w:pPr>
            <w:r>
              <w:rPr>
                <w:lang w:val="en-US"/>
              </w:rPr>
              <w:t>***</w:t>
            </w:r>
          </w:p>
        </w:tc>
        <w:tc>
          <w:tcPr>
            <w:tcW w:w="1071" w:type="dxa"/>
            <w:tcMar>
              <w:top w:w="55" w:type="dxa"/>
              <w:left w:w="55" w:type="dxa"/>
              <w:bottom w:w="55" w:type="dxa"/>
              <w:right w:w="55" w:type="dxa"/>
            </w:tcMar>
          </w:tcPr>
          <w:p w14:paraId="478AD350" w14:textId="77777777" w:rsidR="000F0B93" w:rsidRDefault="00796E6E">
            <w:pPr>
              <w:pStyle w:val="TableContents"/>
              <w:snapToGrid w:val="0"/>
              <w:jc w:val="center"/>
              <w:rPr>
                <w:lang w:val="en-US"/>
              </w:rPr>
            </w:pPr>
            <w:r>
              <w:rPr>
                <w:lang w:val="en-US"/>
              </w:rPr>
              <w:t>1</w:t>
            </w:r>
          </w:p>
        </w:tc>
      </w:tr>
      <w:tr w:rsidR="000F0B93" w14:paraId="75B28ED3" w14:textId="77777777">
        <w:tc>
          <w:tcPr>
            <w:tcW w:w="4504" w:type="dxa"/>
            <w:tcMar>
              <w:top w:w="55" w:type="dxa"/>
              <w:left w:w="55" w:type="dxa"/>
              <w:bottom w:w="55" w:type="dxa"/>
              <w:right w:w="55" w:type="dxa"/>
            </w:tcMar>
          </w:tcPr>
          <w:p w14:paraId="3963DCBB" w14:textId="77777777" w:rsidR="000F0B93" w:rsidRDefault="00796E6E">
            <w:pPr>
              <w:pStyle w:val="Standard"/>
              <w:snapToGrid w:val="0"/>
              <w:rPr>
                <w:lang w:val="en-US"/>
              </w:rPr>
            </w:pPr>
            <w:r>
              <w:rPr>
                <w:lang w:val="en-US"/>
              </w:rPr>
              <w:t xml:space="preserve">     First flowering date : Precipitation April</w:t>
            </w:r>
          </w:p>
        </w:tc>
        <w:tc>
          <w:tcPr>
            <w:tcW w:w="782" w:type="dxa"/>
            <w:tcMar>
              <w:top w:w="55" w:type="dxa"/>
              <w:left w:w="55" w:type="dxa"/>
              <w:bottom w:w="55" w:type="dxa"/>
              <w:right w:w="55" w:type="dxa"/>
            </w:tcMar>
          </w:tcPr>
          <w:p w14:paraId="4717B5BE"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3.48</w:t>
            </w:r>
          </w:p>
        </w:tc>
        <w:tc>
          <w:tcPr>
            <w:tcW w:w="491" w:type="dxa"/>
            <w:tcMar>
              <w:top w:w="55" w:type="dxa"/>
              <w:left w:w="55" w:type="dxa"/>
              <w:bottom w:w="55" w:type="dxa"/>
              <w:right w:w="55" w:type="dxa"/>
            </w:tcMar>
          </w:tcPr>
          <w:p w14:paraId="73A4229F" w14:textId="77777777" w:rsidR="000F0B93" w:rsidRDefault="000F0B93">
            <w:pPr>
              <w:pStyle w:val="TableContents"/>
              <w:rPr>
                <w:lang w:val="en-US"/>
              </w:rPr>
            </w:pPr>
          </w:p>
        </w:tc>
        <w:tc>
          <w:tcPr>
            <w:tcW w:w="1191" w:type="dxa"/>
            <w:tcMar>
              <w:top w:w="55" w:type="dxa"/>
              <w:left w:w="55" w:type="dxa"/>
              <w:bottom w:w="55" w:type="dxa"/>
              <w:right w:w="55" w:type="dxa"/>
            </w:tcMar>
          </w:tcPr>
          <w:p w14:paraId="7AD11D7A" w14:textId="77777777" w:rsidR="000F0B93" w:rsidRDefault="00796E6E">
            <w:pPr>
              <w:pStyle w:val="TableContents"/>
              <w:snapToGrid w:val="0"/>
              <w:jc w:val="center"/>
              <w:rPr>
                <w:lang w:val="en-US"/>
              </w:rPr>
            </w:pPr>
            <w:r>
              <w:rPr>
                <w:lang w:val="en-US"/>
              </w:rPr>
              <w:t>1</w:t>
            </w:r>
          </w:p>
        </w:tc>
        <w:tc>
          <w:tcPr>
            <w:tcW w:w="153" w:type="dxa"/>
            <w:tcMar>
              <w:top w:w="55" w:type="dxa"/>
              <w:left w:w="55" w:type="dxa"/>
              <w:bottom w:w="55" w:type="dxa"/>
              <w:right w:w="55" w:type="dxa"/>
            </w:tcMar>
          </w:tcPr>
          <w:p w14:paraId="4364CAEE"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0CC9DED0"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3.83</w:t>
            </w:r>
          </w:p>
        </w:tc>
        <w:tc>
          <w:tcPr>
            <w:tcW w:w="491" w:type="dxa"/>
            <w:tcMar>
              <w:top w:w="55" w:type="dxa"/>
              <w:left w:w="55" w:type="dxa"/>
              <w:bottom w:w="55" w:type="dxa"/>
              <w:right w:w="55" w:type="dxa"/>
            </w:tcMar>
          </w:tcPr>
          <w:p w14:paraId="37757694" w14:textId="77777777" w:rsidR="000F0B93" w:rsidRDefault="000F0B93">
            <w:pPr>
              <w:pStyle w:val="TableContents"/>
              <w:rPr>
                <w:lang w:val="en-US"/>
              </w:rPr>
            </w:pPr>
          </w:p>
        </w:tc>
        <w:tc>
          <w:tcPr>
            <w:tcW w:w="1071" w:type="dxa"/>
            <w:tcMar>
              <w:top w:w="55" w:type="dxa"/>
              <w:left w:w="55" w:type="dxa"/>
              <w:bottom w:w="55" w:type="dxa"/>
              <w:right w:w="55" w:type="dxa"/>
            </w:tcMar>
          </w:tcPr>
          <w:p w14:paraId="3052DB44" w14:textId="77777777" w:rsidR="000F0B93" w:rsidRDefault="00796E6E">
            <w:pPr>
              <w:pStyle w:val="TableContents"/>
              <w:snapToGrid w:val="0"/>
              <w:jc w:val="center"/>
              <w:rPr>
                <w:lang w:val="en-US"/>
              </w:rPr>
            </w:pPr>
            <w:r>
              <w:rPr>
                <w:lang w:val="en-US"/>
              </w:rPr>
              <w:t>1</w:t>
            </w:r>
          </w:p>
        </w:tc>
      </w:tr>
      <w:tr w:rsidR="000F0B93" w14:paraId="28FF4A7E" w14:textId="77777777">
        <w:tc>
          <w:tcPr>
            <w:tcW w:w="4504" w:type="dxa"/>
            <w:tcMar>
              <w:top w:w="55" w:type="dxa"/>
              <w:left w:w="55" w:type="dxa"/>
              <w:bottom w:w="55" w:type="dxa"/>
              <w:right w:w="55" w:type="dxa"/>
            </w:tcMar>
          </w:tcPr>
          <w:p w14:paraId="5E1E2DA9" w14:textId="77777777" w:rsidR="000F0B93" w:rsidRDefault="00796E6E">
            <w:pPr>
              <w:pStyle w:val="Standard"/>
              <w:snapToGrid w:val="0"/>
              <w:rPr>
                <w:lang w:val="en-US"/>
              </w:rPr>
            </w:pPr>
            <w:r>
              <w:rPr>
                <w:lang w:val="en-US"/>
              </w:rPr>
              <w:t xml:space="preserve">     First flowering date : Min April</w:t>
            </w:r>
          </w:p>
        </w:tc>
        <w:tc>
          <w:tcPr>
            <w:tcW w:w="782" w:type="dxa"/>
            <w:tcBorders>
              <w:bottom w:val="single" w:sz="2" w:space="0" w:color="000000"/>
            </w:tcBorders>
            <w:tcMar>
              <w:top w:w="55" w:type="dxa"/>
              <w:left w:w="55" w:type="dxa"/>
              <w:bottom w:w="55" w:type="dxa"/>
              <w:right w:w="55" w:type="dxa"/>
            </w:tcMar>
          </w:tcPr>
          <w:p w14:paraId="46CA93B8"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10.732</w:t>
            </w:r>
          </w:p>
        </w:tc>
        <w:tc>
          <w:tcPr>
            <w:tcW w:w="491" w:type="dxa"/>
            <w:tcBorders>
              <w:bottom w:val="single" w:sz="2" w:space="0" w:color="000000"/>
            </w:tcBorders>
            <w:tcMar>
              <w:top w:w="55" w:type="dxa"/>
              <w:left w:w="55" w:type="dxa"/>
              <w:bottom w:w="55" w:type="dxa"/>
              <w:right w:w="55" w:type="dxa"/>
            </w:tcMar>
          </w:tcPr>
          <w:p w14:paraId="6491E630" w14:textId="77777777" w:rsidR="000F0B93" w:rsidRDefault="00796E6E">
            <w:pPr>
              <w:pStyle w:val="TableContents"/>
              <w:rPr>
                <w:lang w:val="en-US"/>
              </w:rPr>
            </w:pPr>
            <w:r>
              <w:rPr>
                <w:lang w:val="en-US"/>
              </w:rPr>
              <w:t>**</w:t>
            </w:r>
          </w:p>
        </w:tc>
        <w:tc>
          <w:tcPr>
            <w:tcW w:w="1191" w:type="dxa"/>
            <w:tcBorders>
              <w:bottom w:val="single" w:sz="2" w:space="0" w:color="000000"/>
            </w:tcBorders>
            <w:tcMar>
              <w:top w:w="55" w:type="dxa"/>
              <w:left w:w="55" w:type="dxa"/>
              <w:bottom w:w="55" w:type="dxa"/>
              <w:right w:w="55" w:type="dxa"/>
            </w:tcMar>
          </w:tcPr>
          <w:p w14:paraId="4C38B24D" w14:textId="77777777" w:rsidR="000F0B93" w:rsidRDefault="00796E6E">
            <w:pPr>
              <w:pStyle w:val="TableContents"/>
              <w:snapToGrid w:val="0"/>
              <w:jc w:val="center"/>
              <w:rPr>
                <w:lang w:val="en-US"/>
              </w:rPr>
            </w:pPr>
            <w:r>
              <w:rPr>
                <w:lang w:val="en-US"/>
              </w:rPr>
              <w:t>1</w:t>
            </w:r>
          </w:p>
        </w:tc>
        <w:tc>
          <w:tcPr>
            <w:tcW w:w="153" w:type="dxa"/>
            <w:tcBorders>
              <w:bottom w:val="single" w:sz="2" w:space="0" w:color="000000"/>
            </w:tcBorders>
            <w:tcMar>
              <w:top w:w="55" w:type="dxa"/>
              <w:left w:w="55" w:type="dxa"/>
              <w:bottom w:w="55" w:type="dxa"/>
              <w:right w:w="55" w:type="dxa"/>
            </w:tcMar>
          </w:tcPr>
          <w:p w14:paraId="361D1F45" w14:textId="77777777" w:rsidR="000F0B93" w:rsidRDefault="000F0B93">
            <w:pPr>
              <w:pStyle w:val="TableContents"/>
              <w:snapToGrid w:val="0"/>
              <w:jc w:val="center"/>
              <w:rPr>
                <w:lang w:val="en-US"/>
              </w:rPr>
            </w:pPr>
          </w:p>
        </w:tc>
        <w:tc>
          <w:tcPr>
            <w:tcW w:w="671" w:type="dxa"/>
            <w:tcBorders>
              <w:bottom w:val="single" w:sz="2" w:space="0" w:color="000000"/>
            </w:tcBorders>
            <w:tcMar>
              <w:top w:w="55" w:type="dxa"/>
              <w:left w:w="55" w:type="dxa"/>
              <w:bottom w:w="55" w:type="dxa"/>
              <w:right w:w="55" w:type="dxa"/>
            </w:tcMar>
          </w:tcPr>
          <w:p w14:paraId="1645781B" w14:textId="77777777" w:rsidR="000F0B93" w:rsidRDefault="00796E6E">
            <w:pPr>
              <w:pStyle w:val="PreformattedText"/>
              <w:spacing w:line="165" w:lineRule="atLeast"/>
              <w:jc w:val="right"/>
              <w:rPr>
                <w:rFonts w:ascii="Times New Roman" w:hAnsi="Times New Roman"/>
                <w:color w:val="000000"/>
                <w:sz w:val="24"/>
                <w:szCs w:val="24"/>
                <w:lang w:val="en-US"/>
              </w:rPr>
            </w:pPr>
            <w:r>
              <w:rPr>
                <w:rFonts w:ascii="Times New Roman" w:hAnsi="Times New Roman"/>
                <w:color w:val="000000"/>
                <w:sz w:val="24"/>
                <w:szCs w:val="24"/>
                <w:lang w:val="en-US"/>
              </w:rPr>
              <w:t>9.90</w:t>
            </w:r>
          </w:p>
        </w:tc>
        <w:tc>
          <w:tcPr>
            <w:tcW w:w="491" w:type="dxa"/>
            <w:tcBorders>
              <w:bottom w:val="single" w:sz="2" w:space="0" w:color="000000"/>
            </w:tcBorders>
            <w:tcMar>
              <w:top w:w="55" w:type="dxa"/>
              <w:left w:w="55" w:type="dxa"/>
              <w:bottom w:w="55" w:type="dxa"/>
              <w:right w:w="55" w:type="dxa"/>
            </w:tcMar>
          </w:tcPr>
          <w:p w14:paraId="021D55B7" w14:textId="77777777" w:rsidR="000F0B93" w:rsidRDefault="00796E6E">
            <w:pPr>
              <w:pStyle w:val="TableContents"/>
              <w:rPr>
                <w:lang w:val="en-US"/>
              </w:rPr>
            </w:pPr>
            <w:r>
              <w:rPr>
                <w:lang w:val="en-US"/>
              </w:rPr>
              <w:t>**</w:t>
            </w:r>
          </w:p>
        </w:tc>
        <w:tc>
          <w:tcPr>
            <w:tcW w:w="1071" w:type="dxa"/>
            <w:tcBorders>
              <w:bottom w:val="single" w:sz="2" w:space="0" w:color="000000"/>
            </w:tcBorders>
            <w:tcMar>
              <w:top w:w="55" w:type="dxa"/>
              <w:left w:w="55" w:type="dxa"/>
              <w:bottom w:w="55" w:type="dxa"/>
              <w:right w:w="55" w:type="dxa"/>
            </w:tcMar>
          </w:tcPr>
          <w:p w14:paraId="3A6DFFE8" w14:textId="77777777" w:rsidR="000F0B93" w:rsidRDefault="00796E6E">
            <w:pPr>
              <w:pStyle w:val="TableContents"/>
              <w:snapToGrid w:val="0"/>
              <w:jc w:val="center"/>
              <w:rPr>
                <w:lang w:val="en-US"/>
              </w:rPr>
            </w:pPr>
            <w:r>
              <w:rPr>
                <w:lang w:val="en-US"/>
              </w:rPr>
              <w:t>1</w:t>
            </w:r>
          </w:p>
        </w:tc>
      </w:tr>
      <w:tr w:rsidR="000F0B93" w14:paraId="05BAF42D" w14:textId="77777777">
        <w:tc>
          <w:tcPr>
            <w:tcW w:w="4504" w:type="dxa"/>
            <w:tcBorders>
              <w:top w:val="single" w:sz="2" w:space="0" w:color="000000"/>
            </w:tcBorders>
            <w:tcMar>
              <w:top w:w="55" w:type="dxa"/>
              <w:left w:w="55" w:type="dxa"/>
              <w:bottom w:w="55" w:type="dxa"/>
              <w:right w:w="55" w:type="dxa"/>
            </w:tcMar>
          </w:tcPr>
          <w:p w14:paraId="64D97AC5" w14:textId="77777777" w:rsidR="000F0B93" w:rsidRDefault="00796E6E">
            <w:pPr>
              <w:pStyle w:val="Standard"/>
              <w:snapToGrid w:val="0"/>
              <w:rPr>
                <w:lang w:val="en-US"/>
              </w:rPr>
            </w:pPr>
            <w:r>
              <w:rPr>
                <w:lang w:val="en-US"/>
              </w:rPr>
              <w:t>B) Position of the flowering season</w:t>
            </w:r>
          </w:p>
        </w:tc>
        <w:tc>
          <w:tcPr>
            <w:tcW w:w="782" w:type="dxa"/>
            <w:tcMar>
              <w:top w:w="55" w:type="dxa"/>
              <w:left w:w="55" w:type="dxa"/>
              <w:bottom w:w="55" w:type="dxa"/>
              <w:right w:w="55" w:type="dxa"/>
            </w:tcMar>
          </w:tcPr>
          <w:p w14:paraId="0647BDD9" w14:textId="77777777" w:rsidR="000F0B93" w:rsidRDefault="000F0B93">
            <w:pPr>
              <w:pStyle w:val="TableContents"/>
              <w:snapToGrid w:val="0"/>
              <w:jc w:val="right"/>
              <w:rPr>
                <w:lang w:val="en-US"/>
              </w:rPr>
            </w:pPr>
          </w:p>
        </w:tc>
        <w:tc>
          <w:tcPr>
            <w:tcW w:w="491" w:type="dxa"/>
            <w:tcMar>
              <w:top w:w="55" w:type="dxa"/>
              <w:left w:w="55" w:type="dxa"/>
              <w:bottom w:w="55" w:type="dxa"/>
              <w:right w:w="55" w:type="dxa"/>
            </w:tcMar>
          </w:tcPr>
          <w:p w14:paraId="094ADEFD" w14:textId="77777777" w:rsidR="000F0B93" w:rsidRDefault="000F0B93">
            <w:pPr>
              <w:pStyle w:val="TableContents"/>
              <w:snapToGrid w:val="0"/>
              <w:rPr>
                <w:lang w:val="en-US"/>
              </w:rPr>
            </w:pPr>
          </w:p>
        </w:tc>
        <w:tc>
          <w:tcPr>
            <w:tcW w:w="1191" w:type="dxa"/>
            <w:tcMar>
              <w:top w:w="55" w:type="dxa"/>
              <w:left w:w="55" w:type="dxa"/>
              <w:bottom w:w="55" w:type="dxa"/>
              <w:right w:w="55" w:type="dxa"/>
            </w:tcMar>
          </w:tcPr>
          <w:p w14:paraId="18594962" w14:textId="77777777" w:rsidR="000F0B93" w:rsidRDefault="000F0B93">
            <w:pPr>
              <w:pStyle w:val="TableContents"/>
              <w:snapToGrid w:val="0"/>
              <w:jc w:val="center"/>
              <w:rPr>
                <w:lang w:val="en-US"/>
              </w:rPr>
            </w:pPr>
          </w:p>
        </w:tc>
        <w:tc>
          <w:tcPr>
            <w:tcW w:w="153" w:type="dxa"/>
            <w:tcMar>
              <w:top w:w="55" w:type="dxa"/>
              <w:left w:w="55" w:type="dxa"/>
              <w:bottom w:w="55" w:type="dxa"/>
              <w:right w:w="55" w:type="dxa"/>
            </w:tcMar>
          </w:tcPr>
          <w:p w14:paraId="3460F44B"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0688A3DC" w14:textId="77777777" w:rsidR="000F0B93" w:rsidRDefault="000F0B93">
            <w:pPr>
              <w:pStyle w:val="TableContents"/>
              <w:snapToGrid w:val="0"/>
              <w:jc w:val="right"/>
              <w:rPr>
                <w:lang w:val="en-US"/>
              </w:rPr>
            </w:pPr>
          </w:p>
        </w:tc>
        <w:tc>
          <w:tcPr>
            <w:tcW w:w="491" w:type="dxa"/>
            <w:tcMar>
              <w:top w:w="55" w:type="dxa"/>
              <w:left w:w="55" w:type="dxa"/>
              <w:bottom w:w="55" w:type="dxa"/>
              <w:right w:w="55" w:type="dxa"/>
            </w:tcMar>
          </w:tcPr>
          <w:p w14:paraId="4302F4C1" w14:textId="77777777" w:rsidR="000F0B93" w:rsidRDefault="000F0B93">
            <w:pPr>
              <w:pStyle w:val="TableContents"/>
              <w:snapToGrid w:val="0"/>
              <w:rPr>
                <w:lang w:val="en-US"/>
              </w:rPr>
            </w:pPr>
          </w:p>
        </w:tc>
        <w:tc>
          <w:tcPr>
            <w:tcW w:w="1071" w:type="dxa"/>
            <w:tcMar>
              <w:top w:w="55" w:type="dxa"/>
              <w:left w:w="55" w:type="dxa"/>
              <w:bottom w:w="55" w:type="dxa"/>
              <w:right w:w="55" w:type="dxa"/>
            </w:tcMar>
          </w:tcPr>
          <w:p w14:paraId="6374750A" w14:textId="77777777" w:rsidR="000F0B93" w:rsidRDefault="000F0B93">
            <w:pPr>
              <w:pStyle w:val="TableContents"/>
              <w:snapToGrid w:val="0"/>
              <w:jc w:val="center"/>
              <w:rPr>
                <w:lang w:val="en-US"/>
              </w:rPr>
            </w:pPr>
          </w:p>
        </w:tc>
      </w:tr>
      <w:tr w:rsidR="000F0B93" w14:paraId="2684D0D3" w14:textId="77777777">
        <w:tc>
          <w:tcPr>
            <w:tcW w:w="4504" w:type="dxa"/>
            <w:tcMar>
              <w:top w:w="55" w:type="dxa"/>
              <w:left w:w="55" w:type="dxa"/>
              <w:bottom w:w="55" w:type="dxa"/>
              <w:right w:w="55" w:type="dxa"/>
            </w:tcMar>
          </w:tcPr>
          <w:p w14:paraId="70361944" w14:textId="77777777" w:rsidR="000F0B93" w:rsidRDefault="00796E6E">
            <w:pPr>
              <w:pStyle w:val="TableContents"/>
              <w:rPr>
                <w:lang w:val="en-US"/>
              </w:rPr>
            </w:pPr>
            <w:r>
              <w:rPr>
                <w:lang w:val="en-US"/>
              </w:rPr>
              <w:t xml:space="preserve">     First flowering date</w:t>
            </w:r>
          </w:p>
        </w:tc>
        <w:tc>
          <w:tcPr>
            <w:tcW w:w="782" w:type="dxa"/>
            <w:tcMar>
              <w:top w:w="55" w:type="dxa"/>
              <w:left w:w="55" w:type="dxa"/>
              <w:bottom w:w="55" w:type="dxa"/>
              <w:right w:w="55" w:type="dxa"/>
            </w:tcMar>
          </w:tcPr>
          <w:p w14:paraId="66744B60" w14:textId="77777777" w:rsidR="000F0B93" w:rsidRDefault="00796E6E">
            <w:pPr>
              <w:pStyle w:val="TableContents"/>
              <w:snapToGrid w:val="0"/>
              <w:jc w:val="right"/>
              <w:rPr>
                <w:lang w:val="en-US"/>
              </w:rPr>
            </w:pPr>
            <w:r>
              <w:rPr>
                <w:lang w:val="en-US"/>
              </w:rPr>
              <w:t>109.59</w:t>
            </w:r>
          </w:p>
        </w:tc>
        <w:tc>
          <w:tcPr>
            <w:tcW w:w="491" w:type="dxa"/>
            <w:tcMar>
              <w:top w:w="55" w:type="dxa"/>
              <w:left w:w="55" w:type="dxa"/>
              <w:bottom w:w="55" w:type="dxa"/>
              <w:right w:w="55" w:type="dxa"/>
            </w:tcMar>
          </w:tcPr>
          <w:p w14:paraId="167C7D84" w14:textId="77777777" w:rsidR="000F0B93" w:rsidRDefault="00796E6E">
            <w:pPr>
              <w:pStyle w:val="TableContents"/>
              <w:snapToGrid w:val="0"/>
              <w:rPr>
                <w:lang w:val="en-US"/>
              </w:rPr>
            </w:pPr>
            <w:r>
              <w:rPr>
                <w:lang w:val="en-US"/>
              </w:rPr>
              <w:t>***</w:t>
            </w:r>
          </w:p>
        </w:tc>
        <w:tc>
          <w:tcPr>
            <w:tcW w:w="1191" w:type="dxa"/>
            <w:tcMar>
              <w:top w:w="55" w:type="dxa"/>
              <w:left w:w="55" w:type="dxa"/>
              <w:bottom w:w="55" w:type="dxa"/>
              <w:right w:w="55" w:type="dxa"/>
            </w:tcMar>
          </w:tcPr>
          <w:p w14:paraId="40E7EA0C" w14:textId="77777777" w:rsidR="000F0B93" w:rsidRDefault="00796E6E">
            <w:pPr>
              <w:pStyle w:val="TableContents"/>
              <w:snapToGrid w:val="0"/>
              <w:jc w:val="center"/>
              <w:rPr>
                <w:lang w:val="en-US"/>
              </w:rPr>
            </w:pPr>
            <w:r>
              <w:rPr>
                <w:lang w:val="en-US"/>
              </w:rPr>
              <w:t>1</w:t>
            </w:r>
          </w:p>
        </w:tc>
        <w:tc>
          <w:tcPr>
            <w:tcW w:w="153" w:type="dxa"/>
            <w:tcMar>
              <w:top w:w="55" w:type="dxa"/>
              <w:left w:w="55" w:type="dxa"/>
              <w:bottom w:w="55" w:type="dxa"/>
              <w:right w:w="55" w:type="dxa"/>
            </w:tcMar>
          </w:tcPr>
          <w:p w14:paraId="1C0AB7F0"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623F230A" w14:textId="77777777" w:rsidR="000F0B93" w:rsidRDefault="00796E6E">
            <w:pPr>
              <w:pStyle w:val="TableContents"/>
              <w:snapToGrid w:val="0"/>
              <w:jc w:val="right"/>
              <w:rPr>
                <w:lang w:val="en-US"/>
              </w:rPr>
            </w:pPr>
            <w:r>
              <w:rPr>
                <w:lang w:val="en-US"/>
              </w:rPr>
              <w:t>33.53</w:t>
            </w:r>
          </w:p>
        </w:tc>
        <w:tc>
          <w:tcPr>
            <w:tcW w:w="491" w:type="dxa"/>
            <w:tcMar>
              <w:top w:w="55" w:type="dxa"/>
              <w:left w:w="55" w:type="dxa"/>
              <w:bottom w:w="55" w:type="dxa"/>
              <w:right w:w="55" w:type="dxa"/>
            </w:tcMar>
          </w:tcPr>
          <w:p w14:paraId="2B3020F5" w14:textId="77777777" w:rsidR="000F0B93" w:rsidRDefault="00796E6E">
            <w:pPr>
              <w:pStyle w:val="TableContents"/>
              <w:snapToGrid w:val="0"/>
              <w:rPr>
                <w:lang w:val="en-US"/>
              </w:rPr>
            </w:pPr>
            <w:r>
              <w:rPr>
                <w:lang w:val="en-US"/>
              </w:rPr>
              <w:t>***</w:t>
            </w:r>
          </w:p>
        </w:tc>
        <w:tc>
          <w:tcPr>
            <w:tcW w:w="1071" w:type="dxa"/>
            <w:tcMar>
              <w:top w:w="55" w:type="dxa"/>
              <w:left w:w="55" w:type="dxa"/>
              <w:bottom w:w="55" w:type="dxa"/>
              <w:right w:w="55" w:type="dxa"/>
            </w:tcMar>
          </w:tcPr>
          <w:p w14:paraId="706D272D" w14:textId="77777777" w:rsidR="000F0B93" w:rsidRDefault="00796E6E">
            <w:pPr>
              <w:pStyle w:val="TableContents"/>
              <w:snapToGrid w:val="0"/>
              <w:jc w:val="center"/>
              <w:rPr>
                <w:lang w:val="en-US"/>
              </w:rPr>
            </w:pPr>
            <w:r>
              <w:rPr>
                <w:lang w:val="en-US"/>
              </w:rPr>
              <w:t>1</w:t>
            </w:r>
          </w:p>
        </w:tc>
      </w:tr>
      <w:tr w:rsidR="000F0B93" w14:paraId="5E86676F" w14:textId="77777777">
        <w:tc>
          <w:tcPr>
            <w:tcW w:w="4504" w:type="dxa"/>
            <w:tcMar>
              <w:top w:w="55" w:type="dxa"/>
              <w:left w:w="55" w:type="dxa"/>
              <w:bottom w:w="55" w:type="dxa"/>
              <w:right w:w="55" w:type="dxa"/>
            </w:tcMar>
          </w:tcPr>
          <w:p w14:paraId="504C02A5" w14:textId="77777777" w:rsidR="000F0B93" w:rsidRDefault="00796E6E">
            <w:pPr>
              <w:pStyle w:val="TableContents"/>
              <w:rPr>
                <w:lang w:val="en-US"/>
              </w:rPr>
            </w:pPr>
            <w:r>
              <w:rPr>
                <w:lang w:val="en-US"/>
              </w:rPr>
              <w:t xml:space="preserve">     Number of flowers</w:t>
            </w:r>
          </w:p>
        </w:tc>
        <w:tc>
          <w:tcPr>
            <w:tcW w:w="782" w:type="dxa"/>
            <w:tcMar>
              <w:top w:w="55" w:type="dxa"/>
              <w:left w:w="55" w:type="dxa"/>
              <w:bottom w:w="55" w:type="dxa"/>
              <w:right w:w="55" w:type="dxa"/>
            </w:tcMar>
          </w:tcPr>
          <w:p w14:paraId="0F0E6589"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w:t>
            </w:r>
          </w:p>
        </w:tc>
        <w:tc>
          <w:tcPr>
            <w:tcW w:w="491" w:type="dxa"/>
            <w:tcMar>
              <w:top w:w="55" w:type="dxa"/>
              <w:left w:w="55" w:type="dxa"/>
              <w:bottom w:w="55" w:type="dxa"/>
              <w:right w:w="55" w:type="dxa"/>
            </w:tcMar>
          </w:tcPr>
          <w:p w14:paraId="3659FA55" w14:textId="77777777" w:rsidR="000F0B93" w:rsidRDefault="000F0B93">
            <w:pPr>
              <w:pStyle w:val="TableContents"/>
              <w:rPr>
                <w:lang w:val="en-US"/>
              </w:rPr>
            </w:pPr>
          </w:p>
        </w:tc>
        <w:tc>
          <w:tcPr>
            <w:tcW w:w="1191" w:type="dxa"/>
            <w:tcMar>
              <w:top w:w="55" w:type="dxa"/>
              <w:left w:w="55" w:type="dxa"/>
              <w:bottom w:w="55" w:type="dxa"/>
              <w:right w:w="55" w:type="dxa"/>
            </w:tcMar>
          </w:tcPr>
          <w:p w14:paraId="34E5663F" w14:textId="77777777" w:rsidR="000F0B93" w:rsidRDefault="00796E6E">
            <w:pPr>
              <w:pStyle w:val="TableContents"/>
              <w:jc w:val="center"/>
              <w:rPr>
                <w:lang w:val="en-US"/>
              </w:rPr>
            </w:pPr>
            <w:r>
              <w:rPr>
                <w:lang w:val="en-US"/>
              </w:rPr>
              <w:t>-</w:t>
            </w:r>
          </w:p>
        </w:tc>
        <w:tc>
          <w:tcPr>
            <w:tcW w:w="153" w:type="dxa"/>
            <w:tcMar>
              <w:top w:w="55" w:type="dxa"/>
              <w:left w:w="55" w:type="dxa"/>
              <w:bottom w:w="55" w:type="dxa"/>
              <w:right w:w="55" w:type="dxa"/>
            </w:tcMar>
          </w:tcPr>
          <w:p w14:paraId="5F9050C8"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3E77F6F3" w14:textId="77777777" w:rsidR="000F0B93" w:rsidRDefault="00796E6E">
            <w:pPr>
              <w:pStyle w:val="TableContents"/>
              <w:snapToGrid w:val="0"/>
              <w:jc w:val="right"/>
              <w:rPr>
                <w:lang w:val="en-US"/>
              </w:rPr>
            </w:pPr>
            <w:r>
              <w:rPr>
                <w:lang w:val="en-US"/>
              </w:rPr>
              <w:t>63.61</w:t>
            </w:r>
          </w:p>
        </w:tc>
        <w:tc>
          <w:tcPr>
            <w:tcW w:w="491" w:type="dxa"/>
            <w:tcMar>
              <w:top w:w="55" w:type="dxa"/>
              <w:left w:w="55" w:type="dxa"/>
              <w:bottom w:w="55" w:type="dxa"/>
              <w:right w:w="55" w:type="dxa"/>
            </w:tcMar>
          </w:tcPr>
          <w:p w14:paraId="1B49B081" w14:textId="77777777" w:rsidR="000F0B93" w:rsidRDefault="00796E6E">
            <w:pPr>
              <w:pStyle w:val="TableContents"/>
              <w:snapToGrid w:val="0"/>
              <w:rPr>
                <w:lang w:val="en-US"/>
              </w:rPr>
            </w:pPr>
            <w:r>
              <w:rPr>
                <w:lang w:val="en-US"/>
              </w:rPr>
              <w:t>***</w:t>
            </w:r>
          </w:p>
        </w:tc>
        <w:tc>
          <w:tcPr>
            <w:tcW w:w="1071" w:type="dxa"/>
            <w:tcMar>
              <w:top w:w="55" w:type="dxa"/>
              <w:left w:w="55" w:type="dxa"/>
              <w:bottom w:w="55" w:type="dxa"/>
              <w:right w:w="55" w:type="dxa"/>
            </w:tcMar>
          </w:tcPr>
          <w:p w14:paraId="750511BD" w14:textId="77777777" w:rsidR="000F0B93" w:rsidRDefault="00796E6E">
            <w:pPr>
              <w:pStyle w:val="TableContents"/>
              <w:snapToGrid w:val="0"/>
              <w:jc w:val="center"/>
              <w:rPr>
                <w:lang w:val="en-US"/>
              </w:rPr>
            </w:pPr>
            <w:r>
              <w:rPr>
                <w:lang w:val="en-US"/>
              </w:rPr>
              <w:t>1</w:t>
            </w:r>
          </w:p>
        </w:tc>
      </w:tr>
      <w:tr w:rsidR="000F0B93" w14:paraId="396B7E67" w14:textId="77777777">
        <w:tc>
          <w:tcPr>
            <w:tcW w:w="4504" w:type="dxa"/>
            <w:tcMar>
              <w:top w:w="55" w:type="dxa"/>
              <w:left w:w="55" w:type="dxa"/>
              <w:bottom w:w="55" w:type="dxa"/>
              <w:right w:w="55" w:type="dxa"/>
            </w:tcMar>
          </w:tcPr>
          <w:p w14:paraId="653AFD31" w14:textId="77777777" w:rsidR="000F0B93" w:rsidRDefault="00796E6E">
            <w:pPr>
              <w:pStyle w:val="Standard"/>
              <w:snapToGrid w:val="0"/>
              <w:rPr>
                <w:lang w:val="en-US"/>
              </w:rPr>
            </w:pPr>
            <w:r>
              <w:rPr>
                <w:lang w:val="en-US"/>
              </w:rPr>
              <w:t xml:space="preserve">     First flowering date : Mean FFD</w:t>
            </w:r>
          </w:p>
        </w:tc>
        <w:tc>
          <w:tcPr>
            <w:tcW w:w="782" w:type="dxa"/>
            <w:tcMar>
              <w:top w:w="55" w:type="dxa"/>
              <w:left w:w="55" w:type="dxa"/>
              <w:bottom w:w="55" w:type="dxa"/>
              <w:right w:w="55" w:type="dxa"/>
            </w:tcMar>
          </w:tcPr>
          <w:p w14:paraId="231021E9" w14:textId="77777777" w:rsidR="000F0B93" w:rsidRDefault="00796E6E">
            <w:pPr>
              <w:pStyle w:val="TableContents"/>
              <w:snapToGrid w:val="0"/>
              <w:jc w:val="right"/>
              <w:rPr>
                <w:lang w:val="en-US"/>
              </w:rPr>
            </w:pPr>
            <w:r>
              <w:rPr>
                <w:lang w:val="en-US"/>
              </w:rPr>
              <w:t>0.39</w:t>
            </w:r>
          </w:p>
        </w:tc>
        <w:tc>
          <w:tcPr>
            <w:tcW w:w="491" w:type="dxa"/>
            <w:tcMar>
              <w:top w:w="55" w:type="dxa"/>
              <w:left w:w="55" w:type="dxa"/>
              <w:bottom w:w="55" w:type="dxa"/>
              <w:right w:w="55" w:type="dxa"/>
            </w:tcMar>
          </w:tcPr>
          <w:p w14:paraId="3CF1AAB5" w14:textId="77777777" w:rsidR="000F0B93" w:rsidRDefault="000F0B93">
            <w:pPr>
              <w:pStyle w:val="TableContents"/>
              <w:snapToGrid w:val="0"/>
              <w:rPr>
                <w:lang w:val="en-US"/>
              </w:rPr>
            </w:pPr>
          </w:p>
        </w:tc>
        <w:tc>
          <w:tcPr>
            <w:tcW w:w="1191" w:type="dxa"/>
            <w:tcMar>
              <w:top w:w="55" w:type="dxa"/>
              <w:left w:w="55" w:type="dxa"/>
              <w:bottom w:w="55" w:type="dxa"/>
              <w:right w:w="55" w:type="dxa"/>
            </w:tcMar>
          </w:tcPr>
          <w:p w14:paraId="1E2EAB09" w14:textId="77777777" w:rsidR="000F0B93" w:rsidRDefault="00796E6E">
            <w:pPr>
              <w:pStyle w:val="TableContents"/>
              <w:snapToGrid w:val="0"/>
              <w:jc w:val="center"/>
              <w:rPr>
                <w:lang w:val="en-US"/>
              </w:rPr>
            </w:pPr>
            <w:r>
              <w:rPr>
                <w:lang w:val="en-US"/>
              </w:rPr>
              <w:t>1</w:t>
            </w:r>
          </w:p>
        </w:tc>
        <w:tc>
          <w:tcPr>
            <w:tcW w:w="153" w:type="dxa"/>
            <w:tcMar>
              <w:top w:w="55" w:type="dxa"/>
              <w:left w:w="55" w:type="dxa"/>
              <w:bottom w:w="55" w:type="dxa"/>
              <w:right w:w="55" w:type="dxa"/>
            </w:tcMar>
          </w:tcPr>
          <w:p w14:paraId="7F644478"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44A3A562" w14:textId="77777777" w:rsidR="000F0B93" w:rsidRDefault="00796E6E">
            <w:pPr>
              <w:pStyle w:val="TableContents"/>
              <w:snapToGrid w:val="0"/>
              <w:jc w:val="right"/>
              <w:rPr>
                <w:lang w:val="en-US"/>
              </w:rPr>
            </w:pPr>
            <w:r>
              <w:rPr>
                <w:lang w:val="en-US"/>
              </w:rPr>
              <w:t>0.17</w:t>
            </w:r>
          </w:p>
        </w:tc>
        <w:tc>
          <w:tcPr>
            <w:tcW w:w="491" w:type="dxa"/>
            <w:tcMar>
              <w:top w:w="55" w:type="dxa"/>
              <w:left w:w="55" w:type="dxa"/>
              <w:bottom w:w="55" w:type="dxa"/>
              <w:right w:w="55" w:type="dxa"/>
            </w:tcMar>
          </w:tcPr>
          <w:p w14:paraId="550C68C2" w14:textId="77777777" w:rsidR="000F0B93" w:rsidRDefault="000F0B93">
            <w:pPr>
              <w:pStyle w:val="TableContents"/>
              <w:snapToGrid w:val="0"/>
              <w:rPr>
                <w:lang w:val="en-US"/>
              </w:rPr>
            </w:pPr>
          </w:p>
        </w:tc>
        <w:tc>
          <w:tcPr>
            <w:tcW w:w="1071" w:type="dxa"/>
            <w:tcMar>
              <w:top w:w="55" w:type="dxa"/>
              <w:left w:w="55" w:type="dxa"/>
              <w:bottom w:w="55" w:type="dxa"/>
              <w:right w:w="55" w:type="dxa"/>
            </w:tcMar>
          </w:tcPr>
          <w:p w14:paraId="581BB13E" w14:textId="77777777" w:rsidR="000F0B93" w:rsidRDefault="00796E6E">
            <w:pPr>
              <w:pStyle w:val="TableContents"/>
              <w:snapToGrid w:val="0"/>
              <w:jc w:val="center"/>
              <w:rPr>
                <w:lang w:val="en-US"/>
              </w:rPr>
            </w:pPr>
            <w:r>
              <w:rPr>
                <w:lang w:val="en-US"/>
              </w:rPr>
              <w:t>1</w:t>
            </w:r>
          </w:p>
        </w:tc>
      </w:tr>
      <w:tr w:rsidR="000F0B93" w14:paraId="045E50B4" w14:textId="77777777">
        <w:tc>
          <w:tcPr>
            <w:tcW w:w="4504" w:type="dxa"/>
            <w:tcBorders>
              <w:top w:val="single" w:sz="2" w:space="0" w:color="000000"/>
            </w:tcBorders>
            <w:tcMar>
              <w:top w:w="55" w:type="dxa"/>
              <w:left w:w="55" w:type="dxa"/>
              <w:bottom w:w="55" w:type="dxa"/>
              <w:right w:w="55" w:type="dxa"/>
            </w:tcMar>
          </w:tcPr>
          <w:p w14:paraId="6BDCF7F4" w14:textId="77777777" w:rsidR="000F0B93" w:rsidRDefault="00796E6E">
            <w:pPr>
              <w:pStyle w:val="Standard"/>
              <w:snapToGrid w:val="0"/>
              <w:rPr>
                <w:lang w:val="en-US"/>
              </w:rPr>
            </w:pPr>
            <w:r>
              <w:rPr>
                <w:lang w:val="en-US"/>
              </w:rPr>
              <w:t>C) Duration of the flowering season</w:t>
            </w:r>
          </w:p>
        </w:tc>
        <w:tc>
          <w:tcPr>
            <w:tcW w:w="782" w:type="dxa"/>
            <w:tcBorders>
              <w:top w:val="single" w:sz="2" w:space="0" w:color="000000"/>
            </w:tcBorders>
            <w:tcMar>
              <w:top w:w="55" w:type="dxa"/>
              <w:left w:w="55" w:type="dxa"/>
              <w:bottom w:w="55" w:type="dxa"/>
              <w:right w:w="55" w:type="dxa"/>
            </w:tcMar>
          </w:tcPr>
          <w:p w14:paraId="172130DF" w14:textId="77777777" w:rsidR="000F0B93" w:rsidRDefault="000F0B93">
            <w:pPr>
              <w:pStyle w:val="TableContents"/>
              <w:snapToGrid w:val="0"/>
              <w:jc w:val="right"/>
              <w:rPr>
                <w:lang w:val="en-US"/>
              </w:rPr>
            </w:pPr>
          </w:p>
        </w:tc>
        <w:tc>
          <w:tcPr>
            <w:tcW w:w="491" w:type="dxa"/>
            <w:tcBorders>
              <w:top w:val="single" w:sz="2" w:space="0" w:color="000000"/>
            </w:tcBorders>
            <w:tcMar>
              <w:top w:w="55" w:type="dxa"/>
              <w:left w:w="55" w:type="dxa"/>
              <w:bottom w:w="55" w:type="dxa"/>
              <w:right w:w="55" w:type="dxa"/>
            </w:tcMar>
          </w:tcPr>
          <w:p w14:paraId="6F5C9DC5" w14:textId="77777777" w:rsidR="000F0B93" w:rsidRDefault="000F0B93">
            <w:pPr>
              <w:pStyle w:val="TableContents"/>
              <w:snapToGrid w:val="0"/>
              <w:rPr>
                <w:lang w:val="en-US"/>
              </w:rPr>
            </w:pPr>
          </w:p>
        </w:tc>
        <w:tc>
          <w:tcPr>
            <w:tcW w:w="1191" w:type="dxa"/>
            <w:tcBorders>
              <w:top w:val="single" w:sz="2" w:space="0" w:color="000000"/>
            </w:tcBorders>
            <w:tcMar>
              <w:top w:w="55" w:type="dxa"/>
              <w:left w:w="55" w:type="dxa"/>
              <w:bottom w:w="55" w:type="dxa"/>
              <w:right w:w="55" w:type="dxa"/>
            </w:tcMar>
          </w:tcPr>
          <w:p w14:paraId="4F1D88B3" w14:textId="77777777" w:rsidR="000F0B93" w:rsidRDefault="000F0B93">
            <w:pPr>
              <w:pStyle w:val="TableContents"/>
              <w:snapToGrid w:val="0"/>
              <w:jc w:val="center"/>
              <w:rPr>
                <w:lang w:val="en-US"/>
              </w:rPr>
            </w:pPr>
          </w:p>
        </w:tc>
        <w:tc>
          <w:tcPr>
            <w:tcW w:w="153" w:type="dxa"/>
            <w:tcBorders>
              <w:top w:val="single" w:sz="2" w:space="0" w:color="000000"/>
            </w:tcBorders>
            <w:tcMar>
              <w:top w:w="55" w:type="dxa"/>
              <w:left w:w="55" w:type="dxa"/>
              <w:bottom w:w="55" w:type="dxa"/>
              <w:right w:w="55" w:type="dxa"/>
            </w:tcMar>
          </w:tcPr>
          <w:p w14:paraId="3B1217DD" w14:textId="77777777" w:rsidR="000F0B93" w:rsidRDefault="000F0B93">
            <w:pPr>
              <w:pStyle w:val="TableContents"/>
              <w:snapToGrid w:val="0"/>
              <w:jc w:val="center"/>
              <w:rPr>
                <w:lang w:val="en-US"/>
              </w:rPr>
            </w:pPr>
          </w:p>
        </w:tc>
        <w:tc>
          <w:tcPr>
            <w:tcW w:w="671" w:type="dxa"/>
            <w:tcBorders>
              <w:top w:val="single" w:sz="2" w:space="0" w:color="000000"/>
            </w:tcBorders>
            <w:tcMar>
              <w:top w:w="55" w:type="dxa"/>
              <w:left w:w="55" w:type="dxa"/>
              <w:bottom w:w="55" w:type="dxa"/>
              <w:right w:w="55" w:type="dxa"/>
            </w:tcMar>
          </w:tcPr>
          <w:p w14:paraId="402A5526" w14:textId="77777777" w:rsidR="000F0B93" w:rsidRDefault="000F0B93">
            <w:pPr>
              <w:pStyle w:val="TableContents"/>
              <w:snapToGrid w:val="0"/>
              <w:jc w:val="right"/>
              <w:rPr>
                <w:lang w:val="en-US"/>
              </w:rPr>
            </w:pPr>
          </w:p>
        </w:tc>
        <w:tc>
          <w:tcPr>
            <w:tcW w:w="491" w:type="dxa"/>
            <w:tcBorders>
              <w:top w:val="single" w:sz="2" w:space="0" w:color="000000"/>
            </w:tcBorders>
            <w:tcMar>
              <w:top w:w="55" w:type="dxa"/>
              <w:left w:w="55" w:type="dxa"/>
              <w:bottom w:w="55" w:type="dxa"/>
              <w:right w:w="55" w:type="dxa"/>
            </w:tcMar>
          </w:tcPr>
          <w:p w14:paraId="331160CE" w14:textId="77777777" w:rsidR="000F0B93" w:rsidRDefault="000F0B93">
            <w:pPr>
              <w:pStyle w:val="TableContents"/>
              <w:snapToGrid w:val="0"/>
              <w:rPr>
                <w:lang w:val="en-US"/>
              </w:rPr>
            </w:pPr>
          </w:p>
        </w:tc>
        <w:tc>
          <w:tcPr>
            <w:tcW w:w="1071" w:type="dxa"/>
            <w:tcBorders>
              <w:top w:val="single" w:sz="2" w:space="0" w:color="000000"/>
            </w:tcBorders>
            <w:tcMar>
              <w:top w:w="55" w:type="dxa"/>
              <w:left w:w="55" w:type="dxa"/>
              <w:bottom w:w="55" w:type="dxa"/>
              <w:right w:w="55" w:type="dxa"/>
            </w:tcMar>
          </w:tcPr>
          <w:p w14:paraId="3CBB9C0C" w14:textId="77777777" w:rsidR="000F0B93" w:rsidRDefault="000F0B93">
            <w:pPr>
              <w:pStyle w:val="TableContents"/>
              <w:snapToGrid w:val="0"/>
              <w:jc w:val="center"/>
              <w:rPr>
                <w:lang w:val="en-US"/>
              </w:rPr>
            </w:pPr>
          </w:p>
        </w:tc>
      </w:tr>
      <w:tr w:rsidR="000F0B93" w14:paraId="13E37D50" w14:textId="77777777">
        <w:tc>
          <w:tcPr>
            <w:tcW w:w="4504" w:type="dxa"/>
            <w:tcMar>
              <w:top w:w="55" w:type="dxa"/>
              <w:left w:w="55" w:type="dxa"/>
              <w:bottom w:w="55" w:type="dxa"/>
              <w:right w:w="55" w:type="dxa"/>
            </w:tcMar>
          </w:tcPr>
          <w:p w14:paraId="314AC2C9" w14:textId="77777777" w:rsidR="000F0B93" w:rsidRDefault="00796E6E">
            <w:pPr>
              <w:pStyle w:val="TableContents"/>
              <w:rPr>
                <w:lang w:val="en-US"/>
              </w:rPr>
            </w:pPr>
            <w:r>
              <w:rPr>
                <w:lang w:val="en-US"/>
              </w:rPr>
              <w:t xml:space="preserve">     First flowering date</w:t>
            </w:r>
          </w:p>
        </w:tc>
        <w:tc>
          <w:tcPr>
            <w:tcW w:w="782" w:type="dxa"/>
            <w:tcMar>
              <w:top w:w="55" w:type="dxa"/>
              <w:left w:w="55" w:type="dxa"/>
              <w:bottom w:w="55" w:type="dxa"/>
              <w:right w:w="55" w:type="dxa"/>
            </w:tcMar>
          </w:tcPr>
          <w:p w14:paraId="1C1F781B" w14:textId="77777777" w:rsidR="000F0B93" w:rsidRDefault="00796E6E">
            <w:pPr>
              <w:pStyle w:val="TableContents"/>
              <w:snapToGrid w:val="0"/>
              <w:jc w:val="right"/>
              <w:rPr>
                <w:lang w:val="en-US"/>
              </w:rPr>
            </w:pPr>
            <w:r>
              <w:rPr>
                <w:lang w:val="en-US"/>
              </w:rPr>
              <w:t>109.62</w:t>
            </w:r>
          </w:p>
        </w:tc>
        <w:tc>
          <w:tcPr>
            <w:tcW w:w="491" w:type="dxa"/>
            <w:tcMar>
              <w:top w:w="55" w:type="dxa"/>
              <w:left w:w="55" w:type="dxa"/>
              <w:bottom w:w="55" w:type="dxa"/>
              <w:right w:w="55" w:type="dxa"/>
            </w:tcMar>
          </w:tcPr>
          <w:p w14:paraId="7E4F6A8A" w14:textId="77777777" w:rsidR="000F0B93" w:rsidRDefault="00796E6E">
            <w:pPr>
              <w:pStyle w:val="TableContents"/>
              <w:snapToGrid w:val="0"/>
              <w:rPr>
                <w:lang w:val="en-US"/>
              </w:rPr>
            </w:pPr>
            <w:r>
              <w:rPr>
                <w:lang w:val="en-US"/>
              </w:rPr>
              <w:t>***</w:t>
            </w:r>
          </w:p>
        </w:tc>
        <w:tc>
          <w:tcPr>
            <w:tcW w:w="1191" w:type="dxa"/>
            <w:tcMar>
              <w:top w:w="55" w:type="dxa"/>
              <w:left w:w="55" w:type="dxa"/>
              <w:bottom w:w="55" w:type="dxa"/>
              <w:right w:w="55" w:type="dxa"/>
            </w:tcMar>
          </w:tcPr>
          <w:p w14:paraId="47B71BF4" w14:textId="77777777" w:rsidR="000F0B93" w:rsidRDefault="00796E6E">
            <w:pPr>
              <w:pStyle w:val="TableContents"/>
              <w:snapToGrid w:val="0"/>
              <w:jc w:val="center"/>
              <w:rPr>
                <w:lang w:val="en-US"/>
              </w:rPr>
            </w:pPr>
            <w:r>
              <w:rPr>
                <w:lang w:val="en-US"/>
              </w:rPr>
              <w:t>1</w:t>
            </w:r>
          </w:p>
        </w:tc>
        <w:tc>
          <w:tcPr>
            <w:tcW w:w="153" w:type="dxa"/>
            <w:tcMar>
              <w:top w:w="55" w:type="dxa"/>
              <w:left w:w="55" w:type="dxa"/>
              <w:bottom w:w="55" w:type="dxa"/>
              <w:right w:w="55" w:type="dxa"/>
            </w:tcMar>
          </w:tcPr>
          <w:p w14:paraId="56B8482A"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76B55C01" w14:textId="77777777" w:rsidR="000F0B93" w:rsidRDefault="00796E6E">
            <w:pPr>
              <w:pStyle w:val="TableContents"/>
              <w:snapToGrid w:val="0"/>
              <w:jc w:val="right"/>
              <w:rPr>
                <w:lang w:val="en-US"/>
              </w:rPr>
            </w:pPr>
            <w:r>
              <w:rPr>
                <w:lang w:val="en-US"/>
              </w:rPr>
              <w:t>33.53</w:t>
            </w:r>
          </w:p>
        </w:tc>
        <w:tc>
          <w:tcPr>
            <w:tcW w:w="491" w:type="dxa"/>
            <w:tcMar>
              <w:top w:w="55" w:type="dxa"/>
              <w:left w:w="55" w:type="dxa"/>
              <w:bottom w:w="55" w:type="dxa"/>
              <w:right w:w="55" w:type="dxa"/>
            </w:tcMar>
          </w:tcPr>
          <w:p w14:paraId="26979005" w14:textId="77777777" w:rsidR="000F0B93" w:rsidRDefault="00796E6E">
            <w:pPr>
              <w:pStyle w:val="TableContents"/>
              <w:snapToGrid w:val="0"/>
              <w:rPr>
                <w:lang w:val="en-US"/>
              </w:rPr>
            </w:pPr>
            <w:r>
              <w:rPr>
                <w:lang w:val="en-US"/>
              </w:rPr>
              <w:t>***</w:t>
            </w:r>
          </w:p>
        </w:tc>
        <w:tc>
          <w:tcPr>
            <w:tcW w:w="1071" w:type="dxa"/>
            <w:tcMar>
              <w:top w:w="55" w:type="dxa"/>
              <w:left w:w="55" w:type="dxa"/>
              <w:bottom w:w="55" w:type="dxa"/>
              <w:right w:w="55" w:type="dxa"/>
            </w:tcMar>
          </w:tcPr>
          <w:p w14:paraId="1F7CDAD2" w14:textId="77777777" w:rsidR="000F0B93" w:rsidRDefault="00796E6E">
            <w:pPr>
              <w:pStyle w:val="TableContents"/>
              <w:snapToGrid w:val="0"/>
              <w:jc w:val="center"/>
              <w:rPr>
                <w:lang w:val="en-US"/>
              </w:rPr>
            </w:pPr>
            <w:r>
              <w:rPr>
                <w:lang w:val="en-US"/>
              </w:rPr>
              <w:t>1</w:t>
            </w:r>
          </w:p>
        </w:tc>
      </w:tr>
      <w:tr w:rsidR="000F0B93" w14:paraId="2319046F" w14:textId="77777777">
        <w:tc>
          <w:tcPr>
            <w:tcW w:w="4504" w:type="dxa"/>
            <w:tcMar>
              <w:top w:w="55" w:type="dxa"/>
              <w:left w:w="55" w:type="dxa"/>
              <w:bottom w:w="55" w:type="dxa"/>
              <w:right w:w="55" w:type="dxa"/>
            </w:tcMar>
          </w:tcPr>
          <w:p w14:paraId="194B236E" w14:textId="77777777" w:rsidR="000F0B93" w:rsidRDefault="00796E6E">
            <w:pPr>
              <w:pStyle w:val="TableContents"/>
              <w:rPr>
                <w:lang w:val="en-US"/>
              </w:rPr>
            </w:pPr>
            <w:r>
              <w:rPr>
                <w:lang w:val="en-US"/>
              </w:rPr>
              <w:t xml:space="preserve">     Number of flowers</w:t>
            </w:r>
          </w:p>
        </w:tc>
        <w:tc>
          <w:tcPr>
            <w:tcW w:w="782" w:type="dxa"/>
            <w:tcMar>
              <w:top w:w="55" w:type="dxa"/>
              <w:left w:w="55" w:type="dxa"/>
              <w:bottom w:w="55" w:type="dxa"/>
              <w:right w:w="55" w:type="dxa"/>
            </w:tcMar>
          </w:tcPr>
          <w:p w14:paraId="729B03BB" w14:textId="77777777" w:rsidR="000F0B93" w:rsidRDefault="00796E6E">
            <w:pPr>
              <w:pStyle w:val="PreformattedText"/>
              <w:spacing w:line="165" w:lineRule="atLeast"/>
              <w:jc w:val="center"/>
              <w:rPr>
                <w:rFonts w:ascii="Times New Roman" w:hAnsi="Times New Roman"/>
                <w:color w:val="000000"/>
                <w:sz w:val="24"/>
                <w:szCs w:val="24"/>
                <w:lang w:val="en-US"/>
              </w:rPr>
            </w:pPr>
            <w:r>
              <w:rPr>
                <w:rFonts w:ascii="Times New Roman" w:hAnsi="Times New Roman"/>
                <w:color w:val="000000"/>
                <w:sz w:val="24"/>
                <w:szCs w:val="24"/>
                <w:lang w:val="en-US"/>
              </w:rPr>
              <w:t>-</w:t>
            </w:r>
          </w:p>
        </w:tc>
        <w:tc>
          <w:tcPr>
            <w:tcW w:w="491" w:type="dxa"/>
            <w:tcMar>
              <w:top w:w="55" w:type="dxa"/>
              <w:left w:w="55" w:type="dxa"/>
              <w:bottom w:w="55" w:type="dxa"/>
              <w:right w:w="55" w:type="dxa"/>
            </w:tcMar>
          </w:tcPr>
          <w:p w14:paraId="3FEB15CB" w14:textId="77777777" w:rsidR="000F0B93" w:rsidRDefault="000F0B93">
            <w:pPr>
              <w:pStyle w:val="TableContents"/>
              <w:rPr>
                <w:lang w:val="en-US"/>
              </w:rPr>
            </w:pPr>
          </w:p>
        </w:tc>
        <w:tc>
          <w:tcPr>
            <w:tcW w:w="1191" w:type="dxa"/>
            <w:tcMar>
              <w:top w:w="55" w:type="dxa"/>
              <w:left w:w="55" w:type="dxa"/>
              <w:bottom w:w="55" w:type="dxa"/>
              <w:right w:w="55" w:type="dxa"/>
            </w:tcMar>
          </w:tcPr>
          <w:p w14:paraId="38AFE623" w14:textId="77777777" w:rsidR="000F0B93" w:rsidRDefault="00796E6E">
            <w:pPr>
              <w:pStyle w:val="TableContents"/>
              <w:jc w:val="center"/>
              <w:rPr>
                <w:lang w:val="en-US"/>
              </w:rPr>
            </w:pPr>
            <w:r>
              <w:rPr>
                <w:lang w:val="en-US"/>
              </w:rPr>
              <w:t>-</w:t>
            </w:r>
          </w:p>
        </w:tc>
        <w:tc>
          <w:tcPr>
            <w:tcW w:w="153" w:type="dxa"/>
            <w:tcMar>
              <w:top w:w="55" w:type="dxa"/>
              <w:left w:w="55" w:type="dxa"/>
              <w:bottom w:w="55" w:type="dxa"/>
              <w:right w:w="55" w:type="dxa"/>
            </w:tcMar>
          </w:tcPr>
          <w:p w14:paraId="4F1C9AF0" w14:textId="77777777" w:rsidR="000F0B93" w:rsidRDefault="000F0B93">
            <w:pPr>
              <w:pStyle w:val="TableContents"/>
              <w:snapToGrid w:val="0"/>
              <w:jc w:val="center"/>
              <w:rPr>
                <w:lang w:val="en-US"/>
              </w:rPr>
            </w:pPr>
          </w:p>
        </w:tc>
        <w:tc>
          <w:tcPr>
            <w:tcW w:w="671" w:type="dxa"/>
            <w:tcMar>
              <w:top w:w="55" w:type="dxa"/>
              <w:left w:w="55" w:type="dxa"/>
              <w:bottom w:w="55" w:type="dxa"/>
              <w:right w:w="55" w:type="dxa"/>
            </w:tcMar>
          </w:tcPr>
          <w:p w14:paraId="1770DB4E" w14:textId="77777777" w:rsidR="000F0B93" w:rsidRDefault="00796E6E">
            <w:pPr>
              <w:pStyle w:val="TableContents"/>
              <w:snapToGrid w:val="0"/>
              <w:jc w:val="right"/>
              <w:rPr>
                <w:lang w:val="en-US"/>
              </w:rPr>
            </w:pPr>
            <w:r>
              <w:rPr>
                <w:lang w:val="en-US"/>
              </w:rPr>
              <w:t>63.31</w:t>
            </w:r>
          </w:p>
        </w:tc>
        <w:tc>
          <w:tcPr>
            <w:tcW w:w="491" w:type="dxa"/>
            <w:tcMar>
              <w:top w:w="55" w:type="dxa"/>
              <w:left w:w="55" w:type="dxa"/>
              <w:bottom w:w="55" w:type="dxa"/>
              <w:right w:w="55" w:type="dxa"/>
            </w:tcMar>
          </w:tcPr>
          <w:p w14:paraId="5F9A0B50" w14:textId="77777777" w:rsidR="000F0B93" w:rsidRDefault="00796E6E">
            <w:pPr>
              <w:pStyle w:val="TableContents"/>
              <w:snapToGrid w:val="0"/>
              <w:rPr>
                <w:lang w:val="en-US"/>
              </w:rPr>
            </w:pPr>
            <w:r>
              <w:rPr>
                <w:lang w:val="en-US"/>
              </w:rPr>
              <w:t>***</w:t>
            </w:r>
          </w:p>
        </w:tc>
        <w:tc>
          <w:tcPr>
            <w:tcW w:w="1071" w:type="dxa"/>
            <w:tcMar>
              <w:top w:w="55" w:type="dxa"/>
              <w:left w:w="55" w:type="dxa"/>
              <w:bottom w:w="55" w:type="dxa"/>
              <w:right w:w="55" w:type="dxa"/>
            </w:tcMar>
          </w:tcPr>
          <w:p w14:paraId="33B0DCF2" w14:textId="77777777" w:rsidR="000F0B93" w:rsidRDefault="00796E6E">
            <w:pPr>
              <w:pStyle w:val="TableContents"/>
              <w:snapToGrid w:val="0"/>
              <w:jc w:val="center"/>
              <w:rPr>
                <w:lang w:val="en-US"/>
              </w:rPr>
            </w:pPr>
            <w:r>
              <w:rPr>
                <w:lang w:val="en-US"/>
              </w:rPr>
              <w:t>1</w:t>
            </w:r>
          </w:p>
        </w:tc>
      </w:tr>
      <w:tr w:rsidR="000F0B93" w14:paraId="7237FA28" w14:textId="77777777">
        <w:tc>
          <w:tcPr>
            <w:tcW w:w="4504" w:type="dxa"/>
            <w:tcBorders>
              <w:bottom w:val="single" w:sz="2" w:space="0" w:color="000000"/>
            </w:tcBorders>
            <w:tcMar>
              <w:top w:w="55" w:type="dxa"/>
              <w:left w:w="55" w:type="dxa"/>
              <w:bottom w:w="55" w:type="dxa"/>
              <w:right w:w="55" w:type="dxa"/>
            </w:tcMar>
          </w:tcPr>
          <w:p w14:paraId="11CBEBF8" w14:textId="77777777" w:rsidR="000F0B93" w:rsidRDefault="00796E6E">
            <w:pPr>
              <w:pStyle w:val="TableContents"/>
              <w:snapToGrid w:val="0"/>
              <w:rPr>
                <w:lang w:val="en-US"/>
              </w:rPr>
            </w:pPr>
            <w:r>
              <w:rPr>
                <w:lang w:val="en-US"/>
              </w:rPr>
              <w:t xml:space="preserve">     First flowering date : N days 90-10% FFD</w:t>
            </w:r>
          </w:p>
        </w:tc>
        <w:tc>
          <w:tcPr>
            <w:tcW w:w="782" w:type="dxa"/>
            <w:tcBorders>
              <w:bottom w:val="single" w:sz="2" w:space="0" w:color="000000"/>
            </w:tcBorders>
            <w:tcMar>
              <w:top w:w="55" w:type="dxa"/>
              <w:left w:w="55" w:type="dxa"/>
              <w:bottom w:w="55" w:type="dxa"/>
              <w:right w:w="55" w:type="dxa"/>
            </w:tcMar>
          </w:tcPr>
          <w:p w14:paraId="5728542C" w14:textId="77777777" w:rsidR="000F0B93" w:rsidRDefault="00796E6E">
            <w:pPr>
              <w:pStyle w:val="TableContents"/>
              <w:snapToGrid w:val="0"/>
              <w:jc w:val="right"/>
              <w:rPr>
                <w:lang w:val="en-US"/>
              </w:rPr>
            </w:pPr>
            <w:r>
              <w:rPr>
                <w:lang w:val="en-US"/>
              </w:rPr>
              <w:t>0.78</w:t>
            </w:r>
          </w:p>
        </w:tc>
        <w:tc>
          <w:tcPr>
            <w:tcW w:w="491" w:type="dxa"/>
            <w:tcBorders>
              <w:bottom w:val="single" w:sz="2" w:space="0" w:color="000000"/>
            </w:tcBorders>
            <w:tcMar>
              <w:top w:w="55" w:type="dxa"/>
              <w:left w:w="55" w:type="dxa"/>
              <w:bottom w:w="55" w:type="dxa"/>
              <w:right w:w="55" w:type="dxa"/>
            </w:tcMar>
          </w:tcPr>
          <w:p w14:paraId="4131F5F9" w14:textId="77777777" w:rsidR="000F0B93" w:rsidRDefault="000F0B93">
            <w:pPr>
              <w:pStyle w:val="TableContents"/>
              <w:snapToGrid w:val="0"/>
              <w:rPr>
                <w:lang w:val="en-US"/>
              </w:rPr>
            </w:pPr>
          </w:p>
        </w:tc>
        <w:tc>
          <w:tcPr>
            <w:tcW w:w="1191" w:type="dxa"/>
            <w:tcBorders>
              <w:bottom w:val="single" w:sz="2" w:space="0" w:color="000000"/>
            </w:tcBorders>
            <w:tcMar>
              <w:top w:w="55" w:type="dxa"/>
              <w:left w:w="55" w:type="dxa"/>
              <w:bottom w:w="55" w:type="dxa"/>
              <w:right w:w="55" w:type="dxa"/>
            </w:tcMar>
          </w:tcPr>
          <w:p w14:paraId="34B63111" w14:textId="77777777" w:rsidR="000F0B93" w:rsidRDefault="00796E6E">
            <w:pPr>
              <w:pStyle w:val="TableContents"/>
              <w:snapToGrid w:val="0"/>
              <w:jc w:val="center"/>
              <w:rPr>
                <w:lang w:val="en-US"/>
              </w:rPr>
            </w:pPr>
            <w:r>
              <w:rPr>
                <w:lang w:val="en-US"/>
              </w:rPr>
              <w:t>1</w:t>
            </w:r>
          </w:p>
        </w:tc>
        <w:tc>
          <w:tcPr>
            <w:tcW w:w="153" w:type="dxa"/>
            <w:tcBorders>
              <w:bottom w:val="single" w:sz="2" w:space="0" w:color="000000"/>
            </w:tcBorders>
            <w:tcMar>
              <w:top w:w="55" w:type="dxa"/>
              <w:left w:w="55" w:type="dxa"/>
              <w:bottom w:w="55" w:type="dxa"/>
              <w:right w:w="55" w:type="dxa"/>
            </w:tcMar>
          </w:tcPr>
          <w:p w14:paraId="4C852A53" w14:textId="77777777" w:rsidR="000F0B93" w:rsidRDefault="000F0B93">
            <w:pPr>
              <w:pStyle w:val="TableContents"/>
              <w:snapToGrid w:val="0"/>
              <w:jc w:val="center"/>
              <w:rPr>
                <w:lang w:val="en-US"/>
              </w:rPr>
            </w:pPr>
          </w:p>
        </w:tc>
        <w:tc>
          <w:tcPr>
            <w:tcW w:w="671" w:type="dxa"/>
            <w:tcBorders>
              <w:bottom w:val="single" w:sz="2" w:space="0" w:color="000000"/>
            </w:tcBorders>
            <w:tcMar>
              <w:top w:w="55" w:type="dxa"/>
              <w:left w:w="55" w:type="dxa"/>
              <w:bottom w:w="55" w:type="dxa"/>
              <w:right w:w="55" w:type="dxa"/>
            </w:tcMar>
          </w:tcPr>
          <w:p w14:paraId="2BB58121" w14:textId="77777777" w:rsidR="000F0B93" w:rsidRDefault="00796E6E">
            <w:pPr>
              <w:pStyle w:val="TableContents"/>
              <w:snapToGrid w:val="0"/>
              <w:jc w:val="right"/>
              <w:rPr>
                <w:lang w:val="en-US"/>
              </w:rPr>
            </w:pPr>
            <w:r>
              <w:rPr>
                <w:lang w:val="en-US"/>
              </w:rPr>
              <w:t>0.30</w:t>
            </w:r>
          </w:p>
        </w:tc>
        <w:tc>
          <w:tcPr>
            <w:tcW w:w="491" w:type="dxa"/>
            <w:tcBorders>
              <w:bottom w:val="single" w:sz="2" w:space="0" w:color="000000"/>
            </w:tcBorders>
            <w:tcMar>
              <w:top w:w="55" w:type="dxa"/>
              <w:left w:w="55" w:type="dxa"/>
              <w:bottom w:w="55" w:type="dxa"/>
              <w:right w:w="55" w:type="dxa"/>
            </w:tcMar>
          </w:tcPr>
          <w:p w14:paraId="6D2793B2" w14:textId="77777777" w:rsidR="000F0B93" w:rsidRDefault="000F0B93">
            <w:pPr>
              <w:pStyle w:val="TableContents"/>
              <w:snapToGrid w:val="0"/>
              <w:rPr>
                <w:lang w:val="en-US"/>
              </w:rPr>
            </w:pPr>
          </w:p>
        </w:tc>
        <w:tc>
          <w:tcPr>
            <w:tcW w:w="1071" w:type="dxa"/>
            <w:tcBorders>
              <w:bottom w:val="single" w:sz="2" w:space="0" w:color="000000"/>
            </w:tcBorders>
            <w:tcMar>
              <w:top w:w="55" w:type="dxa"/>
              <w:left w:w="55" w:type="dxa"/>
              <w:bottom w:w="55" w:type="dxa"/>
              <w:right w:w="55" w:type="dxa"/>
            </w:tcMar>
          </w:tcPr>
          <w:p w14:paraId="225A0329" w14:textId="77777777" w:rsidR="000F0B93" w:rsidRDefault="00796E6E">
            <w:pPr>
              <w:pStyle w:val="TableContents"/>
              <w:snapToGrid w:val="0"/>
              <w:jc w:val="center"/>
              <w:rPr>
                <w:lang w:val="en-US"/>
              </w:rPr>
            </w:pPr>
            <w:r>
              <w:rPr>
                <w:lang w:val="en-US"/>
              </w:rPr>
              <w:t>1</w:t>
            </w:r>
          </w:p>
        </w:tc>
      </w:tr>
    </w:tbl>
    <w:p w14:paraId="6884CE8F" w14:textId="77777777" w:rsidR="000F0B93" w:rsidRDefault="00796E6E">
      <w:pPr>
        <w:pStyle w:val="PreformattedText"/>
        <w:spacing w:line="480" w:lineRule="auto"/>
        <w:rPr>
          <w:rFonts w:ascii="Times New Roman" w:eastAsia="Segoe UI" w:hAnsi="Times New Roman" w:cs="Times New Roman"/>
          <w:color w:val="000000"/>
          <w:szCs w:val="24"/>
          <w:lang w:val="en-US"/>
        </w:rPr>
      </w:pPr>
      <w:r>
        <w:rPr>
          <w:rFonts w:ascii="Times New Roman" w:eastAsia="Segoe UI" w:hAnsi="Times New Roman" w:cs="Times New Roman"/>
          <w:color w:val="000000"/>
          <w:szCs w:val="24"/>
          <w:lang w:val="en-US"/>
        </w:rPr>
        <w:t>***P &lt; 0.001; **P &lt; 0.01; *P &lt; 0.05</w:t>
      </w:r>
    </w:p>
    <w:p w14:paraId="49F531DE" w14:textId="77777777" w:rsidR="000F0B93" w:rsidRDefault="000F0B93">
      <w:pPr>
        <w:pStyle w:val="PreformattedText"/>
        <w:spacing w:line="480" w:lineRule="auto"/>
        <w:rPr>
          <w:rFonts w:ascii="Times New Roman" w:eastAsia="Segoe UI" w:hAnsi="Times New Roman" w:cs="Times New Roman"/>
          <w:color w:val="000000"/>
          <w:szCs w:val="24"/>
          <w:lang w:val="en-US"/>
        </w:rPr>
      </w:pPr>
    </w:p>
    <w:p w14:paraId="5E86FD65" w14:textId="77777777" w:rsidR="000F0B93" w:rsidRDefault="00796E6E">
      <w:pPr>
        <w:pStyle w:val="Standard"/>
        <w:pageBreakBefore/>
        <w:spacing w:line="480" w:lineRule="auto"/>
        <w:rPr>
          <w:rFonts w:cs="Times New Roman"/>
          <w:lang w:val="en-US"/>
        </w:rPr>
      </w:pPr>
      <w:commentRangeStart w:id="603"/>
      <w:r>
        <w:rPr>
          <w:rFonts w:cs="Times New Roman"/>
          <w:lang w:val="en-US"/>
        </w:rPr>
        <w:lastRenderedPageBreak/>
        <w:t>Figures</w:t>
      </w:r>
      <w:commentRangeEnd w:id="603"/>
      <w:r>
        <w:rPr>
          <w:rFonts w:cs="Times New Roman"/>
          <w:lang w:val="en-US"/>
        </w:rPr>
        <w:commentReference w:id="603"/>
      </w:r>
    </w:p>
    <w:p w14:paraId="7BB3ED2B" w14:textId="77777777" w:rsidR="000F0B93" w:rsidRDefault="00796E6E">
      <w:pPr>
        <w:pStyle w:val="Standard"/>
        <w:spacing w:line="480" w:lineRule="auto"/>
      </w:pPr>
      <w:r>
        <w:rPr>
          <w:lang w:val="en-US"/>
        </w:rPr>
        <w:t>Figur</w:t>
      </w:r>
      <w:r>
        <w:rPr>
          <w:rFonts w:cs="Times New Roman"/>
          <w:lang w:val="en-US"/>
        </w:rPr>
        <w:t xml:space="preserve">e 1: Variation in climate, flowering time, fitness and selection on flowering time during the study period. Means (dots) and standard errors (whiskers) of mean daily temperature during March (light grey), April (medium grey) and May (black) (A), </w:t>
      </w:r>
      <w:r>
        <w:rPr>
          <w:rFonts w:eastAsia="Adobe Garamond Pro" w:cs="Times New Roman"/>
          <w:color w:val="000000"/>
          <w:lang w:val="en-US"/>
        </w:rPr>
        <w:t>first flowering date, calculated as the number of days from the vernal equinox (B), mean fitness, calculated as the number of intact, non-predated seeds (C), and linear selection gradient for first flowering date (D) are shown for each study year. In (B), the solid line indicates a significant linear trend of an earlier flowering date across years (adjusted R</w:t>
      </w:r>
      <w:r>
        <w:rPr>
          <w:rFonts w:eastAsia="Adobe Garamond Pro" w:cs="Times New Roman"/>
          <w:color w:val="000000"/>
          <w:vertAlign w:val="superscript"/>
          <w:lang w:val="en-US"/>
        </w:rPr>
        <w:t>2</w:t>
      </w:r>
      <w:r>
        <w:rPr>
          <w:rFonts w:eastAsia="Adobe Garamond Pro" w:cs="Times New Roman"/>
          <w:color w:val="000000"/>
          <w:lang w:val="en-US"/>
        </w:rPr>
        <w:t xml:space="preserve"> = 0.19). In (D), filled circles indicate significant selection gradients at </w:t>
      </w:r>
      <w:r>
        <w:rPr>
          <w:rFonts w:eastAsia="Adobe Garamond Pro" w:cs="Times New Roman"/>
          <w:color w:val="00000A"/>
          <w:lang w:val="en-US"/>
        </w:rPr>
        <w:t>α = 0.05 and the grey dashed line indicates a selection gradient of 0</w:t>
      </w:r>
      <w:r>
        <w:rPr>
          <w:rFonts w:eastAsia="Adobe Garamond Pro" w:cs="Times New Roman"/>
          <w:color w:val="000000"/>
          <w:lang w:val="en-US"/>
        </w:rPr>
        <w:t>. See Figures S1-S4 for variation in other climatic variables.</w:t>
      </w:r>
    </w:p>
    <w:p w14:paraId="409E96E3" w14:textId="77777777" w:rsidR="000F0B93" w:rsidRDefault="00796E6E">
      <w:pPr>
        <w:pStyle w:val="Standard"/>
        <w:spacing w:line="480" w:lineRule="auto"/>
      </w:pPr>
      <w:r>
        <w:rPr>
          <w:rFonts w:cs="Times New Roman"/>
          <w:lang w:val="en-US"/>
        </w:rPr>
        <w:t>Figure 2: Relationship among first flowering date for every plant and climatic variables, including mean daily temperature in April (A) and May (B), and sum of precipitation in March (C) and April (D). Lines represent linear model fits.</w:t>
      </w:r>
    </w:p>
    <w:p w14:paraId="1F0F5D81" w14:textId="77777777" w:rsidR="000F0B93" w:rsidRDefault="00796E6E">
      <w:pPr>
        <w:pStyle w:val="Standard"/>
        <w:spacing w:line="480" w:lineRule="auto"/>
      </w:pPr>
      <w:r>
        <w:rPr>
          <w:rFonts w:cs="Times New Roman"/>
          <w:lang w:val="en-US"/>
        </w:rPr>
        <w:t>Figure 3: Relationship among the position of the flowering season and climatic variables, including mean daily temperature in April (A) and May (B). The position of the flowering season was measured as the start, i.e. the date when 10% of the plants had started flowering (triangles and dashed line), the mean, i.e. the mean first flowering date (points and solid line) and the end, i.e. the date when 90% of the plants had started flowering (stars and dotted line). Lines represent linear model fits.</w:t>
      </w:r>
    </w:p>
    <w:p w14:paraId="2B82EBF1" w14:textId="77777777" w:rsidR="000F0B93" w:rsidRDefault="00796E6E">
      <w:pPr>
        <w:pStyle w:val="Standard"/>
        <w:spacing w:line="480" w:lineRule="auto"/>
      </w:pPr>
      <w:r>
        <w:rPr>
          <w:rFonts w:cs="Times New Roman"/>
          <w:lang w:val="en-US"/>
        </w:rPr>
        <w:t>Figure 4: Relationship among the duration of the flowering season, measured as the number of days between the start and the end of the season, and mean daily temperature in April. The line represents a linear model fit.</w:t>
      </w:r>
    </w:p>
    <w:p w14:paraId="58A23A5E" w14:textId="77777777" w:rsidR="000F0B93" w:rsidRDefault="00796E6E">
      <w:pPr>
        <w:pStyle w:val="Standard"/>
        <w:spacing w:line="480" w:lineRule="auto"/>
      </w:pPr>
      <w:r>
        <w:rPr>
          <w:rFonts w:cs="Times New Roman"/>
          <w:lang w:val="en-US"/>
        </w:rPr>
        <w:t xml:space="preserve">Figure 5: Partial regression plots (i.e. added variable plots) calculated from models in Table 2 showing the independent effects of maximum daily temperature in April (A), minimum daily temperature in May (B), sum of precipitation in March (C) and April (D) and duration of the flowering season (E) on fitness, measured as the number of intact seeds. Linear model fit lines and </w:t>
      </w:r>
      <w:r>
        <w:rPr>
          <w:rFonts w:cs="Times New Roman"/>
          <w:lang w:val="en-US"/>
        </w:rPr>
        <w:lastRenderedPageBreak/>
        <w:t>confidence intervals are shown.</w:t>
      </w:r>
    </w:p>
    <w:p w14:paraId="62A5FC5E" w14:textId="77777777" w:rsidR="000F0B93" w:rsidRDefault="00796E6E">
      <w:pPr>
        <w:pStyle w:val="Standard"/>
        <w:spacing w:line="480" w:lineRule="auto"/>
      </w:pPr>
      <w:r>
        <w:rPr>
          <w:rFonts w:cs="Times New Roman"/>
          <w:lang w:val="en-US"/>
        </w:rPr>
        <w:t xml:space="preserve">Figure 6: Partial regression plots (i.e. added variable plots) calculated from models in Table 4 showing the independent effects of climatic variables on direct phenotypic selection on flowering time </w:t>
      </w:r>
      <w:r>
        <w:rPr>
          <w:rFonts w:eastAsia="Segoe UI" w:cs="Times New Roman"/>
          <w:lang w:val="en-US"/>
        </w:rPr>
        <w:t xml:space="preserve">in </w:t>
      </w:r>
      <w:r>
        <w:rPr>
          <w:rFonts w:eastAsia="Segoe UI" w:cs="Times New Roman"/>
          <w:i/>
          <w:iCs/>
          <w:lang w:val="en-US"/>
        </w:rPr>
        <w:t>Lathyrus vernus</w:t>
      </w:r>
      <w:r>
        <w:rPr>
          <w:rFonts w:eastAsia="Segoe UI" w:cs="Times New Roman"/>
          <w:lang w:val="en-US"/>
        </w:rPr>
        <w:t xml:space="preserve"> in 22 study years. The e</w:t>
      </w:r>
      <w:r>
        <w:rPr>
          <w:rFonts w:eastAsia="Adobe Garamond Pro" w:cs="Times New Roman"/>
          <w:color w:val="000000"/>
          <w:lang w:val="en-US"/>
        </w:rPr>
        <w:t>ffect of standardized first flowering date on relative fitness, measured as the relative number of intact seeds, is shown for different minimum daily temperatures in April (A) and different sums of precipitation in March (B). Lines represent linear model fits</w:t>
      </w:r>
      <w:r>
        <w:rPr>
          <w:rFonts w:eastAsia="Times New Roman" w:cs="Times New Roman"/>
          <w:color w:val="000000"/>
          <w:szCs w:val="16"/>
          <w:lang w:val="en-US"/>
        </w:rPr>
        <w:t>.</w:t>
      </w:r>
    </w:p>
    <w:sectPr w:rsidR="000F0B93">
      <w:type w:val="continuous"/>
      <w:pgSz w:w="11906" w:h="16838"/>
      <w:pgMar w:top="1134" w:right="1134" w:bottom="1134" w:left="1134"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icia Valdés Rapado" w:date="2018-11-08T15:00:00Z" w:initials="Alicia Va">
    <w:p w14:paraId="77C5DFB7" w14:textId="77777777" w:rsidR="00681E8E" w:rsidRDefault="00681E8E">
      <w:r>
        <w:rPr>
          <w:rStyle w:val="CommentReference"/>
        </w:rPr>
        <w:annotationRef/>
      </w:r>
      <w:r>
        <w:rPr>
          <w:rFonts w:ascii="Segoe UI" w:hAnsi="Segoe UI"/>
        </w:rPr>
        <w:t>Maybe we need a more original title. I'll think about it but let me know if you have suggestions!</w:t>
      </w:r>
    </w:p>
    <w:p w14:paraId="7D246E55" w14:textId="77777777" w:rsidR="00681E8E" w:rsidRDefault="00681E8E">
      <w:pPr>
        <w:rPr>
          <w:rFonts w:ascii="Segoe UI" w:hAnsi="Segoe UI"/>
        </w:rPr>
      </w:pPr>
      <w:r>
        <w:rPr>
          <w:rFonts w:ascii="Segoe UI" w:hAnsi="Segoe UI"/>
        </w:rPr>
        <w:t>Maybe something about co- and counter-gradient patterns (see below)?</w:t>
      </w:r>
    </w:p>
    <w:p w14:paraId="67B1BAA3" w14:textId="77777777" w:rsidR="00681E8E" w:rsidRDefault="00681E8E">
      <w:pPr>
        <w:rPr>
          <w:rFonts w:ascii="Segoe UI" w:hAnsi="Segoe UI"/>
        </w:rPr>
      </w:pPr>
    </w:p>
    <w:p w14:paraId="2851EF62" w14:textId="77777777" w:rsidR="00681E8E" w:rsidRDefault="00681E8E"/>
  </w:comment>
  <w:comment w:id="1" w:author="Johan Ehrlén" w:date="2018-11-23T10:37:00Z" w:initials="JE">
    <w:p w14:paraId="00C0924A" w14:textId="744E0C60" w:rsidR="00681E8E" w:rsidRDefault="00681E8E">
      <w:pPr>
        <w:pStyle w:val="CommentText"/>
      </w:pPr>
      <w:r>
        <w:rPr>
          <w:rStyle w:val="CommentReference"/>
        </w:rPr>
        <w:annotationRef/>
      </w:r>
      <w:r>
        <w:t>I agree. Let us keep on trying.</w:t>
      </w:r>
    </w:p>
  </w:comment>
  <w:comment w:id="55" w:author="Alicia Valdés Rapado" w:date="2018-11-05T17:46:00Z" w:initials="Alicia Va">
    <w:p w14:paraId="49BCF75B" w14:textId="77777777" w:rsidR="00681E8E" w:rsidRDefault="00681E8E" w:rsidP="000B5033">
      <w:r>
        <w:rPr>
          <w:rStyle w:val="CommentReference"/>
        </w:rPr>
        <w:annotationRef/>
      </w:r>
      <w:r>
        <w:rPr>
          <w:rFonts w:ascii="Segoe UI" w:hAnsi="Segoe UI"/>
        </w:rPr>
        <w:t>?</w:t>
      </w:r>
    </w:p>
  </w:comment>
  <w:comment w:id="64" w:author="Alicia Valdés Rapado" w:date="2018-11-05T17:46:00Z" w:initials="Alicia Va">
    <w:p w14:paraId="7B84DE30" w14:textId="77777777" w:rsidR="00681E8E" w:rsidRDefault="00681E8E">
      <w:r>
        <w:rPr>
          <w:rStyle w:val="CommentReference"/>
        </w:rPr>
        <w:annotationRef/>
      </w:r>
      <w:r>
        <w:rPr>
          <w:rFonts w:ascii="Segoe UI" w:hAnsi="Segoe UI"/>
        </w:rPr>
        <w:t>?</w:t>
      </w:r>
    </w:p>
  </w:comment>
  <w:comment w:id="69" w:author="Alicia Valdés Rapado" w:date="2018-11-08T17:18:00Z" w:initials="Alicia Va">
    <w:p w14:paraId="221F0DFD" w14:textId="77777777" w:rsidR="00681E8E" w:rsidRDefault="00681E8E" w:rsidP="00374767">
      <w:r>
        <w:rPr>
          <w:rStyle w:val="CommentReference"/>
        </w:rPr>
        <w:annotationRef/>
      </w:r>
      <w:r>
        <w:rPr>
          <w:rFonts w:ascii="Segoe UI" w:hAnsi="Segoe UI"/>
        </w:rPr>
        <w:t>I found those that specifcally studied the response of phenological traits to climate, are you aware of any others?</w:t>
      </w:r>
    </w:p>
  </w:comment>
  <w:comment w:id="72" w:author="Alicia Valdés Rapado" w:date="2018-11-08T17:18:00Z" w:initials="Alicia Va">
    <w:p w14:paraId="41D7238B" w14:textId="77777777" w:rsidR="00681E8E" w:rsidRDefault="00681E8E" w:rsidP="00681E8E">
      <w:r>
        <w:rPr>
          <w:rStyle w:val="CommentReference"/>
        </w:rPr>
        <w:annotationRef/>
      </w:r>
      <w:r>
        <w:rPr>
          <w:rFonts w:ascii="Segoe UI" w:hAnsi="Segoe UI"/>
        </w:rPr>
        <w:t>Do you know of any study on plants?</w:t>
      </w:r>
    </w:p>
  </w:comment>
  <w:comment w:id="74" w:author="Johan Ehrlén" w:date="2018-11-28T09:59:00Z" w:initials="JE">
    <w:p w14:paraId="2C4C123B" w14:textId="23D27BD3" w:rsidR="00681E8E" w:rsidRDefault="00681E8E">
      <w:pPr>
        <w:pStyle w:val="CommentText"/>
      </w:pPr>
      <w:r>
        <w:rPr>
          <w:rStyle w:val="CommentReference"/>
        </w:rPr>
        <w:annotationRef/>
      </w:r>
      <w:r>
        <w:t>None immediately comes to my mind but this we surely have to look into.</w:t>
      </w:r>
    </w:p>
  </w:comment>
  <w:comment w:id="80" w:author="Johan Ehrlén" w:date="2018-11-23T14:08:00Z" w:initials="JE">
    <w:p w14:paraId="59217527" w14:textId="1A85C26E" w:rsidR="00681E8E" w:rsidRDefault="00681E8E">
      <w:pPr>
        <w:pStyle w:val="CommentText"/>
      </w:pPr>
      <w:r>
        <w:rPr>
          <w:rStyle w:val="CommentReference"/>
        </w:rPr>
        <w:annotationRef/>
      </w:r>
      <w:r>
        <w:t>I tried to remove the focus on reaction norms and also on precipitation as we do not believe that droughts are a problem but more that precipitation as snow or rain during spring influences temperatures.</w:t>
      </w:r>
    </w:p>
  </w:comment>
  <w:comment w:id="89" w:author="Alicia Valdés Rapado" w:date="2018-11-09T10:17:00Z" w:initials="Alicia Va">
    <w:p w14:paraId="334CC835" w14:textId="77777777" w:rsidR="00681E8E" w:rsidRDefault="00681E8E">
      <w:r>
        <w:rPr>
          <w:rStyle w:val="CommentReference"/>
        </w:rPr>
        <w:annotationRef/>
      </w:r>
      <w:r>
        <w:rPr>
          <w:rFonts w:ascii="Segoe UI" w:hAnsi="Segoe UI"/>
        </w:rPr>
        <w:t>I think that basing this part on reaction norms is nice, however we do not really work with reaction norms here, so I wonder if it is still ok to write it like this in the introduction?</w:t>
      </w:r>
    </w:p>
  </w:comment>
  <w:comment w:id="90" w:author="Johan Ehrlén" w:date="2018-11-23T12:45:00Z" w:initials="JE">
    <w:p w14:paraId="07171120" w14:textId="6B8D3D73" w:rsidR="00681E8E" w:rsidRDefault="00681E8E">
      <w:pPr>
        <w:pStyle w:val="CommentText"/>
      </w:pPr>
      <w:r>
        <w:rPr>
          <w:rStyle w:val="CommentReference"/>
        </w:rPr>
        <w:annotationRef/>
      </w:r>
      <w:r>
        <w:t>I agree and started to modify it.</w:t>
      </w:r>
    </w:p>
  </w:comment>
  <w:comment w:id="156" w:author="Alicia Valdés Rapado" w:date="2018-10-31T17:43:00Z" w:initials="Alicia Va">
    <w:p w14:paraId="23A95AF8" w14:textId="77777777" w:rsidR="00681E8E" w:rsidRDefault="00681E8E">
      <w:r>
        <w:rPr>
          <w:rStyle w:val="CommentReference"/>
        </w:rPr>
        <w:annotationRef/>
      </w:r>
      <w:r>
        <w:rPr>
          <w:rFonts w:ascii="Segoe UI" w:hAnsi="Segoe UI"/>
        </w:rPr>
        <w:t>This is what we found with temp April (higher temp = earlier flowering &amp; stronger selection for early flowering)</w:t>
      </w:r>
    </w:p>
  </w:comment>
  <w:comment w:id="157" w:author="Alicia Valdés Rapado" w:date="2018-11-08T15:03:00Z" w:initials="Alicia Va">
    <w:p w14:paraId="33139B09" w14:textId="77777777" w:rsidR="00681E8E" w:rsidRDefault="00681E8E">
      <w:r>
        <w:rPr>
          <w:rStyle w:val="CommentReference"/>
        </w:rPr>
        <w:annotationRef/>
      </w:r>
      <w:r>
        <w:rPr>
          <w:rFonts w:ascii="Segoe UI" w:hAnsi="Segoe UI"/>
        </w:rPr>
        <w:t>… and this with precipitation march (higher precip = earlier flowering &amp; stronger selection for LATE flowering)</w:t>
      </w:r>
    </w:p>
  </w:comment>
  <w:comment w:id="172" w:author="Alicia Valdés Rapado" w:date="2018-11-08T17:18:00Z" w:initials="Alicia Va">
    <w:p w14:paraId="122F71ED" w14:textId="77777777" w:rsidR="00681E8E" w:rsidRDefault="00681E8E">
      <w:r>
        <w:rPr>
          <w:rStyle w:val="CommentReference"/>
        </w:rPr>
        <w:annotationRef/>
      </w:r>
      <w:r>
        <w:rPr>
          <w:rFonts w:ascii="Segoe UI" w:hAnsi="Segoe UI"/>
        </w:rPr>
        <w:t>I found those that specifcally studied the response of phenological traits to climate, are you aware of any others?</w:t>
      </w:r>
    </w:p>
  </w:comment>
  <w:comment w:id="173" w:author="Alicia Valdés Rapado" w:date="2018-11-08T17:18:00Z" w:initials="Alicia Va">
    <w:p w14:paraId="413259C7" w14:textId="77777777" w:rsidR="00681E8E" w:rsidRDefault="00681E8E">
      <w:r>
        <w:rPr>
          <w:rStyle w:val="CommentReference"/>
        </w:rPr>
        <w:annotationRef/>
      </w:r>
      <w:r>
        <w:rPr>
          <w:rFonts w:ascii="Segoe UI" w:hAnsi="Segoe UI"/>
        </w:rPr>
        <w:t>Do you know of any study on plants?</w:t>
      </w:r>
    </w:p>
  </w:comment>
  <w:comment w:id="212" w:author="Alicia Valdés Rapado" w:date="2018-10-16T17:11:00Z" w:initials="Alicia Va">
    <w:p w14:paraId="43AB087A" w14:textId="77777777" w:rsidR="00681E8E" w:rsidRDefault="00681E8E">
      <w:r>
        <w:rPr>
          <w:rStyle w:val="CommentReference"/>
        </w:rPr>
        <w:annotationRef/>
      </w:r>
      <w:r>
        <w:rPr>
          <w:rFonts w:ascii="Segoe UI" w:hAnsi="Segoe UI"/>
        </w:rPr>
        <w:t>I think we need to mention it as well</w:t>
      </w:r>
    </w:p>
  </w:comment>
  <w:comment w:id="213" w:author="ehrlen" w:date="2018-11-13T17:24:00Z" w:initials="e">
    <w:p w14:paraId="498D3403" w14:textId="1093478E" w:rsidR="00681E8E" w:rsidRDefault="00681E8E">
      <w:pPr>
        <w:pStyle w:val="CommentText"/>
      </w:pPr>
      <w:r>
        <w:rPr>
          <w:rStyle w:val="CommentReference"/>
        </w:rPr>
        <w:annotationRef/>
      </w:r>
      <w:r>
        <w:t>OK, but then remove again if we remove analyses.</w:t>
      </w:r>
    </w:p>
  </w:comment>
  <w:comment w:id="220" w:author="ehrlen" w:date="2018-11-13T17:20:00Z" w:initials="e">
    <w:p w14:paraId="7447B3EE" w14:textId="474BD50F" w:rsidR="00681E8E" w:rsidRDefault="00681E8E">
      <w:pPr>
        <w:pStyle w:val="CommentText"/>
      </w:pPr>
      <w:r>
        <w:rPr>
          <w:rStyle w:val="CommentReference"/>
        </w:rPr>
        <w:annotationRef/>
      </w:r>
      <w:r>
        <w:t>Check overlap with the last paragraph of the introduction.</w:t>
      </w:r>
    </w:p>
  </w:comment>
  <w:comment w:id="300" w:author="Alicia Valdés Rapado" w:date="2018-10-23T16:32:00Z" w:initials="Alicia Va">
    <w:p w14:paraId="1370FA5A" w14:textId="77777777" w:rsidR="00681E8E" w:rsidRDefault="00681E8E">
      <w:r>
        <w:rPr>
          <w:rStyle w:val="CommentReference"/>
        </w:rPr>
        <w:annotationRef/>
      </w:r>
      <w:r>
        <w:rPr>
          <w:rFonts w:ascii="Segoe UI" w:hAnsi="Segoe UI"/>
        </w:rPr>
        <w:t>?</w:t>
      </w:r>
    </w:p>
  </w:comment>
  <w:comment w:id="306" w:author="Alicia Valdés Rapado" w:date="2018-10-23T17:18:00Z" w:initials="Alicia Va">
    <w:p w14:paraId="704113DA" w14:textId="77777777" w:rsidR="00681E8E" w:rsidRDefault="00681E8E">
      <w:r>
        <w:rPr>
          <w:rStyle w:val="CommentReference"/>
        </w:rPr>
        <w:annotationRef/>
      </w:r>
      <w:r>
        <w:rPr>
          <w:rFonts w:ascii="Segoe UI" w:hAnsi="Segoe UI"/>
        </w:rPr>
        <w:t>Is this the paper you meant?</w:t>
      </w:r>
    </w:p>
  </w:comment>
  <w:comment w:id="308" w:author="Alicia Valdés Rapado" w:date="2018-10-23T17:18:00Z" w:initials="Alicia Va">
    <w:p w14:paraId="0BA38524" w14:textId="77777777" w:rsidR="00681E8E" w:rsidRDefault="00681E8E">
      <w:r>
        <w:rPr>
          <w:rStyle w:val="CommentReference"/>
        </w:rPr>
        <w:annotationRef/>
      </w:r>
      <w:r>
        <w:rPr>
          <w:rFonts w:ascii="Segoe UI" w:hAnsi="Segoe UI"/>
        </w:rPr>
        <w:t>Add ref. Ms Elsa if published?</w:t>
      </w:r>
    </w:p>
  </w:comment>
  <w:comment w:id="314" w:author="ehrlen" w:date="2018-11-13T17:08:00Z" w:initials="e">
    <w:p w14:paraId="22C9E6A9" w14:textId="56FB1A0B" w:rsidR="00681E8E" w:rsidRDefault="00681E8E">
      <w:pPr>
        <w:pStyle w:val="CommentText"/>
      </w:pPr>
      <w:r>
        <w:rPr>
          <w:rStyle w:val="CommentReference"/>
        </w:rPr>
        <w:annotationRef/>
      </w:r>
      <w:r>
        <w:t>If possible cite Elsa´s paper at the end of the sentence instead.</w:t>
      </w:r>
    </w:p>
  </w:comment>
  <w:comment w:id="338" w:author="Alicia Valdés Rapado" w:date="2018-10-23T17:47:00Z" w:initials="Alicia Va">
    <w:p w14:paraId="1B375BC5" w14:textId="77777777" w:rsidR="00681E8E" w:rsidRDefault="00681E8E">
      <w:r>
        <w:rPr>
          <w:rStyle w:val="CommentReference"/>
        </w:rPr>
        <w:annotationRef/>
      </w:r>
      <w:r>
        <w:rPr>
          <w:rFonts w:ascii="Segoe UI" w:hAnsi="Segoe UI"/>
        </w:rPr>
        <w:t>Do you think we need to add more about the species?</w:t>
      </w:r>
    </w:p>
  </w:comment>
  <w:comment w:id="346" w:author="Alicia Valdés Rapado" w:date="2018-08-29T15:12:00Z" w:initials="Alicia Va">
    <w:p w14:paraId="619A277B" w14:textId="77777777" w:rsidR="00681E8E" w:rsidRDefault="00681E8E">
      <w:pPr>
        <w:overflowPunct w:val="0"/>
        <w:spacing w:line="0" w:lineRule="atLeast"/>
      </w:pPr>
      <w:r>
        <w:rPr>
          <w:rStyle w:val="CommentReference"/>
        </w:rPr>
        <w:annotationRef/>
      </w:r>
      <w:r>
        <w:rPr>
          <w:rFonts w:ascii="Segoe UI" w:hAnsi="Segoe UI" w:cs="Segoe UI"/>
          <w:sz w:val="20"/>
        </w:rPr>
        <w:t>Measures of the plot?</w:t>
      </w:r>
    </w:p>
  </w:comment>
  <w:comment w:id="347" w:author="ehrlen" w:date="2018-10-10T06:56:00Z" w:initials="ehrlen">
    <w:p w14:paraId="71E99610" w14:textId="77777777" w:rsidR="00681E8E" w:rsidRDefault="00681E8E">
      <w:r>
        <w:rPr>
          <w:rStyle w:val="CommentReference"/>
        </w:rPr>
        <w:annotationRef/>
      </w:r>
      <w:r>
        <w:t>I will add</w:t>
      </w:r>
    </w:p>
  </w:comment>
  <w:comment w:id="422" w:author="ehrlen" w:date="2018-11-13T16:45:00Z" w:initials="e">
    <w:p w14:paraId="772784D3" w14:textId="20D998BA" w:rsidR="00681E8E" w:rsidRDefault="00681E8E">
      <w:pPr>
        <w:pStyle w:val="CommentText"/>
      </w:pPr>
      <w:r>
        <w:rPr>
          <w:rStyle w:val="CommentReference"/>
        </w:rPr>
        <w:annotationRef/>
      </w:r>
      <w:r>
        <w:t>Check if this is still correct given that the number of years and month have decreased.</w:t>
      </w:r>
    </w:p>
  </w:comment>
  <w:comment w:id="423" w:author="Alicia Valdés Rapado" w:date="2018-10-31T14:13:00Z" w:initials="Alicia Va">
    <w:p w14:paraId="292ED1BC" w14:textId="77777777" w:rsidR="00681E8E" w:rsidRDefault="00681E8E">
      <w:r>
        <w:rPr>
          <w:rStyle w:val="CommentReference"/>
        </w:rPr>
        <w:annotationRef/>
      </w:r>
      <w:r>
        <w:rPr>
          <w:rFonts w:ascii="Segoe UI" w:hAnsi="Segoe UI"/>
        </w:rPr>
        <w:t>I wonder if we should merge this with the previous section, as this one is quite short after including many details in Appendix 1</w:t>
      </w:r>
    </w:p>
  </w:comment>
  <w:comment w:id="424" w:author="ehrlen" w:date="2018-11-13T16:39:00Z" w:initials="e">
    <w:p w14:paraId="77290D88" w14:textId="71234611" w:rsidR="00681E8E" w:rsidRDefault="00681E8E">
      <w:pPr>
        <w:pStyle w:val="CommentText"/>
      </w:pPr>
      <w:r>
        <w:rPr>
          <w:rStyle w:val="CommentReference"/>
        </w:rPr>
        <w:annotationRef/>
      </w:r>
      <w:r>
        <w:t>I added some hypotheses here so perhaps we can keep it for the time being.</w:t>
      </w:r>
    </w:p>
  </w:comment>
  <w:comment w:id="435" w:author="Johan Ehrlén" w:date="2018-11-28T13:15:00Z" w:initials="JE">
    <w:p w14:paraId="1C809AD6" w14:textId="2D092A8A" w:rsidR="00D64C1B" w:rsidRDefault="00D64C1B">
      <w:pPr>
        <w:pStyle w:val="CommentText"/>
      </w:pPr>
      <w:r>
        <w:rPr>
          <w:rStyle w:val="CommentReference"/>
        </w:rPr>
        <w:annotationRef/>
      </w:r>
      <w:r>
        <w:t>Just to be clear: i.e. not the median?</w:t>
      </w:r>
    </w:p>
  </w:comment>
  <w:comment w:id="433" w:author="Johan Ehrlén" w:date="2018-11-28T13:13:00Z" w:initials="JE">
    <w:p w14:paraId="081B2CE8" w14:textId="227B9AC5" w:rsidR="00D64C1B" w:rsidRDefault="00D64C1B">
      <w:pPr>
        <w:pStyle w:val="CommentText"/>
      </w:pPr>
      <w:r>
        <w:rPr>
          <w:rStyle w:val="CommentReference"/>
        </w:rPr>
        <w:annotationRef/>
      </w:r>
      <w:r>
        <w:t>I think we should be consistent in using start, mean or end, or percentages below. Given that we have defined them here, I suggest to go for start …</w:t>
      </w:r>
    </w:p>
  </w:comment>
  <w:comment w:id="451" w:author="Alicia Valdés Rapado" w:date="2018-10-31T14:08:00Z" w:initials="Alicia Va">
    <w:p w14:paraId="0430DEC2" w14:textId="77777777" w:rsidR="00681E8E" w:rsidRDefault="00681E8E">
      <w:r>
        <w:rPr>
          <w:rStyle w:val="CommentReference"/>
        </w:rPr>
        <w:annotationRef/>
      </w:r>
      <w:r>
        <w:rPr>
          <w:rFonts w:ascii="Segoe UI" w:hAnsi="Segoe UI"/>
        </w:rPr>
        <w:t>I have finally used these 3 months for precipitation as well, instead of using precipitation for January-March as we had said, because when using that, variation in selection was not anymore related to any climatic variable.</w:t>
      </w:r>
    </w:p>
    <w:p w14:paraId="61DE7A90" w14:textId="77777777" w:rsidR="00681E8E" w:rsidRDefault="00681E8E">
      <w:r>
        <w:rPr>
          <w:rFonts w:ascii="Segoe UI" w:hAnsi="Segoe UI"/>
        </w:rPr>
        <w:t>I think it also makes sense to use the same months for temperature and precipitation, and precipitation in March can still be considered as “precipitation before the growing season”</w:t>
      </w:r>
    </w:p>
  </w:comment>
  <w:comment w:id="452" w:author="ehrlen" w:date="2018-11-13T16:40:00Z" w:initials="e">
    <w:p w14:paraId="7143E997" w14:textId="29D2F879" w:rsidR="00681E8E" w:rsidRDefault="00681E8E">
      <w:pPr>
        <w:pStyle w:val="CommentText"/>
      </w:pPr>
      <w:r>
        <w:rPr>
          <w:rStyle w:val="CommentReference"/>
        </w:rPr>
        <w:annotationRef/>
      </w:r>
      <w:r>
        <w:t>OK</w:t>
      </w:r>
    </w:p>
  </w:comment>
  <w:comment w:id="463" w:author="Alicia Valdés Rapado" w:date="2018-10-31T14:14:00Z" w:initials="Alicia Va">
    <w:p w14:paraId="2F10C818" w14:textId="77777777" w:rsidR="00681E8E" w:rsidRDefault="00681E8E">
      <w:r>
        <w:rPr>
          <w:rStyle w:val="CommentReference"/>
        </w:rPr>
        <w:annotationRef/>
      </w:r>
      <w:r>
        <w:rPr>
          <w:rFonts w:ascii="Segoe UI" w:hAnsi="Segoe UI"/>
        </w:rPr>
        <w:t>Link does not work anymore!</w:t>
      </w:r>
    </w:p>
    <w:p w14:paraId="31D91C22" w14:textId="77777777" w:rsidR="00681E8E" w:rsidRDefault="00681E8E">
      <w:r>
        <w:rPr>
          <w:rFonts w:ascii="Segoe UI" w:hAnsi="Segoe UI"/>
        </w:rPr>
        <w:t>Are you aware of where else we can find these values?</w:t>
      </w:r>
    </w:p>
  </w:comment>
  <w:comment w:id="464" w:author="ehrlen" w:date="2018-11-13T16:39:00Z" w:initials="e">
    <w:p w14:paraId="37E59DD5" w14:textId="1CA8148C" w:rsidR="00681E8E" w:rsidRDefault="00681E8E">
      <w:pPr>
        <w:pStyle w:val="CommentText"/>
      </w:pPr>
      <w:r>
        <w:rPr>
          <w:rStyle w:val="CommentReference"/>
        </w:rPr>
        <w:annotationRef/>
      </w:r>
      <w:r>
        <w:t>No but perhaps it is not even necessary with a reference.</w:t>
      </w:r>
    </w:p>
  </w:comment>
  <w:comment w:id="468" w:author="Johan Ehrlén" w:date="2018-10-08T08:57:00Z" w:initials="Johan Ehr">
    <w:p w14:paraId="71190EE7" w14:textId="77777777" w:rsidR="00681E8E" w:rsidRDefault="00681E8E">
      <w:r>
        <w:rPr>
          <w:rStyle w:val="CommentReference"/>
        </w:rPr>
        <w:annotationRef/>
      </w:r>
      <w:r>
        <w:t>Do you somewhere describe the analyses used to explore how much of the total variation in FFD and other variables that was explained by year?</w:t>
      </w:r>
    </w:p>
  </w:comment>
  <w:comment w:id="469" w:author="Alicia Valdés Rapado" w:date="2018-10-17T13:39:00Z" w:initials="Alicia Va">
    <w:p w14:paraId="695DA9DA" w14:textId="77777777" w:rsidR="00681E8E" w:rsidRDefault="00681E8E">
      <w:r>
        <w:rPr>
          <w:rStyle w:val="CommentReference"/>
        </w:rPr>
        <w:annotationRef/>
      </w:r>
      <w:r>
        <w:rPr>
          <w:rFonts w:ascii="Segoe UI" w:hAnsi="Segoe UI"/>
          <w:i/>
          <w:lang w:val="es-ES"/>
        </w:rPr>
        <w:t>Respuesta a Johan Ehrlén (10/08/2018, 08:57): "..."</w:t>
      </w:r>
    </w:p>
    <w:p w14:paraId="494A0CCD" w14:textId="77777777" w:rsidR="00681E8E" w:rsidRDefault="00681E8E">
      <w:r>
        <w:rPr>
          <w:rFonts w:ascii="Segoe UI" w:hAnsi="Segoe UI"/>
          <w:sz w:val="20"/>
          <w:lang w:val="es-ES"/>
        </w:rPr>
        <w:t>I added it now</w:t>
      </w:r>
    </w:p>
  </w:comment>
  <w:comment w:id="473" w:author="Johan Ehrlén" w:date="2018-11-28T13:21:00Z" w:initials="JE">
    <w:p w14:paraId="56681326" w14:textId="0A3BCA18" w:rsidR="00221811" w:rsidRDefault="00221811">
      <w:pPr>
        <w:pStyle w:val="CommentText"/>
      </w:pPr>
      <w:r>
        <w:rPr>
          <w:rStyle w:val="CommentReference"/>
        </w:rPr>
        <w:annotationRef/>
      </w:r>
      <w:r>
        <w:t>Not clear to me what this means.</w:t>
      </w:r>
    </w:p>
  </w:comment>
  <w:comment w:id="481" w:author="Johan Ehrlén" w:date="2018-11-28T13:32:00Z" w:initials="JE">
    <w:p w14:paraId="28D1891A" w14:textId="13D02EB6" w:rsidR="00C9279A" w:rsidRDefault="00C9279A">
      <w:pPr>
        <w:pStyle w:val="CommentText"/>
      </w:pPr>
      <w:r>
        <w:rPr>
          <w:rStyle w:val="CommentReference"/>
        </w:rPr>
        <w:annotationRef/>
      </w:r>
      <w:r>
        <w:t>I started to think about this and I think that there are two key issues that we need to decide on</w:t>
      </w:r>
      <w:r w:rsidR="000370E0">
        <w:t xml:space="preserve"> with regards to the standardization of the FFD-values</w:t>
      </w:r>
      <w:r>
        <w:t>:</w:t>
      </w:r>
    </w:p>
    <w:p w14:paraId="542FC149" w14:textId="385EF490" w:rsidR="00C9279A" w:rsidRDefault="00C9279A">
      <w:pPr>
        <w:pStyle w:val="CommentText"/>
      </w:pPr>
      <w:r>
        <w:t xml:space="preserve"> </w:t>
      </w:r>
    </w:p>
    <w:p w14:paraId="57DE41C1" w14:textId="28AEF61E" w:rsidR="00C9279A" w:rsidRDefault="00C9279A" w:rsidP="00C9279A">
      <w:pPr>
        <w:pStyle w:val="CommentText"/>
        <w:numPr>
          <w:ilvl w:val="0"/>
          <w:numId w:val="2"/>
        </w:numPr>
      </w:pPr>
      <w:r>
        <w:t xml:space="preserve"> Does it really make sense to </w:t>
      </w:r>
      <w:r w:rsidR="00BD497B">
        <w:t>subtract</w:t>
      </w:r>
      <w:r>
        <w:t xml:space="preserve"> the mean for a trait like phenology? I.e. everything else being equal, standardized phenology trait values will be lower</w:t>
      </w:r>
      <w:r w:rsidR="00BD497B">
        <w:t>, and selection stronger,</w:t>
      </w:r>
      <w:r>
        <w:t xml:space="preserve"> in years with later flowering.</w:t>
      </w:r>
    </w:p>
    <w:p w14:paraId="770D733E" w14:textId="77777777" w:rsidR="00C9279A" w:rsidRDefault="00C9279A" w:rsidP="00C9279A">
      <w:pPr>
        <w:pStyle w:val="CommentText"/>
      </w:pPr>
    </w:p>
    <w:p w14:paraId="7401D1C4" w14:textId="53A0B61A" w:rsidR="00C9279A" w:rsidRDefault="00C9279A" w:rsidP="00C9279A">
      <w:pPr>
        <w:pStyle w:val="CommentText"/>
        <w:numPr>
          <w:ilvl w:val="0"/>
          <w:numId w:val="2"/>
        </w:numPr>
      </w:pPr>
      <w:r>
        <w:t xml:space="preserve"> </w:t>
      </w:r>
      <w:r w:rsidR="000370E0">
        <w:t xml:space="preserve">Dividing by the standard deviation essentially means that we remove effects of </w:t>
      </w:r>
      <w:r w:rsidR="00BD497B">
        <w:t>duration</w:t>
      </w:r>
      <w:r w:rsidR="000370E0">
        <w:t>. Is that what we want</w:t>
      </w:r>
      <w:r w:rsidR="00BD497B">
        <w:t>?</w:t>
      </w:r>
    </w:p>
    <w:p w14:paraId="7D2979E2" w14:textId="77777777" w:rsidR="000370E0" w:rsidRDefault="000370E0" w:rsidP="000370E0">
      <w:pPr>
        <w:pStyle w:val="ListParagraph"/>
      </w:pPr>
    </w:p>
    <w:p w14:paraId="74690D20" w14:textId="78163199" w:rsidR="000370E0" w:rsidRDefault="000370E0" w:rsidP="000370E0">
      <w:pPr>
        <w:pStyle w:val="CommentText"/>
      </w:pPr>
      <w:r>
        <w:t>For the first question, I think that the answer is that it doesn’t. For second, I don’t know</w:t>
      </w:r>
      <w:r w:rsidR="00BD497B">
        <w:t xml:space="preserve"> but probably it is OK the way we have done it</w:t>
      </w:r>
      <w:r>
        <w:t>.</w:t>
      </w:r>
    </w:p>
  </w:comment>
  <w:comment w:id="489" w:author="ehrlen" w:date="2018-11-13T16:29:00Z" w:initials="e">
    <w:p w14:paraId="5D50180C" w14:textId="67678D56" w:rsidR="00681E8E" w:rsidRDefault="00681E8E">
      <w:pPr>
        <w:pStyle w:val="CommentText"/>
      </w:pPr>
      <w:r>
        <w:rPr>
          <w:rStyle w:val="CommentReference"/>
        </w:rPr>
        <w:annotationRef/>
      </w:r>
      <w:r>
        <w:t>I suggest to remove this and instead use the approach suggested by Hunter et al 2018 to assess how much of the among-year variation that was explained by climatic factors – see below.</w:t>
      </w:r>
    </w:p>
  </w:comment>
  <w:comment w:id="490" w:author="ehrlen" w:date="2018-11-13T16:34:00Z" w:initials="e">
    <w:p w14:paraId="333415C4" w14:textId="684E3E29" w:rsidR="00681E8E" w:rsidRDefault="00681E8E">
      <w:pPr>
        <w:pStyle w:val="CommentText"/>
      </w:pPr>
      <w:r>
        <w:rPr>
          <w:rStyle w:val="CommentReference"/>
        </w:rPr>
        <w:annotationRef/>
      </w:r>
      <w:r>
        <w:t>Should we say that quadratic effects were not included here and why?</w:t>
      </w:r>
    </w:p>
  </w:comment>
  <w:comment w:id="492" w:author="Alicia Valdés Rapado" w:date="2018-10-23T12:59:00Z" w:initials="Alicia Va">
    <w:p w14:paraId="38D9F0EF" w14:textId="77777777" w:rsidR="00681E8E" w:rsidRDefault="00681E8E">
      <w:r>
        <w:rPr>
          <w:rStyle w:val="CommentReference"/>
        </w:rPr>
        <w:annotationRef/>
      </w:r>
      <w:r>
        <w:rPr>
          <w:rFonts w:ascii="Segoe UI" w:hAnsi="Segoe UI"/>
        </w:rPr>
        <w:t>Now done for total and direct selection</w:t>
      </w:r>
    </w:p>
  </w:comment>
  <w:comment w:id="491" w:author="ehrlen" w:date="2018-11-13T16:32:00Z" w:initials="e">
    <w:p w14:paraId="7E17603E" w14:textId="431E6A6F" w:rsidR="00681E8E" w:rsidRDefault="00681E8E">
      <w:pPr>
        <w:pStyle w:val="CommentText"/>
      </w:pPr>
      <w:r>
        <w:rPr>
          <w:rStyle w:val="CommentReference"/>
        </w:rPr>
        <w:annotationRef/>
      </w:r>
      <w:r>
        <w:t>Should we say that quadratic effects were not included here and why?</w:t>
      </w:r>
    </w:p>
  </w:comment>
  <w:comment w:id="493" w:author="ehrlen" w:date="2018-10-10T07:26:00Z" w:initials="ehrlen">
    <w:p w14:paraId="1BFCE036" w14:textId="77777777" w:rsidR="00681E8E" w:rsidRDefault="00681E8E">
      <w:r>
        <w:rPr>
          <w:rStyle w:val="CommentReference"/>
        </w:rPr>
        <w:annotationRef/>
      </w:r>
      <w:r>
        <w:t>Not clear to me what you mean by this sentence. You already describe model selection and averaging above.</w:t>
      </w:r>
    </w:p>
  </w:comment>
  <w:comment w:id="494" w:author="Alicia Valdés Rapado" w:date="2018-10-16T17:26:00Z" w:initials="Alicia Va">
    <w:p w14:paraId="4F3233DC" w14:textId="77777777" w:rsidR="00681E8E" w:rsidRDefault="00681E8E">
      <w:r>
        <w:rPr>
          <w:rStyle w:val="CommentReference"/>
        </w:rPr>
        <w:annotationRef/>
      </w:r>
      <w:r>
        <w:rPr>
          <w:rFonts w:ascii="Segoe UI" w:hAnsi="Segoe UI"/>
          <w:i/>
          <w:lang w:val="es-ES"/>
        </w:rPr>
        <w:t>Respuesta a ehrlen (10/10/2018, 07:26): "..."</w:t>
      </w:r>
    </w:p>
    <w:p w14:paraId="53FC5A42" w14:textId="77777777" w:rsidR="00681E8E" w:rsidRDefault="00681E8E">
      <w:r>
        <w:rPr>
          <w:rFonts w:ascii="Segoe UI" w:hAnsi="Segoe UI"/>
          <w:sz w:val="20"/>
          <w:lang w:val="es-ES"/>
        </w:rPr>
        <w:t xml:space="preserve">This is because ANOVA tables cannot be calculated on averaged models – you can only get linear model estimates (as for example Table 1A). So I used model selection and averaging to see which variables to include when calculating the ANOVA table (analysis of deviance in this case) shown for the results of the phenotypic selection model (Table 4A). And I included the results of </w:t>
      </w:r>
      <w:r>
        <w:rPr>
          <w:rFonts w:ascii="Segoe UI" w:eastAsia="Times New Roman" w:hAnsi="Segoe UI" w:cs="SimSun"/>
          <w:sz w:val="20"/>
          <w:lang w:val="es-ES"/>
        </w:rPr>
        <w:t>model averaging in Table S5.</w:t>
      </w:r>
    </w:p>
  </w:comment>
  <w:comment w:id="516" w:author="Alicia Valdés Rapado" w:date="2018-10-17T16:16:00Z" w:initials="Alicia Va">
    <w:p w14:paraId="131F7FEE" w14:textId="77777777" w:rsidR="00681E8E" w:rsidRDefault="00681E8E">
      <w:r>
        <w:rPr>
          <w:rStyle w:val="CommentReference"/>
        </w:rPr>
        <w:annotationRef/>
      </w:r>
      <w:r>
        <w:rPr>
          <w:rFonts w:ascii="Segoe UI" w:hAnsi="Segoe UI"/>
        </w:rPr>
        <w:t>But now the model includes number of flowers, so it is not only climate! Although most is due to climate, because the same model without number of flowers has an r square of 0.44. How should we report this?</w:t>
      </w:r>
    </w:p>
  </w:comment>
  <w:comment w:id="537" w:author="Johan Ehrlén" w:date="2018-11-28T14:02:00Z" w:initials="JE">
    <w:p w14:paraId="58A8DC50" w14:textId="5AC64219" w:rsidR="00F227E2" w:rsidRDefault="00F227E2">
      <w:pPr>
        <w:pStyle w:val="CommentText"/>
      </w:pPr>
      <w:r>
        <w:rPr>
          <w:rStyle w:val="CommentReference"/>
        </w:rPr>
        <w:annotationRef/>
      </w:r>
      <w:r>
        <w:t>Skip!?</w:t>
      </w:r>
    </w:p>
  </w:comment>
  <w:comment w:id="548" w:author="Johan Ehrlén" w:date="2018-10-08T09:50:00Z" w:initials="Johan Ehr">
    <w:p w14:paraId="3A7B7ACB" w14:textId="77777777" w:rsidR="00681E8E" w:rsidRDefault="00681E8E">
      <w:r>
        <w:rPr>
          <w:rStyle w:val="CommentReference"/>
        </w:rPr>
        <w:annotationRef/>
      </w:r>
      <w:r>
        <w:t>Sounds strangely little</w:t>
      </w:r>
    </w:p>
  </w:comment>
  <w:comment w:id="549" w:author="Alicia Valdés Rapado" w:date="2018-10-17T13:55:00Z" w:initials="Alicia Va">
    <w:p w14:paraId="2E229377" w14:textId="77777777" w:rsidR="00681E8E" w:rsidRDefault="00681E8E">
      <w:r>
        <w:rPr>
          <w:rStyle w:val="CommentReference"/>
        </w:rPr>
        <w:annotationRef/>
      </w:r>
      <w:r>
        <w:rPr>
          <w:rFonts w:ascii="Segoe UI" w:hAnsi="Segoe UI"/>
          <w:i/>
          <w:lang w:val="es-ES"/>
        </w:rPr>
        <w:t>Respuesta a Johan Ehrlén (10/08/2018, 09:50): "..."</w:t>
      </w:r>
    </w:p>
    <w:p w14:paraId="7F800E46" w14:textId="77777777" w:rsidR="00681E8E" w:rsidRDefault="00681E8E">
      <w:pPr>
        <w:rPr>
          <w:rFonts w:ascii="Segoe UI" w:hAnsi="Segoe UI"/>
          <w:sz w:val="20"/>
          <w:lang w:val="es-ES"/>
        </w:rPr>
      </w:pPr>
      <w:r>
        <w:rPr>
          <w:rFonts w:ascii="Segoe UI" w:hAnsi="Segoe UI"/>
          <w:sz w:val="20"/>
          <w:lang w:val="es-ES"/>
        </w:rPr>
        <w:t>See attached document about this</w:t>
      </w:r>
    </w:p>
    <w:p w14:paraId="0E118C23" w14:textId="77777777" w:rsidR="00681E8E" w:rsidRDefault="00681E8E">
      <w:pPr>
        <w:rPr>
          <w:rFonts w:ascii="Segoe UI" w:hAnsi="Segoe UI"/>
          <w:sz w:val="20"/>
          <w:lang w:val="es-ES"/>
        </w:rPr>
      </w:pPr>
    </w:p>
    <w:p w14:paraId="5239C69F" w14:textId="7DF7AA0F" w:rsidR="00681E8E" w:rsidRDefault="00681E8E">
      <w:r>
        <w:rPr>
          <w:rFonts w:ascii="Segoe UI" w:hAnsi="Segoe UI"/>
          <w:sz w:val="20"/>
          <w:lang w:val="es-ES"/>
        </w:rPr>
        <w:t>Perhaps remove explanatory power here and instead assess how much of the variation among years that was explained by climatic variables – see comment below..</w:t>
      </w:r>
    </w:p>
  </w:comment>
  <w:comment w:id="577" w:author="Alicia Valdés Rapado" w:date="2018-10-17T14:01:00Z" w:initials="Alicia Va">
    <w:p w14:paraId="06842688" w14:textId="77777777" w:rsidR="00681E8E" w:rsidRDefault="00681E8E">
      <w:r>
        <w:rPr>
          <w:rStyle w:val="CommentReference"/>
        </w:rPr>
        <w:annotationRef/>
      </w:r>
      <w:r>
        <w:rPr>
          <w:rFonts w:ascii="Segoe UI" w:hAnsi="Segoe UI"/>
          <w:i/>
          <w:lang w:val="es-ES"/>
        </w:rPr>
        <w:t>Respuesta a Johan Ehrlén (10/08/2018, 10:08): "..."</w:t>
      </w:r>
    </w:p>
    <w:p w14:paraId="16C6E4AF" w14:textId="77777777" w:rsidR="00681E8E" w:rsidRDefault="00681E8E">
      <w:r>
        <w:rPr>
          <w:rFonts w:ascii="Segoe UI" w:hAnsi="Segoe UI"/>
          <w:sz w:val="20"/>
          <w:lang w:val="es-ES"/>
        </w:rPr>
        <w:t>Not sure what you mean!</w:t>
      </w:r>
    </w:p>
  </w:comment>
  <w:comment w:id="583" w:author="ehrlen" w:date="2018-11-13T16:28:00Z" w:initials="e">
    <w:p w14:paraId="78446CC8" w14:textId="76D49913" w:rsidR="00681E8E" w:rsidRDefault="00681E8E">
      <w:pPr>
        <w:pStyle w:val="CommentText"/>
      </w:pPr>
      <w:r>
        <w:rPr>
          <w:rStyle w:val="CommentReference"/>
        </w:rPr>
        <w:annotationRef/>
      </w:r>
      <w:r>
        <w:t>Remove also this.</w:t>
      </w:r>
    </w:p>
  </w:comment>
  <w:comment w:id="584" w:author="Johan Ehrlén" w:date="2018-10-08T10:00:00Z" w:initials="Johan Ehr">
    <w:p w14:paraId="673FC6AB" w14:textId="77777777" w:rsidR="00681E8E" w:rsidRDefault="00681E8E">
      <w:r>
        <w:rPr>
          <w:rStyle w:val="CommentReference"/>
        </w:rPr>
        <w:annotationRef/>
      </w:r>
      <w:r>
        <w:t>Again, sounds very little.</w:t>
      </w:r>
    </w:p>
  </w:comment>
  <w:comment w:id="593" w:author="Johan Ehrlén" w:date="2018-10-08T10:05:00Z" w:initials="Johan Ehr">
    <w:p w14:paraId="14B577B3" w14:textId="77777777" w:rsidR="00681E8E" w:rsidRDefault="00681E8E">
      <w:r>
        <w:rPr>
          <w:rStyle w:val="CommentReference"/>
        </w:rPr>
        <w:annotationRef/>
      </w:r>
      <w:r>
        <w:t>Nice! Makes very much sense as my experience is that the main factor selecting against early flowering is early frost!</w:t>
      </w:r>
    </w:p>
  </w:comment>
  <w:comment w:id="594" w:author="Alicia Valdés Rapado" w:date="2018-10-23T13:00:00Z" w:initials="Alicia Va">
    <w:p w14:paraId="10BDBEE2" w14:textId="77777777" w:rsidR="00681E8E" w:rsidRDefault="00681E8E">
      <w:r>
        <w:rPr>
          <w:rStyle w:val="CommentReference"/>
        </w:rPr>
        <w:annotationRef/>
      </w:r>
      <w:r>
        <w:rPr>
          <w:rFonts w:ascii="Segoe UI" w:hAnsi="Segoe UI"/>
          <w:i/>
          <w:lang w:val="es-ES"/>
        </w:rPr>
        <w:t>Respuesta a Johan Ehrlén (10/08/2018, 10:05): "..."</w:t>
      </w:r>
    </w:p>
    <w:p w14:paraId="5A50A80F" w14:textId="77777777" w:rsidR="00681E8E" w:rsidRDefault="00681E8E">
      <w:r>
        <w:rPr>
          <w:rFonts w:ascii="Segoe UI" w:hAnsi="Segoe UI"/>
          <w:sz w:val="20"/>
          <w:lang w:val="es-ES"/>
        </w:rPr>
        <w:t>Great!</w:t>
      </w:r>
    </w:p>
  </w:comment>
  <w:comment w:id="595" w:author="Alicia Valdés Rapado" w:date="2018-10-23T13:00:00Z" w:initials="Alicia Va">
    <w:p w14:paraId="634C3DFC" w14:textId="77777777" w:rsidR="00681E8E" w:rsidRDefault="00681E8E">
      <w:r>
        <w:rPr>
          <w:rStyle w:val="CommentReference"/>
        </w:rPr>
        <w:annotationRef/>
      </w:r>
      <w:r>
        <w:rPr>
          <w:rFonts w:ascii="Segoe UI" w:hAnsi="Segoe UI"/>
        </w:rPr>
        <w:t>I don't think it is necessary to include figures for the effects on total selection (as they are the same and can be seen on Table 4)</w:t>
      </w:r>
    </w:p>
  </w:comment>
  <w:comment w:id="592" w:author="ehrlen" w:date="2018-11-13T16:24:00Z" w:initials="e">
    <w:p w14:paraId="468B91AA" w14:textId="3FA3E83F" w:rsidR="00681E8E" w:rsidRDefault="00681E8E">
      <w:pPr>
        <w:pStyle w:val="CommentText"/>
      </w:pPr>
      <w:r>
        <w:rPr>
          <w:rStyle w:val="CommentReference"/>
        </w:rPr>
        <w:annotationRef/>
      </w:r>
      <w:r>
        <w:t>Perhaps we could use the approach described in detail by Hunter et al. 2018 formulas 10-12 to assess how much of the variation in selection coefficients among years that were explained by these climatic variables.</w:t>
      </w:r>
    </w:p>
  </w:comment>
  <w:comment w:id="596" w:author="Johan Ehrlén" w:date="2018-11-28T14:16:00Z" w:initials="JE">
    <w:p w14:paraId="0EBD95C6" w14:textId="56635C0F" w:rsidR="00C92CDD" w:rsidRDefault="00C92CDD">
      <w:pPr>
        <w:pStyle w:val="CommentText"/>
      </w:pPr>
      <w:r>
        <w:rPr>
          <w:rStyle w:val="CommentReference"/>
        </w:rPr>
        <w:annotationRef/>
      </w:r>
      <w:r>
        <w:t>Skip!?</w:t>
      </w:r>
      <w:bookmarkStart w:id="597" w:name="_GoBack"/>
      <w:bookmarkEnd w:id="597"/>
    </w:p>
  </w:comment>
  <w:comment w:id="598" w:author="Johan Ehrlén" w:date="2018-10-08T10:11:00Z" w:initials="Johan Ehr">
    <w:p w14:paraId="7EF2D405" w14:textId="77777777" w:rsidR="00681E8E" w:rsidRDefault="00681E8E">
      <w:r>
        <w:rPr>
          <w:rStyle w:val="CommentReference"/>
        </w:rPr>
        <w:annotationRef/>
      </w:r>
      <w:r>
        <w:t>Note to self: Here, come back to the point about RN:s in the introduction, and interpret results from this perspective. No change in selection with change in mean trait expression, i.e. movements along thermal reaction norms!? Why not a counter-gradient response? Total length of season vs. length of season when assimilation is possible 8canopy closure) …</w:t>
      </w:r>
    </w:p>
  </w:comment>
  <w:comment w:id="599" w:author="Alicia Valdés Rapado" w:date="2018-11-02T09:57:00Z" w:initials="Alicia Va">
    <w:p w14:paraId="44BCBE19" w14:textId="77777777" w:rsidR="00681E8E" w:rsidRDefault="00681E8E">
      <w:r>
        <w:rPr>
          <w:rStyle w:val="CommentReference"/>
        </w:rPr>
        <w:annotationRef/>
      </w:r>
      <w:r>
        <w:rPr>
          <w:rFonts w:ascii="Segoe UI" w:hAnsi="Segoe UI"/>
        </w:rPr>
        <w:t>The geographic mosaic of coevolution?</w:t>
      </w:r>
    </w:p>
  </w:comment>
  <w:comment w:id="600" w:author="Alicia Valdés Rapado" w:date="2018-10-31T17:00:00Z" w:initials="Alicia Va">
    <w:p w14:paraId="17D5AFB5" w14:textId="77777777" w:rsidR="00681E8E" w:rsidRDefault="00681E8E">
      <w:r>
        <w:rPr>
          <w:rStyle w:val="CommentReference"/>
        </w:rPr>
        <w:annotationRef/>
      </w:r>
      <w:r>
        <w:rPr>
          <w:rFonts w:ascii="Segoe UI" w:hAnsi="Segoe UI"/>
        </w:rPr>
        <w:t>Reference?</w:t>
      </w:r>
    </w:p>
  </w:comment>
  <w:comment w:id="603" w:author="Alicia Valdés Rapado" w:date="2018-11-09T10:53:00Z" w:initials="Alicia Va">
    <w:p w14:paraId="7BC2786F" w14:textId="77777777" w:rsidR="00681E8E" w:rsidRDefault="00681E8E">
      <w:r>
        <w:rPr>
          <w:rStyle w:val="CommentReference"/>
        </w:rPr>
        <w:annotationRef/>
      </w:r>
      <w:r>
        <w:rPr>
          <w:rFonts w:ascii="Segoe UI" w:hAnsi="Segoe UI"/>
        </w:rPr>
        <w:t>6 figures is probably too many for any journal. If necessary we could merge some of them, e.g. Figs. 3 and 4, or even Figs. 2, 3 and 4 (making a figure with 6 panels)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1EF62" w15:done="0"/>
  <w15:commentEx w15:paraId="00C0924A" w15:paraIdParent="2851EF62" w15:done="0"/>
  <w15:commentEx w15:paraId="49BCF75B" w15:done="0"/>
  <w15:commentEx w15:paraId="7B84DE30" w15:done="0"/>
  <w15:commentEx w15:paraId="221F0DFD" w15:done="0"/>
  <w15:commentEx w15:paraId="41D7238B" w15:done="0"/>
  <w15:commentEx w15:paraId="2C4C123B" w15:paraIdParent="41D7238B" w15:done="0"/>
  <w15:commentEx w15:paraId="59217527" w15:done="0"/>
  <w15:commentEx w15:paraId="334CC835" w15:done="0"/>
  <w15:commentEx w15:paraId="07171120" w15:paraIdParent="334CC835" w15:done="0"/>
  <w15:commentEx w15:paraId="23A95AF8" w15:done="0"/>
  <w15:commentEx w15:paraId="33139B09" w15:done="0"/>
  <w15:commentEx w15:paraId="122F71ED" w15:done="0"/>
  <w15:commentEx w15:paraId="413259C7" w15:done="0"/>
  <w15:commentEx w15:paraId="43AB087A" w15:done="0"/>
  <w15:commentEx w15:paraId="498D3403" w15:paraIdParent="43AB087A" w15:done="0"/>
  <w15:commentEx w15:paraId="7447B3EE" w15:done="0"/>
  <w15:commentEx w15:paraId="1370FA5A" w15:done="0"/>
  <w15:commentEx w15:paraId="704113DA" w15:done="0"/>
  <w15:commentEx w15:paraId="0BA38524" w15:done="0"/>
  <w15:commentEx w15:paraId="22C9E6A9" w15:done="0"/>
  <w15:commentEx w15:paraId="1B375BC5" w15:done="0"/>
  <w15:commentEx w15:paraId="619A277B" w15:done="0"/>
  <w15:commentEx w15:paraId="71E99610" w15:done="0"/>
  <w15:commentEx w15:paraId="772784D3" w15:done="0"/>
  <w15:commentEx w15:paraId="292ED1BC" w15:done="0"/>
  <w15:commentEx w15:paraId="77290D88" w15:paraIdParent="292ED1BC" w15:done="0"/>
  <w15:commentEx w15:paraId="1C809AD6" w15:done="0"/>
  <w15:commentEx w15:paraId="081B2CE8" w15:done="0"/>
  <w15:commentEx w15:paraId="61DE7A90" w15:done="0"/>
  <w15:commentEx w15:paraId="7143E997" w15:paraIdParent="61DE7A90" w15:done="0"/>
  <w15:commentEx w15:paraId="31D91C22" w15:done="0"/>
  <w15:commentEx w15:paraId="37E59DD5" w15:paraIdParent="31D91C22" w15:done="0"/>
  <w15:commentEx w15:paraId="71190EE7" w15:done="0"/>
  <w15:commentEx w15:paraId="494A0CCD" w15:done="0"/>
  <w15:commentEx w15:paraId="56681326" w15:done="0"/>
  <w15:commentEx w15:paraId="74690D20" w15:done="0"/>
  <w15:commentEx w15:paraId="5D50180C" w15:done="0"/>
  <w15:commentEx w15:paraId="333415C4" w15:done="0"/>
  <w15:commentEx w15:paraId="38D9F0EF" w15:done="0"/>
  <w15:commentEx w15:paraId="7E17603E" w15:done="0"/>
  <w15:commentEx w15:paraId="1BFCE036" w15:done="0"/>
  <w15:commentEx w15:paraId="53FC5A42" w15:done="0"/>
  <w15:commentEx w15:paraId="131F7FEE" w15:done="0"/>
  <w15:commentEx w15:paraId="58A8DC50" w15:done="0"/>
  <w15:commentEx w15:paraId="3A7B7ACB" w15:done="0"/>
  <w15:commentEx w15:paraId="5239C69F" w15:done="0"/>
  <w15:commentEx w15:paraId="16C6E4AF" w15:done="0"/>
  <w15:commentEx w15:paraId="78446CC8" w15:done="0"/>
  <w15:commentEx w15:paraId="673FC6AB" w15:done="0"/>
  <w15:commentEx w15:paraId="14B577B3" w15:done="0"/>
  <w15:commentEx w15:paraId="5A50A80F" w15:done="0"/>
  <w15:commentEx w15:paraId="634C3DFC" w15:done="0"/>
  <w15:commentEx w15:paraId="468B91AA" w15:done="0"/>
  <w15:commentEx w15:paraId="0EBD95C6" w15:done="0"/>
  <w15:commentEx w15:paraId="7EF2D405" w15:done="0"/>
  <w15:commentEx w15:paraId="44BCBE19" w15:done="0"/>
  <w15:commentEx w15:paraId="17D5AFB5" w15:done="0"/>
  <w15:commentEx w15:paraId="7BC2786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F0AA54" w14:textId="77777777" w:rsidR="001B67C7" w:rsidRDefault="001B67C7">
      <w:r>
        <w:separator/>
      </w:r>
    </w:p>
  </w:endnote>
  <w:endnote w:type="continuationSeparator" w:id="0">
    <w:p w14:paraId="245D861C" w14:textId="77777777" w:rsidR="001B67C7" w:rsidRDefault="001B6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NSimSun">
    <w:panose1 w:val="02010609030101010101"/>
    <w:charset w:val="86"/>
    <w:family w:val="modern"/>
    <w:pitch w:val="fixed"/>
    <w:sig w:usb0="00000283" w:usb1="288F0000" w:usb2="00000016" w:usb3="00000000" w:csb0="00040001" w:csb1="00000000"/>
  </w:font>
  <w:font w:name="Adobe Garamond Pro">
    <w:charset w:val="00"/>
    <w:family w:val="roman"/>
    <w:pitch w:val="default"/>
  </w:font>
  <w:font w:name="Mangal">
    <w:altName w:val="Cambria Math"/>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dvP49811">
    <w:altName w:val="Times New Roman"/>
    <w:charset w:val="00"/>
    <w:family w:val="roman"/>
    <w:pitch w:val="default"/>
  </w:font>
  <w:font w:name="AdvGARMT">
    <w:charset w:val="00"/>
    <w:family w:val="roman"/>
    <w:pitch w:val="default"/>
  </w:font>
  <w:font w:name="Lato-Regular">
    <w:charset w:val="00"/>
    <w:family w:val="auto"/>
    <w:pitch w:val="default"/>
  </w:font>
  <w:font w:name="Code, Code">
    <w:charset w:val="00"/>
    <w:family w:val="swiss"/>
    <w:pitch w:val="default"/>
  </w:font>
  <w:font w:name="Minion-Regular">
    <w:charset w:val="00"/>
    <w:family w:val="roman"/>
    <w:pitch w:val="default"/>
  </w:font>
  <w:font w:name="BSSymbol-Medium">
    <w:charset w:val="00"/>
    <w:family w:val="auto"/>
    <w:pitch w:val="default"/>
  </w:font>
  <w:font w:name="TimesNRMT">
    <w:charset w:val="00"/>
    <w:family w:val="roman"/>
    <w:pitch w:val="default"/>
  </w:font>
  <w:font w:name="Lucida Console">
    <w:panose1 w:val="020B0609040504020204"/>
    <w:charset w:val="00"/>
    <w:family w:val="modern"/>
    <w:pitch w:val="fixed"/>
    <w:sig w:usb0="8000028F" w:usb1="00001800" w:usb2="00000000" w:usb3="00000000" w:csb0="0000001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A85C5" w14:textId="77777777" w:rsidR="001B67C7" w:rsidRDefault="001B67C7">
      <w:r>
        <w:rPr>
          <w:color w:val="000000"/>
        </w:rPr>
        <w:separator/>
      </w:r>
    </w:p>
  </w:footnote>
  <w:footnote w:type="continuationSeparator" w:id="0">
    <w:p w14:paraId="2137182D" w14:textId="77777777" w:rsidR="001B67C7" w:rsidRDefault="001B67C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C1071"/>
    <w:multiLevelType w:val="multilevel"/>
    <w:tmpl w:val="D736B4F6"/>
    <w:styleLink w:val="WW8Num1"/>
    <w:lvl w:ilvl="0">
      <w:start w:val="1"/>
      <w:numFmt w:val="none"/>
      <w:suff w:val="nothing"/>
      <w:lvlText w:val="%1"/>
      <w:lvlJc w:val="left"/>
      <w:pPr>
        <w:ind w:left="432" w:hanging="432"/>
      </w:pPr>
    </w:lvl>
    <w:lvl w:ilvl="1">
      <w:start w:val="1"/>
      <w:numFmt w:val="none"/>
      <w:suff w:val="nothing"/>
      <w:lvlText w:val="%2"/>
      <w:lvlJc w:val="left"/>
      <w:pPr>
        <w:ind w:left="576" w:hanging="576"/>
      </w:pPr>
    </w:lvl>
    <w:lvl w:ilvl="2">
      <w:start w:val="1"/>
      <w:numFmt w:val="none"/>
      <w:suff w:val="nothing"/>
      <w:lvlText w:val="%3"/>
      <w:lvlJc w:val="left"/>
      <w:pPr>
        <w:ind w:left="720" w:hanging="720"/>
      </w:pPr>
    </w:lvl>
    <w:lvl w:ilvl="3">
      <w:start w:val="1"/>
      <w:numFmt w:val="none"/>
      <w:suff w:val="nothing"/>
      <w:lvlText w:val="%4"/>
      <w:lvlJc w:val="left"/>
      <w:pPr>
        <w:ind w:left="864" w:hanging="864"/>
      </w:pPr>
    </w:lvl>
    <w:lvl w:ilvl="4">
      <w:start w:val="1"/>
      <w:numFmt w:val="none"/>
      <w:suff w:val="nothing"/>
      <w:lvlText w:val="%5"/>
      <w:lvlJc w:val="left"/>
      <w:pPr>
        <w:ind w:left="1008" w:hanging="1008"/>
      </w:pPr>
    </w:lvl>
    <w:lvl w:ilvl="5">
      <w:start w:val="1"/>
      <w:numFmt w:val="none"/>
      <w:suff w:val="nothing"/>
      <w:lvlText w:val="%6"/>
      <w:lvlJc w:val="left"/>
      <w:pPr>
        <w:ind w:left="1152" w:hanging="1152"/>
      </w:pPr>
    </w:lvl>
    <w:lvl w:ilvl="6">
      <w:start w:val="1"/>
      <w:numFmt w:val="none"/>
      <w:suff w:val="nothing"/>
      <w:lvlText w:val="%7"/>
      <w:lvlJc w:val="left"/>
      <w:pPr>
        <w:ind w:left="1296" w:hanging="1296"/>
      </w:pPr>
    </w:lvl>
    <w:lvl w:ilvl="7">
      <w:start w:val="1"/>
      <w:numFmt w:val="none"/>
      <w:suff w:val="nothing"/>
      <w:lvlText w:val="%8"/>
      <w:lvlJc w:val="left"/>
      <w:pPr>
        <w:ind w:left="1440" w:hanging="1440"/>
      </w:pPr>
    </w:lvl>
    <w:lvl w:ilvl="8">
      <w:start w:val="1"/>
      <w:numFmt w:val="none"/>
      <w:suff w:val="nothing"/>
      <w:lvlText w:val="%9"/>
      <w:lvlJc w:val="left"/>
      <w:pPr>
        <w:ind w:left="1584" w:hanging="1584"/>
      </w:pPr>
    </w:lvl>
  </w:abstractNum>
  <w:abstractNum w:abstractNumId="1" w15:restartNumberingAfterBreak="0">
    <w:nsid w:val="6128143E"/>
    <w:multiLevelType w:val="hybridMultilevel"/>
    <w:tmpl w:val="8F3697C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rson w15:author="ehrlen">
    <w15:presenceInfo w15:providerId="None" w15:userId="ehr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B93"/>
    <w:rsid w:val="000370E0"/>
    <w:rsid w:val="00072DFB"/>
    <w:rsid w:val="000B5033"/>
    <w:rsid w:val="000F0B93"/>
    <w:rsid w:val="00123407"/>
    <w:rsid w:val="0015247C"/>
    <w:rsid w:val="001605FA"/>
    <w:rsid w:val="001B67C7"/>
    <w:rsid w:val="00221811"/>
    <w:rsid w:val="00267AF3"/>
    <w:rsid w:val="002B67C7"/>
    <w:rsid w:val="00374767"/>
    <w:rsid w:val="003C2946"/>
    <w:rsid w:val="00446F16"/>
    <w:rsid w:val="00470040"/>
    <w:rsid w:val="00472F57"/>
    <w:rsid w:val="004C70AC"/>
    <w:rsid w:val="005E17BC"/>
    <w:rsid w:val="00617AAA"/>
    <w:rsid w:val="00681E8E"/>
    <w:rsid w:val="0069345C"/>
    <w:rsid w:val="0071043C"/>
    <w:rsid w:val="00796E6E"/>
    <w:rsid w:val="008306FA"/>
    <w:rsid w:val="0086372B"/>
    <w:rsid w:val="00874AE5"/>
    <w:rsid w:val="008815A1"/>
    <w:rsid w:val="008B6588"/>
    <w:rsid w:val="008D229C"/>
    <w:rsid w:val="008F0056"/>
    <w:rsid w:val="00935DC4"/>
    <w:rsid w:val="00A0357F"/>
    <w:rsid w:val="00A34D97"/>
    <w:rsid w:val="00A51DEF"/>
    <w:rsid w:val="00A8671B"/>
    <w:rsid w:val="00AB5E49"/>
    <w:rsid w:val="00B21463"/>
    <w:rsid w:val="00B512E4"/>
    <w:rsid w:val="00B545C0"/>
    <w:rsid w:val="00B721A9"/>
    <w:rsid w:val="00BA77AD"/>
    <w:rsid w:val="00BD497B"/>
    <w:rsid w:val="00C6278F"/>
    <w:rsid w:val="00C9279A"/>
    <w:rsid w:val="00C92CDD"/>
    <w:rsid w:val="00D506E7"/>
    <w:rsid w:val="00D64C1B"/>
    <w:rsid w:val="00E450B4"/>
    <w:rsid w:val="00E62F1E"/>
    <w:rsid w:val="00EA0A25"/>
    <w:rsid w:val="00F12433"/>
    <w:rsid w:val="00F227E2"/>
    <w:rsid w:val="00F37F1E"/>
    <w:rsid w:val="00FB34A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B714A"/>
  <w15:docId w15:val="{30D525A5-CE54-4533-9C61-B7F6152D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Lucida 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pPr>
    <w:rPr>
      <w:lang w:val="es-ES"/>
    </w:r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Default">
    <w:name w:val="Default"/>
    <w:basedOn w:val="Standard"/>
    <w:pPr>
      <w:autoSpaceDE w:val="0"/>
    </w:pPr>
    <w:rPr>
      <w:rFonts w:ascii="Adobe Garamond Pro" w:eastAsia="Adobe Garamond Pro" w:hAnsi="Adobe Garamond Pro" w:cs="Adobe Garamond Pro"/>
      <w:color w:val="000000"/>
    </w:rPr>
  </w:style>
  <w:style w:type="paragraph" w:customStyle="1" w:styleId="Pa19">
    <w:name w:val="Pa19"/>
    <w:basedOn w:val="Default"/>
    <w:next w:val="Default"/>
    <w:pPr>
      <w:spacing w:line="191" w:lineRule="atLeast"/>
    </w:pPr>
    <w:rPr>
      <w:rFonts w:ascii="Times New Roman" w:eastAsia="SimSun" w:hAnsi="Times New Roman" w:cs="Lucida Sans"/>
      <w:color w:val="auto"/>
    </w:rPr>
  </w:style>
  <w:style w:type="paragraph" w:customStyle="1" w:styleId="Bibliography1">
    <w:name w:val="Bibliography 1"/>
    <w:basedOn w:val="Index"/>
    <w:pPr>
      <w:spacing w:line="480" w:lineRule="atLeast"/>
      <w:ind w:left="720" w:hanging="720"/>
    </w:pPr>
  </w:style>
  <w:style w:type="paragraph" w:customStyle="1" w:styleId="Pa5">
    <w:name w:val="Pa5"/>
    <w:basedOn w:val="Default"/>
    <w:next w:val="Default"/>
    <w:pPr>
      <w:spacing w:line="211" w:lineRule="atLeast"/>
    </w:pPr>
    <w:rPr>
      <w:rFonts w:ascii="Times New Roman" w:eastAsia="SimSun" w:hAnsi="Times New Roman" w:cs="Lucida Sans"/>
      <w:color w:val="auto"/>
    </w:rPr>
  </w:style>
  <w:style w:type="paragraph" w:styleId="CommentText">
    <w:name w:val="annotation text"/>
    <w:basedOn w:val="Normal"/>
    <w:rPr>
      <w:rFonts w:cs="Mangal"/>
      <w:sz w:val="20"/>
      <w:szCs w:val="18"/>
    </w:rPr>
  </w:style>
  <w:style w:type="paragraph" w:styleId="BalloonText">
    <w:name w:val="Balloon Text"/>
    <w:basedOn w:val="Normal"/>
    <w:rPr>
      <w:rFonts w:ascii="Segoe UI" w:hAnsi="Segoe UI" w:cs="Mangal"/>
      <w:sz w:val="18"/>
      <w:szCs w:val="16"/>
    </w:rPr>
  </w:style>
  <w:style w:type="paragraph" w:styleId="CommentSubject">
    <w:name w:val="annotation subject"/>
    <w:basedOn w:val="CommentText"/>
    <w:next w:val="CommentText"/>
    <w:rPr>
      <w:b/>
      <w:bCs/>
    </w:rPr>
  </w:style>
  <w:style w:type="paragraph" w:customStyle="1" w:styleId="FirstParagraph">
    <w:name w:val="First Paragraph"/>
    <w:basedOn w:val="Textbody"/>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Internetlink">
    <w:name w:val="Internet link"/>
    <w:rPr>
      <w:color w:val="000080"/>
      <w:u w:val="single"/>
    </w:rPr>
  </w:style>
  <w:style w:type="character" w:customStyle="1" w:styleId="NumberingSymbols">
    <w:name w:val="Numbering Symbols"/>
  </w:style>
  <w:style w:type="character" w:customStyle="1" w:styleId="CommentTextChar">
    <w:name w:val="Comment Text Char"/>
    <w:basedOn w:val="DefaultParagraphFont"/>
    <w:rPr>
      <w:rFonts w:cs="Mangal"/>
      <w:sz w:val="20"/>
      <w:szCs w:val="18"/>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Segoe UI" w:hAnsi="Segoe UI" w:cs="Mangal"/>
      <w:sz w:val="18"/>
      <w:szCs w:val="16"/>
    </w:rPr>
  </w:style>
  <w:style w:type="character" w:customStyle="1" w:styleId="CommentSubjectChar">
    <w:name w:val="Comment Subject Char"/>
    <w:basedOn w:val="CommentTextChar"/>
    <w:rPr>
      <w:rFonts w:cs="Mangal"/>
      <w:b/>
      <w:bCs/>
      <w:sz w:val="20"/>
      <w:szCs w:val="18"/>
    </w:rPr>
  </w:style>
  <w:style w:type="character" w:customStyle="1" w:styleId="VisitedInternetLink">
    <w:name w:val="Visited Internet Link"/>
    <w:rPr>
      <w:color w:val="800000"/>
      <w:u w:val="single"/>
    </w:rPr>
  </w:style>
  <w:style w:type="numbering" w:customStyle="1" w:styleId="WW8Num1">
    <w:name w:val="WW8Num1"/>
    <w:basedOn w:val="NoList"/>
    <w:pPr>
      <w:numPr>
        <w:numId w:val="1"/>
      </w:numPr>
    </w:pPr>
  </w:style>
  <w:style w:type="paragraph" w:styleId="Revision">
    <w:name w:val="Revision"/>
    <w:hidden/>
    <w:uiPriority w:val="99"/>
    <w:semiHidden/>
    <w:rsid w:val="00374767"/>
    <w:pPr>
      <w:widowControl/>
      <w:autoSpaceDN/>
      <w:textAlignment w:val="auto"/>
    </w:pPr>
    <w:rPr>
      <w:rFonts w:cs="Mangal"/>
      <w:szCs w:val="21"/>
    </w:rPr>
  </w:style>
  <w:style w:type="paragraph" w:styleId="ListParagraph">
    <w:name w:val="List Paragraph"/>
    <w:basedOn w:val="Normal"/>
    <w:uiPriority w:val="34"/>
    <w:qFormat/>
    <w:rsid w:val="000370E0"/>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9109</Words>
  <Characters>48280</Characters>
  <Application>Microsoft Office Word</Application>
  <DocSecurity>0</DocSecurity>
  <Lines>402</Lines>
  <Paragraphs>114</Paragraphs>
  <ScaleCrop>false</ScaleCrop>
  <HeadingPairs>
    <vt:vector size="2" baseType="variant">
      <vt:variant>
        <vt:lpstr>Title</vt:lpstr>
      </vt:variant>
      <vt:variant>
        <vt:i4>1</vt:i4>
      </vt:variant>
    </vt:vector>
  </HeadingPairs>
  <TitlesOfParts>
    <vt:vector size="1" baseType="lpstr">
      <vt:lpstr/>
    </vt:vector>
  </TitlesOfParts>
  <Company>Dept of Ecology, Environment and Plant Sciences</Company>
  <LinksUpToDate>false</LinksUpToDate>
  <CharactersWithSpaces>57275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Valdés Rapado</dc:creator>
  <cp:lastModifiedBy>Johan Ehrlén</cp:lastModifiedBy>
  <cp:revision>2</cp:revision>
  <cp:lastPrinted>2018-11-23T13:32:00Z</cp:lastPrinted>
  <dcterms:created xsi:type="dcterms:W3CDTF">2018-11-28T13:24:00Z</dcterms:created>
  <dcterms:modified xsi:type="dcterms:W3CDTF">2018-11-28T13:24:00Z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id="5i7Ddkb3"/&gt;&lt;style id="http://www.zotero.org/styles/ecology-letters" hasBibliography="1" bibliographyStyleHasBeenSet="1"/&gt;&lt;prefs&gt;&lt;pref name="fieldType" value="ReferenceMark"/&gt;&lt;/prefs&gt;&lt;/data&gt;</vt:lpwstr>
  </property>
</Properties>
</file>